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5E6B" w14:textId="17E93585" w:rsidR="00354F74" w:rsidRPr="001F5ABC" w:rsidRDefault="00A42849">
      <w:pPr>
        <w:tabs>
          <w:tab w:val="left" w:pos="2503"/>
          <w:tab w:val="left" w:pos="3950"/>
          <w:tab w:val="left" w:pos="4759"/>
          <w:tab w:val="left" w:pos="5090"/>
          <w:tab w:val="left" w:pos="6698"/>
          <w:tab w:val="left" w:pos="8292"/>
          <w:tab w:val="left" w:pos="9581"/>
          <w:tab w:val="left" w:pos="10464"/>
          <w:tab w:val="left" w:pos="11070"/>
          <w:tab w:val="left" w:pos="13385"/>
        </w:tabs>
        <w:rPr>
          <w:rFonts w:ascii="Oracle Sans" w:hAnsi="Oracle Sans" w:cs="Arial"/>
          <w:b/>
          <w:color w:val="000000"/>
          <w:sz w:val="22"/>
          <w:szCs w:val="22"/>
        </w:rPr>
      </w:pPr>
      <w:r w:rsidRPr="001F5ABC">
        <w:rPr>
          <w:rFonts w:ascii="Oracle Sans" w:hAnsi="Oracle Sans" w:cs="Arial"/>
          <w:noProof/>
          <w:sz w:val="22"/>
          <w:szCs w:val="22"/>
        </w:rPr>
        <w:drawing>
          <wp:anchor distT="0" distB="0" distL="114300" distR="114300" simplePos="0" relativeHeight="251658240" behindDoc="0" locked="0" layoutInCell="1" allowOverlap="1" wp14:anchorId="6A136778" wp14:editId="464FDA9A">
            <wp:simplePos x="480060" y="914400"/>
            <wp:positionH relativeFrom="column">
              <wp:align>left</wp:align>
            </wp:positionH>
            <wp:positionV relativeFrom="paragraph">
              <wp:align>top</wp:align>
            </wp:positionV>
            <wp:extent cx="2076450" cy="333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6450" cy="333375"/>
                    </a:xfrm>
                    <a:prstGeom prst="rect">
                      <a:avLst/>
                    </a:prstGeom>
                    <a:noFill/>
                    <a:ln w="9525">
                      <a:noFill/>
                      <a:miter lim="800000"/>
                      <a:headEnd/>
                      <a:tailEnd/>
                    </a:ln>
                  </pic:spPr>
                </pic:pic>
              </a:graphicData>
            </a:graphic>
          </wp:anchor>
        </w:drawing>
      </w:r>
      <w:r w:rsidR="00E30158" w:rsidRPr="001F5ABC">
        <w:rPr>
          <w:rFonts w:ascii="Oracle Sans" w:hAnsi="Oracle Sans" w:cs="Arial"/>
          <w:sz w:val="22"/>
          <w:szCs w:val="22"/>
        </w:rPr>
        <w:br w:type="textWrapping" w:clear="all"/>
      </w:r>
    </w:p>
    <w:p w14:paraId="43495D2D" w14:textId="43F29136" w:rsidR="003F0BCD" w:rsidRPr="00EF6A8C" w:rsidRDefault="00354F74" w:rsidP="008D2757">
      <w:pPr>
        <w:pStyle w:val="Heading1"/>
        <w:rPr>
          <w:rFonts w:ascii="Oracle Sans" w:hAnsi="Oracle Sans"/>
          <w:szCs w:val="22"/>
        </w:rPr>
      </w:pPr>
      <w:r w:rsidRPr="00EF6A8C">
        <w:rPr>
          <w:rFonts w:ascii="Oracle Sans" w:hAnsi="Oracle Sans"/>
          <w:szCs w:val="22"/>
        </w:rPr>
        <w:t>ORDERING DOCUMENT</w:t>
      </w:r>
    </w:p>
    <w:p w14:paraId="70885FF3" w14:textId="39E138BD" w:rsidR="00354F74" w:rsidRPr="001F5ABC" w:rsidRDefault="00354F74">
      <w:pPr>
        <w:tabs>
          <w:tab w:val="left" w:pos="2503"/>
          <w:tab w:val="left" w:pos="3950"/>
          <w:tab w:val="left" w:pos="4759"/>
          <w:tab w:val="left" w:pos="5090"/>
          <w:tab w:val="left" w:pos="6698"/>
          <w:tab w:val="left" w:pos="8292"/>
          <w:tab w:val="left" w:pos="9581"/>
          <w:tab w:val="left" w:pos="10464"/>
          <w:tab w:val="left" w:pos="11630"/>
          <w:tab w:val="left" w:pos="13385"/>
        </w:tabs>
        <w:rPr>
          <w:rFonts w:ascii="Oracle Sans" w:hAnsi="Oracle Sans"/>
          <w:color w:val="000000"/>
          <w:sz w:val="22"/>
          <w:szCs w:val="22"/>
        </w:rPr>
      </w:pPr>
    </w:p>
    <w:tbl>
      <w:tblPr>
        <w:tblStyle w:val="TableGrid"/>
        <w:tblW w:w="114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5"/>
        <w:gridCol w:w="540"/>
        <w:gridCol w:w="4950"/>
      </w:tblGrid>
      <w:tr w:rsidR="00EB1967" w:rsidRPr="00EF6A8C" w14:paraId="4C237788" w14:textId="77777777" w:rsidTr="001F5ABC">
        <w:tc>
          <w:tcPr>
            <w:tcW w:w="5945" w:type="dxa"/>
          </w:tcPr>
          <w:p w14:paraId="4C914E03" w14:textId="6CA4DE41" w:rsidR="001A36D6" w:rsidRPr="00EF6A8C" w:rsidRDefault="001A36D6" w:rsidP="008D2757">
            <w:pPr>
              <w:widowControl w:val="0"/>
              <w:tabs>
                <w:tab w:val="left" w:pos="2316"/>
                <w:tab w:val="left" w:pos="8292"/>
                <w:tab w:val="left" w:pos="9581"/>
                <w:tab w:val="left" w:pos="10464"/>
                <w:tab w:val="left" w:pos="11630"/>
                <w:tab w:val="left" w:pos="13385"/>
              </w:tabs>
              <w:rPr>
                <w:rFonts w:ascii="Oracle Sans" w:hAnsi="Oracle Sans"/>
                <w:b/>
                <w:color w:val="000000"/>
                <w:sz w:val="22"/>
              </w:rPr>
            </w:pPr>
            <w:r w:rsidRPr="00EF6A8C">
              <w:rPr>
                <w:rFonts w:ascii="Oracle Sans" w:hAnsi="Oracle Sans"/>
                <w:b/>
                <w:color w:val="000000"/>
                <w:sz w:val="22"/>
              </w:rPr>
              <w:t>Customer Name:</w:t>
            </w:r>
            <w:r w:rsidR="00A41BCB" w:rsidRPr="00EF6A8C">
              <w:rPr>
                <w:rFonts w:ascii="Oracle Sans" w:hAnsi="Oracle Sans"/>
                <w:b/>
                <w:color w:val="000000"/>
                <w:sz w:val="22"/>
              </w:rPr>
              <w:t xml:space="preserve">         Mauritius Commercial Bank Ltd</w:t>
            </w:r>
          </w:p>
        </w:tc>
        <w:tc>
          <w:tcPr>
            <w:tcW w:w="540" w:type="dxa"/>
          </w:tcPr>
          <w:p w14:paraId="7D6AB68F" w14:textId="77777777" w:rsidR="001A36D6" w:rsidRPr="00EF6A8C" w:rsidRDefault="001A36D6" w:rsidP="00D92622">
            <w:pPr>
              <w:widowControl w:val="0"/>
              <w:tabs>
                <w:tab w:val="left" w:pos="0"/>
                <w:tab w:val="left" w:pos="8292"/>
                <w:tab w:val="left" w:pos="9581"/>
                <w:tab w:val="left" w:pos="10464"/>
                <w:tab w:val="left" w:pos="11630"/>
                <w:tab w:val="left" w:pos="13385"/>
              </w:tabs>
              <w:rPr>
                <w:rFonts w:ascii="Oracle Sans" w:hAnsi="Oracle Sans"/>
                <w:b/>
                <w:color w:val="000000"/>
                <w:sz w:val="22"/>
              </w:rPr>
            </w:pPr>
          </w:p>
        </w:tc>
        <w:tc>
          <w:tcPr>
            <w:tcW w:w="4950" w:type="dxa"/>
          </w:tcPr>
          <w:p w14:paraId="01EA7441" w14:textId="4DA26324" w:rsidR="001A36D6" w:rsidRPr="00EF6A8C" w:rsidRDefault="006A2972" w:rsidP="00DE7A95">
            <w:pPr>
              <w:pStyle w:val="Caption"/>
              <w:jc w:val="left"/>
              <w:rPr>
                <w:rFonts w:ascii="Oracle Sans" w:hAnsi="Oracle Sans" w:cs="Arial"/>
                <w:b w:val="0"/>
                <w:iCs/>
                <w:sz w:val="22"/>
              </w:rPr>
            </w:pPr>
            <w:r w:rsidRPr="00EF6A8C">
              <w:rPr>
                <w:rFonts w:ascii="Oracle Sans" w:hAnsi="Oracle Sans" w:cs="Arial"/>
                <w:iCs/>
                <w:color w:val="auto"/>
                <w:sz w:val="22"/>
              </w:rPr>
              <w:t>Oracle Corporation (South Africa) (Pty) Ltd</w:t>
            </w:r>
          </w:p>
        </w:tc>
      </w:tr>
      <w:tr w:rsidR="00EB1967" w:rsidRPr="00EF6A8C" w14:paraId="7ABC1BEF" w14:textId="77777777" w:rsidTr="001F5ABC">
        <w:tc>
          <w:tcPr>
            <w:tcW w:w="5945" w:type="dxa"/>
          </w:tcPr>
          <w:p w14:paraId="7B1C2727" w14:textId="77777777" w:rsidR="00A41BCB" w:rsidRPr="00EF6A8C" w:rsidRDefault="001A36D6" w:rsidP="008D2757">
            <w:pPr>
              <w:widowControl w:val="0"/>
              <w:tabs>
                <w:tab w:val="left" w:pos="2316"/>
                <w:tab w:val="left" w:pos="8292"/>
                <w:tab w:val="left" w:pos="9581"/>
                <w:tab w:val="left" w:pos="10464"/>
                <w:tab w:val="left" w:pos="11630"/>
                <w:tab w:val="left" w:pos="13385"/>
              </w:tabs>
              <w:rPr>
                <w:rFonts w:ascii="Oracle Sans" w:hAnsi="Oracle Sans"/>
                <w:b/>
                <w:color w:val="000000"/>
                <w:sz w:val="22"/>
              </w:rPr>
            </w:pPr>
            <w:r w:rsidRPr="00EF6A8C">
              <w:rPr>
                <w:rFonts w:ascii="Oracle Sans" w:hAnsi="Oracle Sans"/>
                <w:b/>
                <w:color w:val="000000"/>
                <w:sz w:val="22"/>
              </w:rPr>
              <w:t>Customer Address:</w:t>
            </w:r>
            <w:r w:rsidR="00A41BCB" w:rsidRPr="00EF6A8C">
              <w:rPr>
                <w:rFonts w:ascii="Oracle Sans" w:hAnsi="Oracle Sans"/>
                <w:b/>
                <w:color w:val="000000"/>
                <w:sz w:val="22"/>
              </w:rPr>
              <w:t xml:space="preserve">    Sir William Street, Port Louis,</w:t>
            </w:r>
          </w:p>
          <w:p w14:paraId="6AD06F60" w14:textId="600183E4" w:rsidR="001A36D6" w:rsidRPr="00EF6A8C" w:rsidRDefault="00A41BCB" w:rsidP="008D2757">
            <w:pPr>
              <w:widowControl w:val="0"/>
              <w:tabs>
                <w:tab w:val="left" w:pos="2316"/>
                <w:tab w:val="left" w:pos="8292"/>
                <w:tab w:val="left" w:pos="9581"/>
                <w:tab w:val="left" w:pos="10464"/>
                <w:tab w:val="left" w:pos="11630"/>
                <w:tab w:val="left" w:pos="13385"/>
              </w:tabs>
              <w:rPr>
                <w:rFonts w:ascii="Oracle Sans" w:hAnsi="Oracle Sans"/>
                <w:b/>
                <w:color w:val="000000"/>
                <w:sz w:val="22"/>
              </w:rPr>
            </w:pPr>
            <w:r w:rsidRPr="00EF6A8C">
              <w:rPr>
                <w:rFonts w:ascii="Oracle Sans" w:hAnsi="Oracle Sans"/>
                <w:b/>
                <w:color w:val="000000"/>
                <w:sz w:val="22"/>
              </w:rPr>
              <w:t xml:space="preserve">                                         Mauritius   </w:t>
            </w:r>
          </w:p>
        </w:tc>
        <w:tc>
          <w:tcPr>
            <w:tcW w:w="540" w:type="dxa"/>
          </w:tcPr>
          <w:p w14:paraId="594D96AE" w14:textId="77777777" w:rsidR="001A36D6" w:rsidRPr="00EF6A8C" w:rsidRDefault="001A36D6" w:rsidP="008D2757">
            <w:pPr>
              <w:widowControl w:val="0"/>
              <w:tabs>
                <w:tab w:val="left" w:pos="2316"/>
                <w:tab w:val="left" w:pos="8292"/>
                <w:tab w:val="left" w:pos="9581"/>
                <w:tab w:val="left" w:pos="10464"/>
                <w:tab w:val="left" w:pos="11630"/>
                <w:tab w:val="left" w:pos="13385"/>
              </w:tabs>
              <w:rPr>
                <w:rFonts w:ascii="Oracle Sans" w:hAnsi="Oracle Sans"/>
                <w:b/>
                <w:color w:val="000000"/>
                <w:sz w:val="22"/>
              </w:rPr>
            </w:pPr>
          </w:p>
        </w:tc>
        <w:tc>
          <w:tcPr>
            <w:tcW w:w="4950" w:type="dxa"/>
          </w:tcPr>
          <w:p w14:paraId="1EF31B80" w14:textId="77777777" w:rsidR="001A36D6" w:rsidRDefault="006A2972" w:rsidP="008D2757">
            <w:pPr>
              <w:widowControl w:val="0"/>
              <w:tabs>
                <w:tab w:val="left" w:pos="2316"/>
                <w:tab w:val="left" w:pos="8292"/>
                <w:tab w:val="left" w:pos="9581"/>
                <w:tab w:val="left" w:pos="10464"/>
                <w:tab w:val="left" w:pos="11630"/>
                <w:tab w:val="left" w:pos="13385"/>
              </w:tabs>
              <w:rPr>
                <w:rFonts w:ascii="Oracle Sans" w:hAnsi="Oracle Sans" w:cs="Arial"/>
                <w:b/>
                <w:iCs/>
                <w:sz w:val="22"/>
              </w:rPr>
            </w:pPr>
            <w:r w:rsidRPr="00EF6A8C">
              <w:rPr>
                <w:rFonts w:ascii="Oracle Sans" w:hAnsi="Oracle Sans" w:cs="Arial"/>
                <w:b/>
                <w:iCs/>
                <w:sz w:val="22"/>
              </w:rPr>
              <w:t>Woodmead North Office Park, 54 Maxwell Drive, Jukskeiview, Sandton 2196</w:t>
            </w:r>
          </w:p>
          <w:p w14:paraId="0A7E1600" w14:textId="77777777" w:rsidR="007550ED" w:rsidRDefault="007550ED" w:rsidP="008D2757">
            <w:pPr>
              <w:widowControl w:val="0"/>
              <w:tabs>
                <w:tab w:val="left" w:pos="2316"/>
                <w:tab w:val="left" w:pos="8292"/>
                <w:tab w:val="left" w:pos="9581"/>
                <w:tab w:val="left" w:pos="10464"/>
                <w:tab w:val="left" w:pos="11630"/>
                <w:tab w:val="left" w:pos="13385"/>
              </w:tabs>
              <w:rPr>
                <w:rFonts w:ascii="Oracle Sans" w:hAnsi="Oracle Sans" w:cs="Arial"/>
                <w:b/>
                <w:iCs/>
                <w:sz w:val="22"/>
              </w:rPr>
            </w:pPr>
          </w:p>
          <w:p w14:paraId="109A8521" w14:textId="2E5EEB85" w:rsidR="007550ED" w:rsidRPr="00EF6A8C" w:rsidRDefault="007550ED" w:rsidP="008D2757">
            <w:pPr>
              <w:widowControl w:val="0"/>
              <w:tabs>
                <w:tab w:val="left" w:pos="2316"/>
                <w:tab w:val="left" w:pos="8292"/>
                <w:tab w:val="left" w:pos="9581"/>
                <w:tab w:val="left" w:pos="10464"/>
                <w:tab w:val="left" w:pos="11630"/>
                <w:tab w:val="left" w:pos="13385"/>
              </w:tabs>
              <w:rPr>
                <w:rFonts w:ascii="Oracle Sans" w:hAnsi="Oracle Sans"/>
                <w:b/>
                <w:sz w:val="22"/>
              </w:rPr>
            </w:pPr>
          </w:p>
        </w:tc>
      </w:tr>
    </w:tbl>
    <w:p w14:paraId="19C9F572" w14:textId="77777777" w:rsidR="007550ED" w:rsidRPr="00DE7A95" w:rsidRDefault="007550ED" w:rsidP="007550ED">
      <w:pPr>
        <w:pStyle w:val="Heading6"/>
        <w:pBdr>
          <w:top w:val="single" w:sz="4" w:space="1" w:color="auto"/>
          <w:left w:val="single" w:sz="4" w:space="4" w:color="auto"/>
          <w:bottom w:val="single" w:sz="4" w:space="1" w:color="auto"/>
          <w:right w:val="single" w:sz="4" w:space="4" w:color="auto"/>
        </w:pBdr>
        <w:rPr>
          <w:rFonts w:ascii="Oracle Sans" w:hAnsi="Oracle Sans"/>
        </w:rPr>
      </w:pPr>
      <w:r w:rsidRPr="00DE7A95">
        <w:rPr>
          <w:rFonts w:ascii="Oracle Sans" w:hAnsi="Oracle Sans"/>
        </w:rPr>
        <w:t>O R A C L E   C O N T R A C T   I N F O R M A T I O N</w:t>
      </w:r>
    </w:p>
    <w:p w14:paraId="73D9D9EC" w14:textId="77777777" w:rsidR="007550ED" w:rsidRPr="00DE7A95" w:rsidRDefault="007550ED" w:rsidP="007550ED">
      <w:pPr>
        <w:pBdr>
          <w:top w:val="single" w:sz="4" w:space="1" w:color="auto"/>
          <w:left w:val="single" w:sz="4" w:space="4" w:color="auto"/>
          <w:bottom w:val="single" w:sz="4" w:space="1" w:color="auto"/>
          <w:right w:val="single" w:sz="4" w:space="4" w:color="auto"/>
        </w:pBdr>
        <w:rPr>
          <w:rFonts w:ascii="Oracle Sans" w:hAnsi="Oracle Sans"/>
          <w:sz w:val="22"/>
        </w:rPr>
      </w:pPr>
    </w:p>
    <w:p w14:paraId="59D9E97D" w14:textId="5B05BC78" w:rsidR="007550ED" w:rsidRPr="00DE7A95" w:rsidRDefault="007550ED" w:rsidP="007550ED">
      <w:pPr>
        <w:pBdr>
          <w:top w:val="single" w:sz="4" w:space="1" w:color="auto"/>
          <w:left w:val="single" w:sz="4" w:space="4" w:color="auto"/>
          <w:bottom w:val="single" w:sz="4" w:space="1" w:color="auto"/>
          <w:right w:val="single" w:sz="4" w:space="4" w:color="auto"/>
        </w:pBdr>
        <w:ind w:left="1440" w:hanging="1440"/>
        <w:rPr>
          <w:rFonts w:ascii="Oracle Sans" w:hAnsi="Oracle Sans"/>
          <w:b/>
          <w:sz w:val="22"/>
          <w:szCs w:val="22"/>
        </w:rPr>
      </w:pPr>
      <w:r w:rsidRPr="00DE7A95">
        <w:rPr>
          <w:rFonts w:ascii="Oracle Sans" w:hAnsi="Oracle Sans"/>
          <w:b/>
          <w:sz w:val="22"/>
          <w:szCs w:val="22"/>
        </w:rPr>
        <w:t>Agreement:</w:t>
      </w:r>
      <w:r w:rsidRPr="00DE7A95">
        <w:rPr>
          <w:rFonts w:ascii="Oracle Sans" w:hAnsi="Oracle Sans"/>
          <w:b/>
          <w:sz w:val="22"/>
          <w:szCs w:val="22"/>
        </w:rPr>
        <w:tab/>
        <w:t xml:space="preserve">Oracle Master Agreement General Terms Reference </w:t>
      </w:r>
      <w:r w:rsidRPr="007550ED">
        <w:rPr>
          <w:rFonts w:ascii="Oracle Sans" w:hAnsi="Oracle Sans"/>
          <w:b/>
          <w:sz w:val="22"/>
          <w:szCs w:val="22"/>
        </w:rPr>
        <w:t>AA-OMA-QT5178090</w:t>
      </w:r>
      <w:r w:rsidRPr="00DE7A95">
        <w:rPr>
          <w:rFonts w:ascii="Oracle Sans" w:hAnsi="Oracle Sans"/>
          <w:b/>
          <w:sz w:val="22"/>
          <w:szCs w:val="22"/>
        </w:rPr>
        <w:t xml:space="preserve"> and Schedule</w:t>
      </w:r>
      <w:r>
        <w:rPr>
          <w:rFonts w:ascii="Oracle Sans" w:hAnsi="Oracle Sans"/>
          <w:b/>
          <w:sz w:val="22"/>
          <w:szCs w:val="22"/>
        </w:rPr>
        <w:t xml:space="preserve"> P-Programs</w:t>
      </w:r>
    </w:p>
    <w:p w14:paraId="64DE36BD" w14:textId="281F7B4A" w:rsidR="007550ED" w:rsidRPr="00DE7A95" w:rsidRDefault="007550ED" w:rsidP="007550ED">
      <w:pPr>
        <w:pBdr>
          <w:top w:val="single" w:sz="4" w:space="1" w:color="auto"/>
          <w:left w:val="single" w:sz="4" w:space="4" w:color="auto"/>
          <w:bottom w:val="single" w:sz="4" w:space="1" w:color="auto"/>
          <w:right w:val="single" w:sz="4" w:space="4" w:color="auto"/>
        </w:pBdr>
        <w:ind w:left="1440" w:hanging="1440"/>
        <w:rPr>
          <w:rFonts w:ascii="Oracle Sans" w:hAnsi="Oracle Sans"/>
          <w:b/>
          <w:sz w:val="22"/>
          <w:szCs w:val="22"/>
        </w:rPr>
      </w:pPr>
      <w:r w:rsidRPr="00DE7A95">
        <w:rPr>
          <w:rFonts w:ascii="Oracle Sans" w:hAnsi="Oracle Sans"/>
          <w:b/>
          <w:sz w:val="22"/>
          <w:szCs w:val="22"/>
        </w:rPr>
        <w:tab/>
      </w:r>
    </w:p>
    <w:p w14:paraId="3BE6ECAB" w14:textId="1E9EB346" w:rsidR="007550ED" w:rsidRPr="00DE7A95" w:rsidRDefault="007550ED" w:rsidP="007550ED">
      <w:pPr>
        <w:pBdr>
          <w:top w:val="single" w:sz="4" w:space="1" w:color="auto"/>
          <w:left w:val="single" w:sz="4" w:space="4" w:color="auto"/>
          <w:bottom w:val="single" w:sz="4" w:space="1" w:color="auto"/>
          <w:right w:val="single" w:sz="4" w:space="4" w:color="auto"/>
        </w:pBdr>
        <w:rPr>
          <w:rFonts w:ascii="Oracle Sans" w:hAnsi="Oracle Sans"/>
          <w:sz w:val="22"/>
          <w:szCs w:val="22"/>
        </w:rPr>
      </w:pPr>
      <w:r w:rsidRPr="00DE7A95">
        <w:rPr>
          <w:rFonts w:ascii="Oracle Sans" w:hAnsi="Oracle Sans"/>
          <w:b/>
          <w:sz w:val="22"/>
          <w:szCs w:val="22"/>
        </w:rPr>
        <w:t>Ordering Document Number</w:t>
      </w:r>
      <w:r w:rsidRPr="00DE7A95">
        <w:rPr>
          <w:rFonts w:ascii="Oracle Sans" w:hAnsi="Oracle Sans"/>
          <w:sz w:val="22"/>
          <w:szCs w:val="22"/>
        </w:rPr>
        <w:t xml:space="preserve">:  </w:t>
      </w:r>
      <w:r w:rsidRPr="00976C8D">
        <w:rPr>
          <w:rFonts w:ascii="Oracle Sans" w:hAnsi="Oracle Sans"/>
          <w:b/>
          <w:sz w:val="22"/>
          <w:szCs w:val="22"/>
        </w:rPr>
        <w:t>ZA-11212532</w:t>
      </w:r>
    </w:p>
    <w:p w14:paraId="25122734" w14:textId="77777777" w:rsidR="007550ED" w:rsidRPr="00DE7A95" w:rsidRDefault="007550ED" w:rsidP="007550ED">
      <w:pPr>
        <w:pBdr>
          <w:top w:val="single" w:sz="4" w:space="1" w:color="auto"/>
          <w:left w:val="single" w:sz="4" w:space="4" w:color="auto"/>
          <w:bottom w:val="single" w:sz="4" w:space="1" w:color="auto"/>
          <w:right w:val="single" w:sz="4" w:space="4" w:color="auto"/>
        </w:pBdr>
        <w:rPr>
          <w:rFonts w:ascii="Oracle Sans" w:hAnsi="Oracle Sans"/>
          <w:sz w:val="22"/>
          <w:szCs w:val="22"/>
        </w:rPr>
      </w:pPr>
    </w:p>
    <w:p w14:paraId="4476A984" w14:textId="77777777" w:rsidR="007550ED" w:rsidRPr="00DE7A95" w:rsidRDefault="007550ED" w:rsidP="007550ED">
      <w:pPr>
        <w:pBdr>
          <w:top w:val="single" w:sz="4" w:space="1" w:color="auto"/>
          <w:left w:val="single" w:sz="4" w:space="4" w:color="auto"/>
          <w:bottom w:val="single" w:sz="4" w:space="1" w:color="auto"/>
          <w:right w:val="single" w:sz="4" w:space="4" w:color="auto"/>
        </w:pBdr>
        <w:tabs>
          <w:tab w:val="left" w:pos="-90"/>
          <w:tab w:val="left" w:pos="0"/>
        </w:tabs>
        <w:overflowPunct/>
        <w:spacing w:after="7"/>
        <w:jc w:val="both"/>
        <w:textAlignment w:val="auto"/>
        <w:rPr>
          <w:rFonts w:ascii="Oracle Sans" w:hAnsi="Oracle Sans"/>
          <w:sz w:val="22"/>
          <w:szCs w:val="22"/>
        </w:rPr>
      </w:pPr>
      <w:r w:rsidRPr="00DE7A95">
        <w:rPr>
          <w:rFonts w:ascii="Oracle Sans" w:hAnsi="Oracle Sans"/>
          <w:sz w:val="22"/>
          <w:szCs w:val="22"/>
        </w:rPr>
        <w:t>This order incorporates by reference the terms of the agreement specified above and all amendments thereto (the “Master Agreement”).  As used in this order, “you” or “your” shall refer to the customer as defined in the Master Agreement.  The following terms, as used in this order and the Master Agreement, whether or not capitalized, shall have the same meaning:  “Agreement” and “Master Agreement”; “You” and “Your” and “Customer”; “Ordering Document” and “order”; “Services” and “services”.</w:t>
      </w:r>
    </w:p>
    <w:p w14:paraId="5C07B805" w14:textId="77777777" w:rsidR="00902E62" w:rsidRPr="00EF6A8C" w:rsidRDefault="00902E62" w:rsidP="00E30158">
      <w:pPr>
        <w:pStyle w:val="Heading9"/>
        <w:tabs>
          <w:tab w:val="left" w:pos="2503"/>
          <w:tab w:val="left" w:pos="3485"/>
          <w:tab w:val="left" w:pos="4294"/>
          <w:tab w:val="left" w:pos="4625"/>
          <w:tab w:val="left" w:pos="6233"/>
          <w:tab w:val="left" w:pos="7435"/>
          <w:tab w:val="left" w:pos="8772"/>
          <w:tab w:val="left" w:pos="9974"/>
          <w:tab w:val="left" w:pos="11102"/>
          <w:tab w:val="left" w:pos="12329"/>
        </w:tabs>
        <w:rPr>
          <w:rFonts w:ascii="Oracle Sans" w:hAnsi="Oracle Sans"/>
          <w:szCs w:val="22"/>
        </w:rPr>
      </w:pPr>
    </w:p>
    <w:p w14:paraId="2F2B8823" w14:textId="31C2F071" w:rsidR="00354F74" w:rsidRPr="00EF6A8C" w:rsidRDefault="00354F74" w:rsidP="00B420C5">
      <w:pPr>
        <w:pStyle w:val="Heading9"/>
        <w:numPr>
          <w:ilvl w:val="0"/>
          <w:numId w:val="10"/>
        </w:numPr>
        <w:tabs>
          <w:tab w:val="left" w:pos="2503"/>
          <w:tab w:val="left" w:pos="3485"/>
          <w:tab w:val="left" w:pos="4294"/>
          <w:tab w:val="left" w:pos="4625"/>
          <w:tab w:val="left" w:pos="6233"/>
          <w:tab w:val="left" w:pos="7435"/>
          <w:tab w:val="left" w:pos="8772"/>
          <w:tab w:val="left" w:pos="9974"/>
          <w:tab w:val="left" w:pos="11102"/>
          <w:tab w:val="left" w:pos="12329"/>
        </w:tabs>
        <w:ind w:left="360"/>
        <w:rPr>
          <w:rFonts w:ascii="Oracle Sans" w:hAnsi="Oracle Sans"/>
          <w:szCs w:val="22"/>
        </w:rPr>
      </w:pPr>
      <w:r w:rsidRPr="00EF6A8C">
        <w:rPr>
          <w:rFonts w:ascii="Oracle Sans" w:hAnsi="Oracle Sans"/>
          <w:szCs w:val="22"/>
        </w:rPr>
        <w:t>SERVICES</w:t>
      </w:r>
    </w:p>
    <w:p w14:paraId="341264E8" w14:textId="77777777" w:rsidR="00354F74" w:rsidRPr="00EF6A8C" w:rsidRDefault="00354F74">
      <w:pPr>
        <w:tabs>
          <w:tab w:val="left" w:pos="2503"/>
          <w:tab w:val="left" w:pos="3950"/>
          <w:tab w:val="left" w:pos="4759"/>
          <w:tab w:val="left" w:pos="5090"/>
          <w:tab w:val="left" w:pos="6698"/>
          <w:tab w:val="left" w:pos="8292"/>
          <w:tab w:val="left" w:pos="9581"/>
          <w:tab w:val="left" w:pos="10464"/>
          <w:tab w:val="left" w:pos="11630"/>
          <w:tab w:val="left" w:pos="13385"/>
        </w:tabs>
        <w:rPr>
          <w:rFonts w:ascii="Oracle Sans" w:hAnsi="Oracle Sans"/>
          <w:color w:val="000000"/>
          <w:sz w:val="22"/>
          <w:szCs w:val="22"/>
        </w:rPr>
      </w:pPr>
    </w:p>
    <w:p w14:paraId="40B5E8FB" w14:textId="77777777" w:rsidR="00354F74" w:rsidRPr="00EF6A8C" w:rsidRDefault="00354F74">
      <w:pPr>
        <w:tabs>
          <w:tab w:val="left" w:pos="2503"/>
          <w:tab w:val="left" w:pos="3950"/>
          <w:tab w:val="left" w:pos="4759"/>
          <w:tab w:val="left" w:pos="5090"/>
          <w:tab w:val="left" w:pos="6698"/>
          <w:tab w:val="left" w:pos="8292"/>
          <w:tab w:val="left" w:pos="9581"/>
          <w:tab w:val="left" w:pos="10464"/>
          <w:tab w:val="left" w:pos="11630"/>
          <w:tab w:val="left" w:pos="13385"/>
        </w:tabs>
        <w:jc w:val="both"/>
        <w:rPr>
          <w:rFonts w:ascii="Oracle Sans" w:hAnsi="Oracle Sans"/>
          <w:color w:val="000000"/>
          <w:sz w:val="22"/>
          <w:szCs w:val="22"/>
        </w:rPr>
      </w:pPr>
      <w:r w:rsidRPr="00EF6A8C">
        <w:rPr>
          <w:rFonts w:ascii="Oracle Sans" w:hAnsi="Oracle Sans"/>
          <w:color w:val="000000"/>
          <w:sz w:val="22"/>
          <w:szCs w:val="22"/>
        </w:rPr>
        <w:t xml:space="preserve">You have ordered the services listed below in the table and detailed in the attached exhibit(s), which are incorporated herein by reference.  </w:t>
      </w:r>
    </w:p>
    <w:p w14:paraId="1DB7B0B7" w14:textId="77777777" w:rsidR="00354F74" w:rsidRPr="00EF6A8C" w:rsidRDefault="00354F74">
      <w:pPr>
        <w:tabs>
          <w:tab w:val="left" w:pos="2503"/>
          <w:tab w:val="left" w:pos="3950"/>
          <w:tab w:val="left" w:pos="4759"/>
          <w:tab w:val="left" w:pos="5090"/>
          <w:tab w:val="left" w:pos="6698"/>
          <w:tab w:val="left" w:pos="8292"/>
          <w:tab w:val="left" w:pos="9581"/>
          <w:tab w:val="left" w:pos="10464"/>
          <w:tab w:val="left" w:pos="11630"/>
          <w:tab w:val="left" w:pos="13385"/>
        </w:tabs>
        <w:rPr>
          <w:rFonts w:ascii="Oracle Sans" w:hAnsi="Oracle Sans"/>
          <w:color w:val="000000"/>
          <w:sz w:val="22"/>
          <w:szCs w:val="22"/>
        </w:rPr>
      </w:pPr>
    </w:p>
    <w:p w14:paraId="2B03138E" w14:textId="5D5E3481" w:rsidR="00354F74" w:rsidRPr="00EF6A8C" w:rsidRDefault="00354F74">
      <w:pPr>
        <w:tabs>
          <w:tab w:val="left" w:pos="2503"/>
          <w:tab w:val="left" w:pos="3950"/>
          <w:tab w:val="left" w:pos="4759"/>
          <w:tab w:val="left" w:pos="5090"/>
          <w:tab w:val="left" w:pos="6698"/>
          <w:tab w:val="left" w:pos="8292"/>
          <w:tab w:val="left" w:pos="9581"/>
          <w:tab w:val="left" w:pos="10464"/>
          <w:tab w:val="left" w:pos="11630"/>
          <w:tab w:val="left" w:pos="13385"/>
        </w:tabs>
        <w:rPr>
          <w:rFonts w:ascii="Oracle Sans" w:hAnsi="Oracle Sans"/>
          <w:sz w:val="22"/>
          <w:szCs w:val="22"/>
        </w:rPr>
      </w:pPr>
      <w:r w:rsidRPr="00EF6A8C">
        <w:rPr>
          <w:rFonts w:ascii="Oracle Sans" w:hAnsi="Oracle Sans"/>
          <w:color w:val="000000"/>
          <w:sz w:val="22"/>
          <w:szCs w:val="22"/>
        </w:rPr>
        <w:t xml:space="preserve">All fees on this </w:t>
      </w:r>
      <w:r w:rsidR="00984C81" w:rsidRPr="00EF6A8C">
        <w:rPr>
          <w:rFonts w:ascii="Oracle Sans" w:hAnsi="Oracle Sans"/>
          <w:color w:val="000000"/>
          <w:sz w:val="22"/>
          <w:szCs w:val="22"/>
        </w:rPr>
        <w:t>order</w:t>
      </w:r>
      <w:r w:rsidRPr="00EF6A8C">
        <w:rPr>
          <w:rFonts w:ascii="Oracle Sans" w:hAnsi="Oracle Sans"/>
          <w:color w:val="000000"/>
          <w:sz w:val="22"/>
          <w:szCs w:val="22"/>
        </w:rPr>
        <w:t xml:space="preserve"> are in</w:t>
      </w:r>
      <w:r w:rsidR="0064609F" w:rsidRPr="00EF6A8C">
        <w:rPr>
          <w:rFonts w:ascii="Oracle Sans" w:hAnsi="Oracle Sans"/>
          <w:color w:val="000000"/>
          <w:sz w:val="22"/>
          <w:szCs w:val="22"/>
        </w:rPr>
        <w:t xml:space="preserve"> </w:t>
      </w:r>
      <w:r w:rsidR="00A41BCB" w:rsidRPr="00EF6A8C">
        <w:rPr>
          <w:rFonts w:ascii="Oracle Sans" w:hAnsi="Oracle Sans" w:cs="Arial"/>
          <w:iCs/>
          <w:sz w:val="22"/>
          <w:szCs w:val="22"/>
        </w:rPr>
        <w:t>US Dollars ($)</w:t>
      </w:r>
      <w:r w:rsidR="00707F3C" w:rsidRPr="00EF6A8C">
        <w:rPr>
          <w:rFonts w:ascii="Oracle Sans" w:hAnsi="Oracle Sans"/>
          <w:sz w:val="22"/>
          <w:szCs w:val="22"/>
        </w:rPr>
        <w:t>.</w:t>
      </w:r>
    </w:p>
    <w:p w14:paraId="3011F578" w14:textId="77777777" w:rsidR="00B3272E" w:rsidRPr="00EF6A8C" w:rsidRDefault="00B3272E">
      <w:pPr>
        <w:tabs>
          <w:tab w:val="left" w:pos="2503"/>
          <w:tab w:val="left" w:pos="3950"/>
          <w:tab w:val="left" w:pos="4759"/>
          <w:tab w:val="left" w:pos="5090"/>
          <w:tab w:val="left" w:pos="6698"/>
          <w:tab w:val="left" w:pos="8292"/>
          <w:tab w:val="left" w:pos="9581"/>
          <w:tab w:val="left" w:pos="10464"/>
          <w:tab w:val="left" w:pos="11630"/>
          <w:tab w:val="left" w:pos="13385"/>
        </w:tabs>
        <w:rPr>
          <w:rFonts w:ascii="Oracle Sans" w:hAnsi="Oracle Sans"/>
          <w:sz w:val="22"/>
          <w:szCs w:val="22"/>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350"/>
        <w:gridCol w:w="1620"/>
        <w:gridCol w:w="1710"/>
        <w:gridCol w:w="2610"/>
      </w:tblGrid>
      <w:tr w:rsidR="00B3272E" w:rsidRPr="00EF6A8C" w14:paraId="1D8D83D1" w14:textId="77777777" w:rsidTr="001F5ABC">
        <w:tc>
          <w:tcPr>
            <w:tcW w:w="3510" w:type="dxa"/>
            <w:vAlign w:val="center"/>
          </w:tcPr>
          <w:p w14:paraId="3C02CFFD" w14:textId="7539E01A" w:rsidR="00B3272E" w:rsidRPr="00EF6A8C" w:rsidRDefault="00FA111F" w:rsidP="001F5ABC">
            <w:pPr>
              <w:jc w:val="center"/>
              <w:rPr>
                <w:rFonts w:ascii="Oracle Sans" w:hAnsi="Oracle Sans"/>
                <w:b/>
                <w:sz w:val="22"/>
                <w:szCs w:val="22"/>
              </w:rPr>
            </w:pPr>
            <w:r w:rsidRPr="00EF6A8C">
              <w:rPr>
                <w:rFonts w:ascii="Oracle Sans" w:hAnsi="Oracle Sans"/>
                <w:b/>
                <w:sz w:val="22"/>
                <w:szCs w:val="22"/>
              </w:rPr>
              <w:t>Services</w:t>
            </w:r>
          </w:p>
        </w:tc>
        <w:tc>
          <w:tcPr>
            <w:tcW w:w="1350" w:type="dxa"/>
            <w:vAlign w:val="center"/>
          </w:tcPr>
          <w:p w14:paraId="52F1FD1E" w14:textId="48572ECB" w:rsidR="00B3272E" w:rsidRPr="00EF6A8C" w:rsidRDefault="00FA111F" w:rsidP="001F5ABC">
            <w:pPr>
              <w:jc w:val="center"/>
              <w:rPr>
                <w:rFonts w:ascii="Oracle Sans" w:hAnsi="Oracle Sans"/>
                <w:b/>
                <w:sz w:val="22"/>
                <w:szCs w:val="22"/>
              </w:rPr>
            </w:pPr>
            <w:r w:rsidRPr="00EF6A8C">
              <w:rPr>
                <w:rFonts w:ascii="Oracle Sans" w:hAnsi="Oracle Sans"/>
                <w:b/>
                <w:sz w:val="22"/>
                <w:szCs w:val="22"/>
              </w:rPr>
              <w:t>Reference</w:t>
            </w:r>
          </w:p>
        </w:tc>
        <w:tc>
          <w:tcPr>
            <w:tcW w:w="1620" w:type="dxa"/>
            <w:vAlign w:val="center"/>
          </w:tcPr>
          <w:p w14:paraId="28884A6E" w14:textId="53AB0A92" w:rsidR="00B3272E" w:rsidRPr="00EF6A8C" w:rsidRDefault="00FA111F" w:rsidP="001F5ABC">
            <w:pPr>
              <w:jc w:val="center"/>
              <w:rPr>
                <w:rFonts w:ascii="Oracle Sans" w:hAnsi="Oracle Sans"/>
                <w:b/>
                <w:sz w:val="22"/>
                <w:szCs w:val="22"/>
              </w:rPr>
            </w:pPr>
            <w:r w:rsidRPr="00EF6A8C">
              <w:rPr>
                <w:rFonts w:ascii="Oracle Sans" w:hAnsi="Oracle Sans"/>
                <w:b/>
                <w:sz w:val="22"/>
                <w:szCs w:val="22"/>
              </w:rPr>
              <w:t>Fees</w:t>
            </w:r>
          </w:p>
        </w:tc>
        <w:tc>
          <w:tcPr>
            <w:tcW w:w="1710" w:type="dxa"/>
            <w:vAlign w:val="center"/>
          </w:tcPr>
          <w:p w14:paraId="0F9C3255" w14:textId="77777777" w:rsidR="00B3272E" w:rsidRPr="00EF6A8C" w:rsidRDefault="00FA111F" w:rsidP="001F5ABC">
            <w:pPr>
              <w:jc w:val="center"/>
              <w:rPr>
                <w:rFonts w:ascii="Oracle Sans" w:hAnsi="Oracle Sans"/>
                <w:b/>
                <w:sz w:val="22"/>
                <w:szCs w:val="22"/>
              </w:rPr>
            </w:pPr>
            <w:r w:rsidRPr="00EF6A8C">
              <w:rPr>
                <w:rFonts w:ascii="Oracle Sans" w:hAnsi="Oracle Sans"/>
                <w:b/>
                <w:sz w:val="22"/>
                <w:szCs w:val="22"/>
              </w:rPr>
              <w:t>Estimated Expenses</w:t>
            </w:r>
          </w:p>
        </w:tc>
        <w:tc>
          <w:tcPr>
            <w:tcW w:w="2610" w:type="dxa"/>
            <w:vAlign w:val="center"/>
          </w:tcPr>
          <w:p w14:paraId="7643AE95" w14:textId="6BE39ABD" w:rsidR="00B3272E" w:rsidRPr="00EF6A8C" w:rsidRDefault="00FA111F" w:rsidP="001F5ABC">
            <w:pPr>
              <w:jc w:val="center"/>
              <w:rPr>
                <w:rFonts w:ascii="Oracle Sans" w:hAnsi="Oracle Sans"/>
                <w:b/>
                <w:sz w:val="22"/>
                <w:szCs w:val="22"/>
              </w:rPr>
            </w:pPr>
            <w:r w:rsidRPr="00EF6A8C">
              <w:rPr>
                <w:rFonts w:ascii="Oracle Sans" w:hAnsi="Oracle Sans"/>
                <w:b/>
                <w:sz w:val="22"/>
                <w:szCs w:val="22"/>
              </w:rPr>
              <w:t>Total Fees and Estimated Expenses</w:t>
            </w:r>
          </w:p>
        </w:tc>
      </w:tr>
      <w:tr w:rsidR="000B31A4" w:rsidRPr="00EF6A8C" w14:paraId="670456F6" w14:textId="77777777" w:rsidTr="001F5ABC">
        <w:tc>
          <w:tcPr>
            <w:tcW w:w="3510" w:type="dxa"/>
            <w:vAlign w:val="center"/>
          </w:tcPr>
          <w:p w14:paraId="742964AF" w14:textId="67546F0A" w:rsidR="000B31A4" w:rsidRPr="001F5ABC" w:rsidRDefault="000B31A4" w:rsidP="001F5ABC">
            <w:pPr>
              <w:spacing w:before="100" w:beforeAutospacing="1" w:after="100" w:afterAutospacing="1"/>
              <w:jc w:val="center"/>
              <w:outlineLvl w:val="3"/>
              <w:rPr>
                <w:rFonts w:ascii="Oracle Sans" w:hAnsi="Oracle Sans"/>
                <w:color w:val="000000"/>
                <w:sz w:val="22"/>
                <w:szCs w:val="22"/>
              </w:rPr>
            </w:pPr>
            <w:r w:rsidRPr="001F5ABC">
              <w:rPr>
                <w:rFonts w:ascii="Oracle Sans" w:hAnsi="Oracle Sans"/>
                <w:color w:val="000000"/>
                <w:sz w:val="22"/>
                <w:szCs w:val="22"/>
              </w:rPr>
              <w:t>Fixed Price Services</w:t>
            </w:r>
          </w:p>
        </w:tc>
        <w:tc>
          <w:tcPr>
            <w:tcW w:w="1350" w:type="dxa"/>
            <w:vAlign w:val="center"/>
          </w:tcPr>
          <w:p w14:paraId="7308745F" w14:textId="2D34BC10" w:rsidR="000B31A4" w:rsidRPr="00EF6A8C" w:rsidRDefault="000B31A4" w:rsidP="001F5ABC">
            <w:pPr>
              <w:spacing w:before="100" w:beforeAutospacing="1" w:after="100" w:afterAutospacing="1"/>
              <w:jc w:val="center"/>
              <w:outlineLvl w:val="5"/>
              <w:rPr>
                <w:rFonts w:ascii="Oracle Sans" w:hAnsi="Oracle Sans"/>
                <w:color w:val="000000"/>
                <w:sz w:val="22"/>
                <w:szCs w:val="22"/>
              </w:rPr>
            </w:pPr>
            <w:r w:rsidRPr="00EF6A8C">
              <w:rPr>
                <w:rFonts w:ascii="Oracle Sans" w:hAnsi="Oracle Sans"/>
                <w:color w:val="000000"/>
                <w:sz w:val="22"/>
                <w:szCs w:val="22"/>
              </w:rPr>
              <w:t xml:space="preserve">Exhibit </w:t>
            </w:r>
            <w:r w:rsidR="00A41BCB" w:rsidRPr="00EF6A8C">
              <w:rPr>
                <w:rFonts w:ascii="Oracle Sans" w:hAnsi="Oracle Sans"/>
                <w:color w:val="000000"/>
                <w:sz w:val="22"/>
                <w:szCs w:val="22"/>
              </w:rPr>
              <w:t>1</w:t>
            </w:r>
          </w:p>
        </w:tc>
        <w:tc>
          <w:tcPr>
            <w:tcW w:w="1620" w:type="dxa"/>
            <w:vAlign w:val="center"/>
          </w:tcPr>
          <w:p w14:paraId="266568CF" w14:textId="5B1F6BBB" w:rsidR="000B31A4" w:rsidRPr="00EF6A8C" w:rsidRDefault="00A41BCB" w:rsidP="001F5ABC">
            <w:pPr>
              <w:jc w:val="center"/>
              <w:rPr>
                <w:rFonts w:ascii="Oracle Sans" w:hAnsi="Oracle Sans"/>
                <w:sz w:val="22"/>
                <w:szCs w:val="22"/>
              </w:rPr>
            </w:pPr>
            <w:r w:rsidRPr="00EF6A8C">
              <w:rPr>
                <w:rFonts w:ascii="Oracle Sans" w:hAnsi="Oracle Sans"/>
                <w:sz w:val="22"/>
                <w:szCs w:val="22"/>
              </w:rPr>
              <w:t>$287,000.00</w:t>
            </w:r>
          </w:p>
        </w:tc>
        <w:tc>
          <w:tcPr>
            <w:tcW w:w="1710" w:type="dxa"/>
            <w:vAlign w:val="center"/>
          </w:tcPr>
          <w:p w14:paraId="1B729043" w14:textId="5F74CE6E" w:rsidR="000B31A4" w:rsidRPr="00EF6A8C" w:rsidRDefault="00A41BCB" w:rsidP="001F5ABC">
            <w:pPr>
              <w:jc w:val="center"/>
              <w:rPr>
                <w:rFonts w:ascii="Oracle Sans" w:hAnsi="Oracle Sans"/>
                <w:sz w:val="22"/>
                <w:szCs w:val="22"/>
              </w:rPr>
            </w:pPr>
            <w:r w:rsidRPr="00EF6A8C">
              <w:rPr>
                <w:rFonts w:ascii="Oracle Sans" w:hAnsi="Oracle Sans"/>
                <w:sz w:val="22"/>
                <w:szCs w:val="22"/>
              </w:rPr>
              <w:t>$0.00</w:t>
            </w:r>
          </w:p>
        </w:tc>
        <w:tc>
          <w:tcPr>
            <w:tcW w:w="2610" w:type="dxa"/>
            <w:vAlign w:val="center"/>
          </w:tcPr>
          <w:p w14:paraId="1515239F" w14:textId="1F204893" w:rsidR="000B31A4" w:rsidRPr="00EF6A8C" w:rsidRDefault="00A41BCB" w:rsidP="001F5ABC">
            <w:pPr>
              <w:jc w:val="center"/>
              <w:rPr>
                <w:rFonts w:ascii="Oracle Sans" w:hAnsi="Oracle Sans"/>
                <w:sz w:val="22"/>
                <w:szCs w:val="22"/>
              </w:rPr>
            </w:pPr>
            <w:r w:rsidRPr="00EF6A8C">
              <w:rPr>
                <w:rFonts w:ascii="Oracle Sans" w:hAnsi="Oracle Sans"/>
                <w:sz w:val="22"/>
                <w:szCs w:val="22"/>
              </w:rPr>
              <w:t>$287,000.00</w:t>
            </w:r>
          </w:p>
        </w:tc>
      </w:tr>
      <w:tr w:rsidR="00B3272E" w:rsidRPr="00EF6A8C" w14:paraId="46FA31A4" w14:textId="77777777" w:rsidTr="001F5ABC">
        <w:tc>
          <w:tcPr>
            <w:tcW w:w="8190" w:type="dxa"/>
            <w:gridSpan w:val="4"/>
            <w:vAlign w:val="center"/>
          </w:tcPr>
          <w:p w14:paraId="366C1AF5" w14:textId="63C1614C" w:rsidR="00B3272E" w:rsidRPr="00EF6A8C" w:rsidRDefault="00FA111F">
            <w:pPr>
              <w:jc w:val="right"/>
              <w:rPr>
                <w:rFonts w:ascii="Oracle Sans" w:hAnsi="Oracle Sans"/>
                <w:sz w:val="22"/>
                <w:szCs w:val="22"/>
              </w:rPr>
            </w:pPr>
            <w:r w:rsidRPr="00EF6A8C">
              <w:rPr>
                <w:rFonts w:ascii="Oracle Sans" w:hAnsi="Oracle Sans"/>
                <w:b/>
                <w:sz w:val="22"/>
                <w:szCs w:val="22"/>
              </w:rPr>
              <w:t>Total</w:t>
            </w:r>
            <w:r w:rsidR="000B31A4" w:rsidRPr="00EF6A8C">
              <w:rPr>
                <w:rFonts w:ascii="Oracle Sans" w:hAnsi="Oracle Sans"/>
                <w:b/>
                <w:sz w:val="22"/>
                <w:szCs w:val="22"/>
              </w:rPr>
              <w:t xml:space="preserve"> Fees and Estimated Expenses</w:t>
            </w:r>
          </w:p>
        </w:tc>
        <w:tc>
          <w:tcPr>
            <w:tcW w:w="2610" w:type="dxa"/>
            <w:vAlign w:val="center"/>
          </w:tcPr>
          <w:p w14:paraId="6C52FE7F" w14:textId="348CF77C" w:rsidR="00B3272E" w:rsidRPr="001F5ABC" w:rsidRDefault="00A41BCB" w:rsidP="001F5ABC">
            <w:pPr>
              <w:jc w:val="center"/>
              <w:rPr>
                <w:rFonts w:ascii="Oracle Sans" w:hAnsi="Oracle Sans"/>
                <w:b/>
                <w:sz w:val="22"/>
                <w:szCs w:val="22"/>
              </w:rPr>
            </w:pPr>
            <w:r w:rsidRPr="001F5ABC">
              <w:rPr>
                <w:rFonts w:ascii="Oracle Sans" w:hAnsi="Oracle Sans"/>
                <w:b/>
                <w:sz w:val="22"/>
                <w:szCs w:val="22"/>
              </w:rPr>
              <w:t>$287,000.00</w:t>
            </w:r>
          </w:p>
        </w:tc>
      </w:tr>
    </w:tbl>
    <w:p w14:paraId="074F42D0" w14:textId="77777777" w:rsidR="00354F74" w:rsidRPr="00EF6A8C" w:rsidRDefault="00354F74">
      <w:pPr>
        <w:tabs>
          <w:tab w:val="left" w:pos="2503"/>
          <w:tab w:val="left" w:pos="3950"/>
          <w:tab w:val="left" w:pos="4759"/>
          <w:tab w:val="left" w:pos="5090"/>
          <w:tab w:val="left" w:pos="6698"/>
          <w:tab w:val="left" w:pos="8292"/>
          <w:tab w:val="left" w:pos="9581"/>
          <w:tab w:val="left" w:pos="10464"/>
          <w:tab w:val="left" w:pos="11630"/>
          <w:tab w:val="left" w:pos="13385"/>
        </w:tabs>
        <w:jc w:val="both"/>
        <w:rPr>
          <w:rFonts w:ascii="Oracle Sans" w:hAnsi="Oracle Sans"/>
          <w:color w:val="000000"/>
          <w:sz w:val="22"/>
          <w:szCs w:val="22"/>
        </w:rPr>
      </w:pPr>
    </w:p>
    <w:p w14:paraId="5D12E3A8" w14:textId="2A71ACA0" w:rsidR="00354F74" w:rsidRPr="00EF6A8C" w:rsidRDefault="00EC5C76" w:rsidP="00B420C5">
      <w:pPr>
        <w:pStyle w:val="ListParagraph"/>
        <w:numPr>
          <w:ilvl w:val="0"/>
          <w:numId w:val="10"/>
        </w:numPr>
        <w:ind w:left="360"/>
        <w:rPr>
          <w:rFonts w:ascii="Oracle Sans" w:hAnsi="Oracle Sans"/>
          <w:b/>
          <w:sz w:val="22"/>
          <w:szCs w:val="22"/>
        </w:rPr>
      </w:pPr>
      <w:r w:rsidRPr="00EF6A8C">
        <w:rPr>
          <w:rFonts w:ascii="Oracle Sans" w:hAnsi="Oracle Sans"/>
          <w:b/>
          <w:sz w:val="22"/>
          <w:szCs w:val="22"/>
        </w:rPr>
        <w:t xml:space="preserve">ORDER </w:t>
      </w:r>
      <w:r w:rsidR="00354F74" w:rsidRPr="00EF6A8C">
        <w:rPr>
          <w:rFonts w:ascii="Oracle Sans" w:hAnsi="Oracle Sans"/>
          <w:b/>
          <w:sz w:val="22"/>
          <w:szCs w:val="22"/>
        </w:rPr>
        <w:t>TERMS</w:t>
      </w:r>
    </w:p>
    <w:p w14:paraId="38B49DDE" w14:textId="77777777" w:rsidR="00354F74" w:rsidRPr="00EF6A8C" w:rsidRDefault="00354F74">
      <w:pPr>
        <w:ind w:left="360" w:hanging="360"/>
        <w:rPr>
          <w:rFonts w:ascii="Oracle Sans" w:hAnsi="Oracle Sans"/>
          <w:b/>
          <w:sz w:val="22"/>
          <w:szCs w:val="22"/>
          <w:u w:val="single"/>
        </w:rPr>
      </w:pPr>
    </w:p>
    <w:p w14:paraId="0D1B1F70" w14:textId="0EDE862B" w:rsidR="0055744C" w:rsidRPr="00EF6A8C" w:rsidRDefault="0055744C" w:rsidP="009A020E">
      <w:pPr>
        <w:pStyle w:val="ListParagraph"/>
        <w:numPr>
          <w:ilvl w:val="0"/>
          <w:numId w:val="13"/>
        </w:numPr>
        <w:ind w:left="540" w:hanging="540"/>
        <w:jc w:val="both"/>
        <w:rPr>
          <w:rFonts w:ascii="Oracle Sans" w:hAnsi="Oracle Sans"/>
          <w:sz w:val="22"/>
          <w:szCs w:val="22"/>
        </w:rPr>
      </w:pPr>
      <w:r w:rsidRPr="00EF6A8C">
        <w:rPr>
          <w:rFonts w:ascii="Oracle Sans" w:hAnsi="Oracle Sans"/>
          <w:sz w:val="22"/>
          <w:szCs w:val="22"/>
          <w:u w:val="single"/>
        </w:rPr>
        <w:t>Payment Terms.</w:t>
      </w:r>
    </w:p>
    <w:p w14:paraId="09CDD499" w14:textId="358D4FF5" w:rsidR="0055744C" w:rsidRPr="00EF6A8C" w:rsidRDefault="0055744C" w:rsidP="00E30158">
      <w:pPr>
        <w:ind w:left="540"/>
        <w:jc w:val="both"/>
        <w:rPr>
          <w:rFonts w:ascii="Oracle Sans" w:hAnsi="Oracle Sans"/>
          <w:sz w:val="22"/>
          <w:szCs w:val="22"/>
        </w:rPr>
      </w:pPr>
      <w:r w:rsidRPr="00EF6A8C">
        <w:rPr>
          <w:rFonts w:ascii="Oracle Sans" w:hAnsi="Oracle Sans"/>
          <w:sz w:val="22"/>
          <w:szCs w:val="22"/>
        </w:rPr>
        <w:t>Fees and expenses are in accordance with the referenced exhibit(s).</w:t>
      </w:r>
      <w:r w:rsidR="00FA5CFE" w:rsidRPr="00EF6A8C">
        <w:rPr>
          <w:rFonts w:ascii="Oracle Sans" w:hAnsi="Oracle Sans"/>
          <w:sz w:val="22"/>
          <w:szCs w:val="22"/>
        </w:rPr>
        <w:t xml:space="preserve">  </w:t>
      </w:r>
      <w:r w:rsidRPr="00EF6A8C">
        <w:rPr>
          <w:rFonts w:ascii="Oracle Sans" w:hAnsi="Oracle Sans"/>
          <w:sz w:val="22"/>
          <w:szCs w:val="22"/>
        </w:rPr>
        <w:t xml:space="preserve">All fees payable to Oracle are due within </w:t>
      </w:r>
      <w:r w:rsidR="00A41BCB" w:rsidRPr="00EF6A8C">
        <w:rPr>
          <w:rFonts w:ascii="Oracle Sans" w:hAnsi="Oracle Sans"/>
          <w:sz w:val="22"/>
          <w:szCs w:val="22"/>
        </w:rPr>
        <w:t>sixty (</w:t>
      </w:r>
      <w:r w:rsidR="006A2972" w:rsidRPr="00EF6A8C">
        <w:rPr>
          <w:rFonts w:ascii="Oracle Sans" w:hAnsi="Oracle Sans"/>
          <w:sz w:val="22"/>
          <w:szCs w:val="22"/>
        </w:rPr>
        <w:t>60</w:t>
      </w:r>
      <w:r w:rsidR="00A41BCB" w:rsidRPr="00EF6A8C">
        <w:rPr>
          <w:rFonts w:ascii="Oracle Sans" w:hAnsi="Oracle Sans"/>
          <w:sz w:val="22"/>
          <w:szCs w:val="22"/>
        </w:rPr>
        <w:t>)</w:t>
      </w:r>
      <w:r w:rsidR="006A2972" w:rsidRPr="00EF6A8C">
        <w:rPr>
          <w:rFonts w:ascii="Oracle Sans" w:hAnsi="Oracle Sans"/>
          <w:sz w:val="22"/>
          <w:szCs w:val="22"/>
        </w:rPr>
        <w:t xml:space="preserve"> days</w:t>
      </w:r>
      <w:r w:rsidRPr="00EF6A8C">
        <w:rPr>
          <w:rFonts w:ascii="Oracle Sans" w:hAnsi="Oracle Sans"/>
          <w:sz w:val="22"/>
          <w:szCs w:val="22"/>
        </w:rPr>
        <w:t xml:space="preserve"> from the invoice date.  Invoices for services performed under separate exhibits may be provided separately.  Fees for any time and materials engagements listed above (if any) are estimated fees, as detailed in the referenced time and material services exhibit(s).  </w:t>
      </w:r>
    </w:p>
    <w:p w14:paraId="5944153C" w14:textId="779D799C" w:rsidR="0055744C" w:rsidRDefault="0055744C" w:rsidP="00E30158">
      <w:pPr>
        <w:ind w:left="540" w:hanging="540"/>
        <w:jc w:val="both"/>
        <w:rPr>
          <w:rFonts w:ascii="Oracle Sans" w:hAnsi="Oracle Sans"/>
          <w:sz w:val="22"/>
          <w:szCs w:val="22"/>
        </w:rPr>
      </w:pPr>
    </w:p>
    <w:p w14:paraId="6F4F6070" w14:textId="77777777" w:rsidR="007550ED" w:rsidRPr="00EF6A8C" w:rsidRDefault="007550ED" w:rsidP="00E30158">
      <w:pPr>
        <w:ind w:left="540" w:hanging="540"/>
        <w:jc w:val="both"/>
        <w:rPr>
          <w:rFonts w:ascii="Oracle Sans" w:hAnsi="Oracle Sans"/>
          <w:sz w:val="22"/>
          <w:szCs w:val="22"/>
        </w:rPr>
      </w:pPr>
    </w:p>
    <w:p w14:paraId="2BFB0552" w14:textId="7F18690F" w:rsidR="00DC2006" w:rsidRPr="00EF6A8C" w:rsidRDefault="00354F74" w:rsidP="009A020E">
      <w:pPr>
        <w:pStyle w:val="ListParagraph"/>
        <w:numPr>
          <w:ilvl w:val="0"/>
          <w:numId w:val="13"/>
        </w:numPr>
        <w:ind w:left="540" w:hanging="540"/>
        <w:jc w:val="both"/>
        <w:rPr>
          <w:rFonts w:ascii="Oracle Sans" w:hAnsi="Oracle Sans"/>
          <w:sz w:val="22"/>
          <w:szCs w:val="22"/>
        </w:rPr>
      </w:pPr>
      <w:r w:rsidRPr="00EF6A8C">
        <w:rPr>
          <w:rFonts w:ascii="Oracle Sans" w:hAnsi="Oracle Sans"/>
          <w:sz w:val="22"/>
          <w:szCs w:val="22"/>
          <w:u w:val="single"/>
        </w:rPr>
        <w:lastRenderedPageBreak/>
        <w:t>Segmentation.</w:t>
      </w:r>
      <w:r w:rsidRPr="00EF6A8C">
        <w:rPr>
          <w:rFonts w:ascii="Oracle Sans" w:hAnsi="Oracle Sans"/>
          <w:sz w:val="22"/>
          <w:szCs w:val="22"/>
        </w:rPr>
        <w:t xml:space="preserve">  </w:t>
      </w:r>
    </w:p>
    <w:p w14:paraId="42DA23FA" w14:textId="09CBEFC1" w:rsidR="00EB1967" w:rsidRPr="00EF6A8C" w:rsidRDefault="00DC2006" w:rsidP="001F5ABC">
      <w:pPr>
        <w:ind w:left="540"/>
        <w:jc w:val="both"/>
        <w:rPr>
          <w:rFonts w:ascii="Oracle Sans" w:hAnsi="Oracle Sans"/>
          <w:sz w:val="22"/>
          <w:szCs w:val="22"/>
        </w:rPr>
      </w:pPr>
      <w:r w:rsidRPr="00EF6A8C">
        <w:rPr>
          <w:rFonts w:ascii="Oracle Sans" w:hAnsi="Oracle Sans"/>
          <w:sz w:val="22"/>
          <w:szCs w:val="22"/>
        </w:rPr>
        <w:t xml:space="preserve">The purchase of any Products and related Service Offerings or other Service Offerings are all separate offers and separate from any other order for any Products and related Service Offerings or other Service Offerings You may receive or have received from Oracle. </w:t>
      </w:r>
      <w:r w:rsidR="00E51409" w:rsidRPr="00EF6A8C">
        <w:rPr>
          <w:rFonts w:ascii="Oracle Sans" w:hAnsi="Oracle Sans"/>
          <w:sz w:val="22"/>
          <w:szCs w:val="22"/>
        </w:rPr>
        <w:t xml:space="preserve"> </w:t>
      </w:r>
      <w:r w:rsidRPr="00EF6A8C">
        <w:rPr>
          <w:rFonts w:ascii="Oracle Sans" w:hAnsi="Oracle Sans"/>
          <w:sz w:val="22"/>
          <w:szCs w:val="22"/>
        </w:rPr>
        <w:t xml:space="preserve">You understand that You may purchase any Products and related Service Offerings or other Service Offerings independently of any other Products or Service Offerings. </w:t>
      </w:r>
      <w:r w:rsidR="00E51409" w:rsidRPr="00EF6A8C">
        <w:rPr>
          <w:rFonts w:ascii="Oracle Sans" w:hAnsi="Oracle Sans"/>
          <w:sz w:val="22"/>
          <w:szCs w:val="22"/>
        </w:rPr>
        <w:t xml:space="preserve"> </w:t>
      </w:r>
      <w:r w:rsidRPr="00EF6A8C">
        <w:rPr>
          <w:rFonts w:ascii="Oracle Sans" w:hAnsi="Oracle Sans"/>
          <w:sz w:val="22"/>
          <w:szCs w:val="22"/>
        </w:rPr>
        <w:t xml:space="preserve">Your obligation to pay for (a) any Products and related Service Offerings is not contingent on performance of any other Service Offerings or delivery of any other Products or (b) other Service Offerings is not contingent on delivery of any Products or performance of any additional/other Service Offerings. </w:t>
      </w:r>
      <w:r w:rsidR="00E51409" w:rsidRPr="00EF6A8C">
        <w:rPr>
          <w:rFonts w:ascii="Oracle Sans" w:hAnsi="Oracle Sans"/>
          <w:sz w:val="22"/>
          <w:szCs w:val="22"/>
        </w:rPr>
        <w:t xml:space="preserve"> </w:t>
      </w:r>
      <w:r w:rsidRPr="00EF6A8C">
        <w:rPr>
          <w:rFonts w:ascii="Oracle Sans" w:hAnsi="Oracle Sans"/>
          <w:sz w:val="22"/>
          <w:szCs w:val="22"/>
        </w:rPr>
        <w:t>You acknowledge that You have entered into the purchase without reliance on any financing or leasing arrangement with Oracle or its affiliate.</w:t>
      </w:r>
    </w:p>
    <w:p w14:paraId="7F7E1B86" w14:textId="0109DD62" w:rsidR="001A36D6" w:rsidRPr="00EF6A8C" w:rsidRDefault="001A36D6" w:rsidP="00E30158">
      <w:pPr>
        <w:ind w:left="540"/>
        <w:jc w:val="both"/>
        <w:rPr>
          <w:rFonts w:ascii="Oracle Sans" w:hAnsi="Oracle Sans"/>
          <w:sz w:val="22"/>
          <w:szCs w:val="22"/>
        </w:rPr>
      </w:pPr>
    </w:p>
    <w:p w14:paraId="204F4012" w14:textId="24CCAAA0" w:rsidR="00354F74" w:rsidRPr="00EF6A8C" w:rsidRDefault="00354F74" w:rsidP="001F5ABC">
      <w:pPr>
        <w:pStyle w:val="ListParagraph"/>
        <w:numPr>
          <w:ilvl w:val="0"/>
          <w:numId w:val="13"/>
        </w:numPr>
        <w:ind w:left="540" w:hanging="540"/>
        <w:rPr>
          <w:rFonts w:ascii="Oracle Sans" w:hAnsi="Oracle Sans"/>
          <w:i/>
          <w:sz w:val="22"/>
          <w:szCs w:val="22"/>
          <w:u w:val="single"/>
        </w:rPr>
      </w:pPr>
      <w:r w:rsidRPr="00EF6A8C">
        <w:rPr>
          <w:rFonts w:ascii="Oracle Sans" w:hAnsi="Oracle Sans"/>
          <w:sz w:val="22"/>
          <w:szCs w:val="22"/>
          <w:u w:val="single"/>
        </w:rPr>
        <w:t>Contact Information.</w:t>
      </w:r>
    </w:p>
    <w:p w14:paraId="1B59C1E4" w14:textId="404EA6CC" w:rsidR="00354F74" w:rsidRPr="00EF6A8C" w:rsidRDefault="00AC3F36"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b/>
          <w:sz w:val="22"/>
          <w:szCs w:val="22"/>
        </w:rPr>
      </w:pPr>
      <w:r w:rsidRPr="00EF6A8C">
        <w:rPr>
          <w:rFonts w:ascii="Oracle Sans" w:hAnsi="Oracle Sans"/>
          <w:sz w:val="22"/>
          <w:szCs w:val="22"/>
        </w:rPr>
        <w:tab/>
      </w:r>
      <w:r w:rsidR="00354F74" w:rsidRPr="00EF6A8C">
        <w:rPr>
          <w:rFonts w:ascii="Oracle Sans" w:hAnsi="Oracle Sans"/>
          <w:sz w:val="22"/>
          <w:szCs w:val="22"/>
        </w:rPr>
        <w:t>Oracle</w:t>
      </w:r>
      <w:r w:rsidR="005A3AFB" w:rsidRPr="00EF6A8C">
        <w:rPr>
          <w:rFonts w:ascii="Oracle Sans" w:hAnsi="Oracle Sans"/>
          <w:sz w:val="22"/>
          <w:szCs w:val="22"/>
        </w:rPr>
        <w:t xml:space="preserve"> Consulting Sales Contact:</w:t>
      </w:r>
      <w:r w:rsidR="00354F74" w:rsidRPr="00EF6A8C">
        <w:rPr>
          <w:rFonts w:ascii="Oracle Sans" w:hAnsi="Oracle Sans"/>
          <w:sz w:val="22"/>
          <w:szCs w:val="22"/>
        </w:rPr>
        <w:tab/>
      </w:r>
      <w:r w:rsidR="00427B0A" w:rsidRPr="00EF6A8C">
        <w:rPr>
          <w:rFonts w:ascii="Oracle Sans" w:hAnsi="Oracle Sans"/>
          <w:sz w:val="22"/>
          <w:szCs w:val="22"/>
        </w:rPr>
        <w:tab/>
      </w:r>
      <w:r w:rsidR="00427B0A" w:rsidRPr="00EF6A8C">
        <w:rPr>
          <w:rFonts w:ascii="Oracle Sans" w:hAnsi="Oracle Sans"/>
          <w:sz w:val="22"/>
          <w:szCs w:val="22"/>
        </w:rPr>
        <w:tab/>
      </w:r>
      <w:r w:rsidR="00354F74" w:rsidRPr="00EF6A8C">
        <w:rPr>
          <w:rFonts w:ascii="Oracle Sans" w:hAnsi="Oracle Sans"/>
          <w:sz w:val="22"/>
          <w:szCs w:val="22"/>
        </w:rPr>
        <w:t>Your Billing/Accounts Payable Contact:</w:t>
      </w:r>
      <w:r w:rsidR="00354F74" w:rsidRPr="00EF6A8C">
        <w:rPr>
          <w:rFonts w:ascii="Oracle Sans" w:hAnsi="Oracle Sans"/>
          <w:b/>
          <w:sz w:val="22"/>
          <w:szCs w:val="22"/>
        </w:rPr>
        <w:tab/>
      </w:r>
    </w:p>
    <w:tbl>
      <w:tblPr>
        <w:tblW w:w="10574" w:type="dxa"/>
        <w:tblInd w:w="44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196"/>
        <w:gridCol w:w="3690"/>
        <w:gridCol w:w="424"/>
        <w:gridCol w:w="1376"/>
        <w:gridCol w:w="3888"/>
      </w:tblGrid>
      <w:tr w:rsidR="00354F74" w:rsidRPr="00EF6A8C" w14:paraId="78B2B817" w14:textId="77777777" w:rsidTr="001F5ABC">
        <w:tc>
          <w:tcPr>
            <w:tcW w:w="1196" w:type="dxa"/>
            <w:tcBorders>
              <w:top w:val="single" w:sz="4" w:space="0" w:color="auto"/>
              <w:left w:val="single" w:sz="4" w:space="0" w:color="auto"/>
              <w:bottom w:val="single" w:sz="4" w:space="0" w:color="auto"/>
              <w:right w:val="single" w:sz="4" w:space="0" w:color="auto"/>
            </w:tcBorders>
          </w:tcPr>
          <w:p w14:paraId="5D700904"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r w:rsidRPr="00EF6A8C">
              <w:rPr>
                <w:rFonts w:ascii="Oracle Sans" w:hAnsi="Oracle Sans"/>
                <w:sz w:val="22"/>
                <w:szCs w:val="22"/>
              </w:rPr>
              <w:t>Name:</w:t>
            </w:r>
          </w:p>
        </w:tc>
        <w:tc>
          <w:tcPr>
            <w:tcW w:w="3690" w:type="dxa"/>
            <w:tcBorders>
              <w:top w:val="single" w:sz="4" w:space="0" w:color="auto"/>
              <w:left w:val="single" w:sz="4" w:space="0" w:color="auto"/>
              <w:bottom w:val="single" w:sz="4" w:space="0" w:color="auto"/>
              <w:right w:val="single" w:sz="4" w:space="0" w:color="auto"/>
            </w:tcBorders>
          </w:tcPr>
          <w:p w14:paraId="2E16B958" w14:textId="796BD39B" w:rsidR="00354F74" w:rsidRPr="00EF6A8C" w:rsidRDefault="00A41BCB"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Vivek Dalal</w:t>
            </w:r>
          </w:p>
        </w:tc>
        <w:tc>
          <w:tcPr>
            <w:tcW w:w="424" w:type="dxa"/>
            <w:tcBorders>
              <w:top w:val="nil"/>
              <w:left w:val="single" w:sz="4" w:space="0" w:color="auto"/>
              <w:bottom w:val="nil"/>
              <w:right w:val="single" w:sz="4" w:space="0" w:color="auto"/>
            </w:tcBorders>
          </w:tcPr>
          <w:p w14:paraId="38D1251C"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p>
        </w:tc>
        <w:tc>
          <w:tcPr>
            <w:tcW w:w="1376" w:type="dxa"/>
            <w:tcBorders>
              <w:top w:val="single" w:sz="4" w:space="0" w:color="auto"/>
              <w:left w:val="single" w:sz="4" w:space="0" w:color="auto"/>
              <w:bottom w:val="single" w:sz="4" w:space="0" w:color="auto"/>
              <w:right w:val="single" w:sz="4" w:space="0" w:color="auto"/>
            </w:tcBorders>
          </w:tcPr>
          <w:p w14:paraId="4A89693B"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r w:rsidRPr="00EF6A8C">
              <w:rPr>
                <w:rFonts w:ascii="Oracle Sans" w:hAnsi="Oracle Sans"/>
                <w:sz w:val="22"/>
                <w:szCs w:val="22"/>
              </w:rPr>
              <w:t>Name:</w:t>
            </w:r>
          </w:p>
        </w:tc>
        <w:tc>
          <w:tcPr>
            <w:tcW w:w="3888" w:type="dxa"/>
            <w:tcBorders>
              <w:top w:val="single" w:sz="4" w:space="0" w:color="auto"/>
              <w:left w:val="single" w:sz="4" w:space="0" w:color="auto"/>
              <w:bottom w:val="single" w:sz="4" w:space="0" w:color="auto"/>
              <w:right w:val="single" w:sz="4" w:space="0" w:color="auto"/>
            </w:tcBorders>
          </w:tcPr>
          <w:p w14:paraId="1496CFE8" w14:textId="25810D37" w:rsidR="00354F74" w:rsidRPr="00EF6A8C" w:rsidRDefault="005C77B1"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Patrice Herve</w:t>
            </w:r>
          </w:p>
        </w:tc>
      </w:tr>
      <w:tr w:rsidR="00354F74" w:rsidRPr="00EF6A8C" w14:paraId="2AEBE35B" w14:textId="77777777" w:rsidTr="001F5ABC">
        <w:tc>
          <w:tcPr>
            <w:tcW w:w="1196" w:type="dxa"/>
            <w:tcBorders>
              <w:top w:val="single" w:sz="4" w:space="0" w:color="auto"/>
              <w:left w:val="single" w:sz="4" w:space="0" w:color="auto"/>
              <w:bottom w:val="single" w:sz="4" w:space="0" w:color="auto"/>
              <w:right w:val="single" w:sz="4" w:space="0" w:color="auto"/>
            </w:tcBorders>
          </w:tcPr>
          <w:p w14:paraId="7B4D4F20" w14:textId="77777777" w:rsidR="00354F74" w:rsidRPr="00EF6A8C" w:rsidRDefault="00354F74" w:rsidP="00AC3F36">
            <w:pPr>
              <w:tabs>
                <w:tab w:val="num" w:pos="54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r w:rsidRPr="00EF6A8C">
              <w:rPr>
                <w:rFonts w:ascii="Oracle Sans" w:hAnsi="Oracle Sans"/>
                <w:sz w:val="22"/>
                <w:szCs w:val="22"/>
              </w:rPr>
              <w:t>Address:</w:t>
            </w:r>
          </w:p>
          <w:p w14:paraId="5FE179BB"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p>
        </w:tc>
        <w:tc>
          <w:tcPr>
            <w:tcW w:w="3690" w:type="dxa"/>
            <w:tcBorders>
              <w:top w:val="single" w:sz="4" w:space="0" w:color="auto"/>
              <w:left w:val="single" w:sz="4" w:space="0" w:color="auto"/>
              <w:bottom w:val="single" w:sz="4" w:space="0" w:color="auto"/>
              <w:right w:val="single" w:sz="4" w:space="0" w:color="auto"/>
            </w:tcBorders>
          </w:tcPr>
          <w:p w14:paraId="0679B5EB" w14:textId="77777777" w:rsidR="00A41BCB" w:rsidRPr="00EF6A8C" w:rsidRDefault="00A41BCB" w:rsidP="00A41BCB">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 xml:space="preserve">54 Maxwell Drive, Woodmead, </w:t>
            </w:r>
          </w:p>
          <w:p w14:paraId="6807E58E" w14:textId="14112F0A" w:rsidR="00354F74" w:rsidRPr="00EF6A8C" w:rsidRDefault="00A41BCB"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Sandton, 2196</w:t>
            </w:r>
          </w:p>
        </w:tc>
        <w:tc>
          <w:tcPr>
            <w:tcW w:w="424" w:type="dxa"/>
            <w:tcBorders>
              <w:top w:val="nil"/>
              <w:left w:val="single" w:sz="4" w:space="0" w:color="auto"/>
              <w:bottom w:val="nil"/>
              <w:right w:val="single" w:sz="4" w:space="0" w:color="auto"/>
            </w:tcBorders>
          </w:tcPr>
          <w:p w14:paraId="11FE64A3"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p>
        </w:tc>
        <w:tc>
          <w:tcPr>
            <w:tcW w:w="1376" w:type="dxa"/>
            <w:tcBorders>
              <w:top w:val="single" w:sz="4" w:space="0" w:color="auto"/>
              <w:left w:val="single" w:sz="4" w:space="0" w:color="auto"/>
              <w:bottom w:val="single" w:sz="4" w:space="0" w:color="auto"/>
              <w:right w:val="single" w:sz="4" w:space="0" w:color="auto"/>
            </w:tcBorders>
          </w:tcPr>
          <w:p w14:paraId="676771D7" w14:textId="77777777" w:rsidR="00354F74" w:rsidRPr="00EF6A8C" w:rsidRDefault="00354F74" w:rsidP="00AC3F36">
            <w:pPr>
              <w:tabs>
                <w:tab w:val="num" w:pos="54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r w:rsidRPr="00EF6A8C">
              <w:rPr>
                <w:rFonts w:ascii="Oracle Sans" w:hAnsi="Oracle Sans"/>
                <w:sz w:val="22"/>
                <w:szCs w:val="22"/>
              </w:rPr>
              <w:t>Address:</w:t>
            </w:r>
          </w:p>
          <w:p w14:paraId="068740E4"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p>
        </w:tc>
        <w:tc>
          <w:tcPr>
            <w:tcW w:w="3888" w:type="dxa"/>
            <w:tcBorders>
              <w:top w:val="single" w:sz="4" w:space="0" w:color="auto"/>
              <w:left w:val="single" w:sz="4" w:space="0" w:color="auto"/>
              <w:bottom w:val="single" w:sz="4" w:space="0" w:color="auto"/>
              <w:right w:val="single" w:sz="4" w:space="0" w:color="auto"/>
            </w:tcBorders>
          </w:tcPr>
          <w:p w14:paraId="2EAE8412" w14:textId="77777777" w:rsidR="00354F74" w:rsidRPr="00EF6A8C" w:rsidRDefault="005C77B1"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The Mauritius Commercial Bank Ltd.</w:t>
            </w:r>
          </w:p>
          <w:p w14:paraId="40520830" w14:textId="77777777" w:rsidR="005C77B1" w:rsidRPr="00EF6A8C" w:rsidRDefault="005C77B1"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MCB Head Office, 9-15,</w:t>
            </w:r>
          </w:p>
          <w:p w14:paraId="5094FF58" w14:textId="77777777" w:rsidR="005C77B1" w:rsidRPr="00EF6A8C" w:rsidRDefault="005C77B1"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Sir William Newton Street,</w:t>
            </w:r>
          </w:p>
          <w:p w14:paraId="0DD12101" w14:textId="2340A24D" w:rsidR="005C77B1" w:rsidRPr="00EF6A8C" w:rsidRDefault="005C77B1"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Port Louis, Mauritius</w:t>
            </w:r>
          </w:p>
        </w:tc>
      </w:tr>
      <w:tr w:rsidR="00354F74" w:rsidRPr="00EF6A8C" w14:paraId="37A60D09" w14:textId="77777777" w:rsidTr="001F5ABC">
        <w:tc>
          <w:tcPr>
            <w:tcW w:w="1196" w:type="dxa"/>
            <w:tcBorders>
              <w:top w:val="single" w:sz="4" w:space="0" w:color="auto"/>
              <w:left w:val="single" w:sz="4" w:space="0" w:color="auto"/>
              <w:bottom w:val="single" w:sz="4" w:space="0" w:color="auto"/>
              <w:right w:val="single" w:sz="4" w:space="0" w:color="auto"/>
            </w:tcBorders>
          </w:tcPr>
          <w:p w14:paraId="367DD22E"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r w:rsidRPr="00EF6A8C">
              <w:rPr>
                <w:rFonts w:ascii="Oracle Sans" w:hAnsi="Oracle Sans"/>
                <w:sz w:val="22"/>
                <w:szCs w:val="22"/>
              </w:rPr>
              <w:t>Phone:</w:t>
            </w:r>
          </w:p>
        </w:tc>
        <w:tc>
          <w:tcPr>
            <w:tcW w:w="3690" w:type="dxa"/>
            <w:tcBorders>
              <w:top w:val="single" w:sz="4" w:space="0" w:color="auto"/>
              <w:left w:val="single" w:sz="4" w:space="0" w:color="auto"/>
              <w:bottom w:val="single" w:sz="4" w:space="0" w:color="auto"/>
              <w:right w:val="single" w:sz="4" w:space="0" w:color="auto"/>
            </w:tcBorders>
          </w:tcPr>
          <w:p w14:paraId="13F50A6D" w14:textId="6A92FA75" w:rsidR="00354F74" w:rsidRPr="00EF6A8C" w:rsidRDefault="00A41BCB"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 xml:space="preserve">+27 (0) 82 568 1120  </w:t>
            </w:r>
          </w:p>
        </w:tc>
        <w:tc>
          <w:tcPr>
            <w:tcW w:w="424" w:type="dxa"/>
            <w:tcBorders>
              <w:top w:val="nil"/>
              <w:left w:val="single" w:sz="4" w:space="0" w:color="auto"/>
              <w:bottom w:val="nil"/>
              <w:right w:val="single" w:sz="4" w:space="0" w:color="auto"/>
            </w:tcBorders>
          </w:tcPr>
          <w:p w14:paraId="3A9DB7A9"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p>
        </w:tc>
        <w:tc>
          <w:tcPr>
            <w:tcW w:w="1376" w:type="dxa"/>
            <w:tcBorders>
              <w:top w:val="single" w:sz="4" w:space="0" w:color="auto"/>
              <w:left w:val="single" w:sz="4" w:space="0" w:color="auto"/>
              <w:bottom w:val="single" w:sz="4" w:space="0" w:color="auto"/>
              <w:right w:val="single" w:sz="4" w:space="0" w:color="auto"/>
            </w:tcBorders>
          </w:tcPr>
          <w:p w14:paraId="4F9BB3D9"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rPr>
                <w:rFonts w:ascii="Oracle Sans" w:hAnsi="Oracle Sans"/>
                <w:sz w:val="22"/>
                <w:szCs w:val="22"/>
              </w:rPr>
            </w:pPr>
            <w:r w:rsidRPr="00EF6A8C">
              <w:rPr>
                <w:rFonts w:ascii="Oracle Sans" w:hAnsi="Oracle Sans"/>
                <w:sz w:val="22"/>
                <w:szCs w:val="22"/>
              </w:rPr>
              <w:t>Phone:</w:t>
            </w:r>
          </w:p>
        </w:tc>
        <w:tc>
          <w:tcPr>
            <w:tcW w:w="3888" w:type="dxa"/>
            <w:tcBorders>
              <w:top w:val="single" w:sz="4" w:space="0" w:color="auto"/>
              <w:left w:val="single" w:sz="4" w:space="0" w:color="auto"/>
              <w:bottom w:val="single" w:sz="4" w:space="0" w:color="auto"/>
              <w:right w:val="single" w:sz="4" w:space="0" w:color="auto"/>
            </w:tcBorders>
          </w:tcPr>
          <w:p w14:paraId="234F636D" w14:textId="1B7558AE" w:rsidR="00354F74" w:rsidRPr="00EF6A8C" w:rsidRDefault="005C77B1"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1F5ABC">
              <w:rPr>
                <w:rFonts w:ascii="Oracle Sans" w:hAnsi="Oracle Sans"/>
                <w:bCs/>
                <w:sz w:val="22"/>
                <w:szCs w:val="22"/>
              </w:rPr>
              <w:t>+230 206 4044</w:t>
            </w:r>
          </w:p>
        </w:tc>
      </w:tr>
      <w:tr w:rsidR="00354F74" w:rsidRPr="00EF6A8C" w14:paraId="1EE8CF19" w14:textId="77777777" w:rsidTr="001F5ABC">
        <w:tc>
          <w:tcPr>
            <w:tcW w:w="1196" w:type="dxa"/>
            <w:tcBorders>
              <w:top w:val="single" w:sz="4" w:space="0" w:color="auto"/>
              <w:left w:val="single" w:sz="4" w:space="0" w:color="auto"/>
              <w:bottom w:val="single" w:sz="4" w:space="0" w:color="auto"/>
              <w:right w:val="single" w:sz="4" w:space="0" w:color="auto"/>
            </w:tcBorders>
          </w:tcPr>
          <w:p w14:paraId="7FED9665"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Email:</w:t>
            </w:r>
          </w:p>
        </w:tc>
        <w:tc>
          <w:tcPr>
            <w:tcW w:w="3690" w:type="dxa"/>
            <w:tcBorders>
              <w:top w:val="single" w:sz="4" w:space="0" w:color="auto"/>
              <w:left w:val="single" w:sz="4" w:space="0" w:color="auto"/>
              <w:bottom w:val="single" w:sz="4" w:space="0" w:color="auto"/>
              <w:right w:val="single" w:sz="4" w:space="0" w:color="auto"/>
            </w:tcBorders>
          </w:tcPr>
          <w:p w14:paraId="58AFA936" w14:textId="6BC2A3C4" w:rsidR="00354F74" w:rsidRPr="00EF6A8C" w:rsidRDefault="00A41BCB"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vivek.s.dalal@oracle.com</w:t>
            </w:r>
          </w:p>
        </w:tc>
        <w:tc>
          <w:tcPr>
            <w:tcW w:w="424" w:type="dxa"/>
            <w:tcBorders>
              <w:top w:val="nil"/>
              <w:left w:val="single" w:sz="4" w:space="0" w:color="auto"/>
              <w:bottom w:val="nil"/>
              <w:right w:val="single" w:sz="4" w:space="0" w:color="auto"/>
            </w:tcBorders>
          </w:tcPr>
          <w:p w14:paraId="65FB54A8"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p>
        </w:tc>
        <w:tc>
          <w:tcPr>
            <w:tcW w:w="1376" w:type="dxa"/>
            <w:tcBorders>
              <w:top w:val="single" w:sz="4" w:space="0" w:color="auto"/>
              <w:left w:val="single" w:sz="4" w:space="0" w:color="auto"/>
              <w:bottom w:val="single" w:sz="4" w:space="0" w:color="auto"/>
              <w:right w:val="single" w:sz="4" w:space="0" w:color="auto"/>
            </w:tcBorders>
          </w:tcPr>
          <w:p w14:paraId="75EB9B47"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sz w:val="22"/>
                <w:szCs w:val="22"/>
              </w:rPr>
              <w:t>Email:</w:t>
            </w:r>
          </w:p>
        </w:tc>
        <w:tc>
          <w:tcPr>
            <w:tcW w:w="3888" w:type="dxa"/>
            <w:tcBorders>
              <w:top w:val="single" w:sz="4" w:space="0" w:color="auto"/>
              <w:left w:val="single" w:sz="4" w:space="0" w:color="auto"/>
              <w:bottom w:val="single" w:sz="4" w:space="0" w:color="auto"/>
              <w:right w:val="single" w:sz="4" w:space="0" w:color="auto"/>
            </w:tcBorders>
          </w:tcPr>
          <w:p w14:paraId="6AB0E25C" w14:textId="3599300A" w:rsidR="00354F74" w:rsidRPr="00EF6A8C" w:rsidRDefault="005C77B1" w:rsidP="001F5ABC">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Oracle Sans" w:hAnsi="Oracle Sans"/>
                <w:sz w:val="22"/>
                <w:szCs w:val="22"/>
              </w:rPr>
            </w:pPr>
            <w:r w:rsidRPr="00EF6A8C">
              <w:rPr>
                <w:rFonts w:ascii="Oracle Sans" w:hAnsi="Oracle Sans"/>
                <w:sz w:val="22"/>
                <w:szCs w:val="22"/>
              </w:rPr>
              <w:t>patrice.herve@mcb.mu</w:t>
            </w:r>
          </w:p>
        </w:tc>
      </w:tr>
    </w:tbl>
    <w:p w14:paraId="645DA63B" w14:textId="77777777" w:rsidR="00354F74" w:rsidRPr="00EF6A8C" w:rsidRDefault="00354F74" w:rsidP="00AC3F36">
      <w:pPr>
        <w:tabs>
          <w:tab w:val="num"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hanging="540"/>
        <w:jc w:val="both"/>
        <w:rPr>
          <w:rFonts w:ascii="Oracle Sans" w:hAnsi="Oracle Sans"/>
          <w:sz w:val="22"/>
          <w:szCs w:val="22"/>
        </w:rPr>
      </w:pPr>
      <w:r w:rsidRPr="00EF6A8C">
        <w:rPr>
          <w:rFonts w:ascii="Oracle Sans" w:hAnsi="Oracle Sans"/>
          <w:b/>
          <w:sz w:val="22"/>
          <w:szCs w:val="22"/>
        </w:rPr>
        <w:tab/>
      </w:r>
      <w:r w:rsidRPr="00EF6A8C">
        <w:rPr>
          <w:rFonts w:ascii="Oracle Sans" w:hAnsi="Oracle Sans"/>
          <w:b/>
          <w:sz w:val="22"/>
          <w:szCs w:val="22"/>
        </w:rPr>
        <w:tab/>
      </w:r>
    </w:p>
    <w:p w14:paraId="77BF0F74" w14:textId="77777777" w:rsidR="00354F74" w:rsidRPr="00EF6A8C" w:rsidRDefault="00354F74" w:rsidP="009A020E">
      <w:pPr>
        <w:pStyle w:val="ListParagraph"/>
        <w:numPr>
          <w:ilvl w:val="0"/>
          <w:numId w:val="13"/>
        </w:numPr>
        <w:ind w:left="540" w:hanging="540"/>
        <w:jc w:val="both"/>
        <w:rPr>
          <w:rFonts w:ascii="Oracle Sans" w:hAnsi="Oracle Sans"/>
          <w:sz w:val="22"/>
          <w:szCs w:val="22"/>
        </w:rPr>
      </w:pPr>
      <w:r w:rsidRPr="00EF6A8C">
        <w:rPr>
          <w:rFonts w:ascii="Oracle Sans" w:hAnsi="Oracle Sans"/>
          <w:sz w:val="22"/>
          <w:szCs w:val="22"/>
          <w:u w:val="single"/>
        </w:rPr>
        <w:t>Order of Precedence.</w:t>
      </w:r>
      <w:r w:rsidRPr="00EF6A8C">
        <w:rPr>
          <w:rFonts w:ascii="Oracle Sans" w:hAnsi="Oracle Sans"/>
          <w:sz w:val="22"/>
          <w:szCs w:val="22"/>
        </w:rPr>
        <w:t xml:space="preserve">  </w:t>
      </w:r>
    </w:p>
    <w:p w14:paraId="77C0D62A" w14:textId="39A3EB83" w:rsidR="00354F74" w:rsidRPr="00EF6A8C" w:rsidRDefault="00AC3F36" w:rsidP="00AC3F36">
      <w:pPr>
        <w:pStyle w:val="BodyTextIndent2"/>
        <w:tabs>
          <w:tab w:val="num" w:pos="540"/>
        </w:tabs>
        <w:ind w:left="540" w:hanging="540"/>
        <w:rPr>
          <w:rFonts w:ascii="Oracle Sans" w:hAnsi="Oracle Sans"/>
          <w:szCs w:val="22"/>
        </w:rPr>
      </w:pPr>
      <w:r w:rsidRPr="00EF6A8C">
        <w:rPr>
          <w:rFonts w:ascii="Oracle Sans" w:hAnsi="Oracle Sans"/>
          <w:szCs w:val="22"/>
        </w:rPr>
        <w:tab/>
      </w:r>
      <w:r w:rsidR="00354F74" w:rsidRPr="00EF6A8C">
        <w:rPr>
          <w:rFonts w:ascii="Oracle Sans" w:hAnsi="Oracle Sans"/>
          <w:szCs w:val="22"/>
        </w:rPr>
        <w:t xml:space="preserve">In the event of any inconsistencies between (i) the </w:t>
      </w:r>
      <w:r w:rsidR="00984C81" w:rsidRPr="00EF6A8C">
        <w:rPr>
          <w:rFonts w:ascii="Oracle Sans" w:hAnsi="Oracle Sans"/>
          <w:szCs w:val="22"/>
        </w:rPr>
        <w:t>Master Agreement</w:t>
      </w:r>
      <w:r w:rsidR="00354F74" w:rsidRPr="00EF6A8C">
        <w:rPr>
          <w:rFonts w:ascii="Oracle Sans" w:hAnsi="Oracle Sans"/>
          <w:szCs w:val="22"/>
        </w:rPr>
        <w:t xml:space="preserve"> and this </w:t>
      </w:r>
      <w:r w:rsidR="00984C81" w:rsidRPr="00EF6A8C">
        <w:rPr>
          <w:rFonts w:ascii="Oracle Sans" w:hAnsi="Oracle Sans"/>
          <w:szCs w:val="22"/>
        </w:rPr>
        <w:t>order</w:t>
      </w:r>
      <w:r w:rsidR="00354F74" w:rsidRPr="00EF6A8C">
        <w:rPr>
          <w:rFonts w:ascii="Oracle Sans" w:hAnsi="Oracle Sans"/>
          <w:szCs w:val="22"/>
        </w:rPr>
        <w:t xml:space="preserve">, this </w:t>
      </w:r>
      <w:r w:rsidR="00984C81" w:rsidRPr="00EF6A8C">
        <w:rPr>
          <w:rFonts w:ascii="Oracle Sans" w:hAnsi="Oracle Sans"/>
          <w:szCs w:val="22"/>
        </w:rPr>
        <w:t>order</w:t>
      </w:r>
      <w:r w:rsidR="00354F74" w:rsidRPr="00EF6A8C">
        <w:rPr>
          <w:rFonts w:ascii="Oracle Sans" w:hAnsi="Oracle Sans"/>
          <w:szCs w:val="22"/>
        </w:rPr>
        <w:t xml:space="preserve"> shall take precedence, and (ii) this </w:t>
      </w:r>
      <w:r w:rsidR="00984C81" w:rsidRPr="00EF6A8C">
        <w:rPr>
          <w:rFonts w:ascii="Oracle Sans" w:hAnsi="Oracle Sans"/>
          <w:szCs w:val="22"/>
        </w:rPr>
        <w:t>order</w:t>
      </w:r>
      <w:r w:rsidR="00354F74" w:rsidRPr="00EF6A8C">
        <w:rPr>
          <w:rFonts w:ascii="Oracle Sans" w:hAnsi="Oracle Sans"/>
          <w:szCs w:val="22"/>
        </w:rPr>
        <w:t xml:space="preserve"> (excluding exhibits) and any attached exhibits, the exhibits shall take precedence.</w:t>
      </w:r>
    </w:p>
    <w:p w14:paraId="3BE5015E" w14:textId="77777777" w:rsidR="00354F74" w:rsidRPr="00EF6A8C" w:rsidRDefault="00354F74" w:rsidP="00AC3F36">
      <w:pPr>
        <w:pStyle w:val="Header"/>
        <w:tabs>
          <w:tab w:val="clear" w:pos="4320"/>
          <w:tab w:val="clear" w:pos="8640"/>
          <w:tab w:val="num" w:pos="540"/>
        </w:tabs>
        <w:ind w:left="540" w:hanging="540"/>
        <w:rPr>
          <w:rFonts w:ascii="Oracle Sans" w:hAnsi="Oracle Sans"/>
          <w:sz w:val="22"/>
          <w:szCs w:val="22"/>
        </w:rPr>
      </w:pPr>
    </w:p>
    <w:p w14:paraId="5B725394" w14:textId="77777777" w:rsidR="00354F74" w:rsidRPr="00EF6A8C" w:rsidRDefault="00354F74" w:rsidP="009A020E">
      <w:pPr>
        <w:pStyle w:val="ListParagraph"/>
        <w:numPr>
          <w:ilvl w:val="0"/>
          <w:numId w:val="13"/>
        </w:numPr>
        <w:ind w:left="540" w:hanging="540"/>
        <w:jc w:val="both"/>
        <w:rPr>
          <w:rFonts w:ascii="Oracle Sans" w:hAnsi="Oracle Sans"/>
          <w:sz w:val="22"/>
          <w:szCs w:val="22"/>
        </w:rPr>
      </w:pPr>
      <w:r w:rsidRPr="00EF6A8C">
        <w:rPr>
          <w:rFonts w:ascii="Oracle Sans" w:hAnsi="Oracle Sans"/>
          <w:sz w:val="22"/>
          <w:szCs w:val="22"/>
          <w:u w:val="single"/>
        </w:rPr>
        <w:t>Change Control Process.</w:t>
      </w:r>
      <w:r w:rsidRPr="00EF6A8C">
        <w:rPr>
          <w:rFonts w:ascii="Oracle Sans" w:hAnsi="Oracle Sans"/>
          <w:sz w:val="22"/>
          <w:szCs w:val="22"/>
        </w:rPr>
        <w:t xml:space="preserve">  </w:t>
      </w:r>
    </w:p>
    <w:p w14:paraId="4BFD4C33" w14:textId="608EC11A" w:rsidR="00354F74" w:rsidRPr="00EF6A8C" w:rsidRDefault="00AC3F36" w:rsidP="00AC3F36">
      <w:pPr>
        <w:pStyle w:val="BodyTextIndent2"/>
        <w:tabs>
          <w:tab w:val="num" w:pos="540"/>
        </w:tabs>
        <w:ind w:left="540" w:hanging="540"/>
        <w:rPr>
          <w:rFonts w:ascii="Oracle Sans" w:hAnsi="Oracle Sans"/>
          <w:szCs w:val="22"/>
        </w:rPr>
      </w:pPr>
      <w:r w:rsidRPr="00EF6A8C">
        <w:rPr>
          <w:rFonts w:ascii="Oracle Sans" w:hAnsi="Oracle Sans"/>
          <w:szCs w:val="22"/>
        </w:rPr>
        <w:tab/>
      </w:r>
      <w:r w:rsidR="00354F74" w:rsidRPr="00EF6A8C">
        <w:rPr>
          <w:rFonts w:ascii="Oracle Sans" w:hAnsi="Oracle Sans"/>
          <w:szCs w:val="22"/>
        </w:rPr>
        <w:t>Any request for any change in services must be in writing; this includes requests for changes in project plans, scope, specifications, schedule, designs, requirements, service deliverables, software environment</w:t>
      </w:r>
      <w:r w:rsidR="00A11A19" w:rsidRPr="00EF6A8C">
        <w:rPr>
          <w:rFonts w:ascii="Oracle Sans" w:hAnsi="Oracle Sans"/>
          <w:szCs w:val="22"/>
        </w:rPr>
        <w:t>, hardware environment</w:t>
      </w:r>
      <w:r w:rsidR="00354F74" w:rsidRPr="00EF6A8C">
        <w:rPr>
          <w:rFonts w:ascii="Oracle Sans" w:hAnsi="Oracle Sans"/>
          <w:szCs w:val="22"/>
        </w:rPr>
        <w:t xml:space="preserve"> or any other aspect of your order.  Oracle shall not be obligated to perform tasks related to changes in time, scope, cost, or contractual obligations until you and Oracle agree in writing to the proposed change in an amendment to this </w:t>
      </w:r>
      <w:r w:rsidR="00984C81" w:rsidRPr="00EF6A8C">
        <w:rPr>
          <w:rFonts w:ascii="Oracle Sans" w:hAnsi="Oracle Sans"/>
          <w:szCs w:val="22"/>
        </w:rPr>
        <w:t>order</w:t>
      </w:r>
      <w:r w:rsidR="00354F74" w:rsidRPr="00EF6A8C">
        <w:rPr>
          <w:rFonts w:ascii="Oracle Sans" w:hAnsi="Oracle Sans"/>
          <w:szCs w:val="22"/>
        </w:rPr>
        <w:t xml:space="preserve"> and/or applicable exhibit(s).</w:t>
      </w:r>
    </w:p>
    <w:p w14:paraId="4F612EE5" w14:textId="77777777" w:rsidR="00354F74" w:rsidRPr="00EF6A8C" w:rsidRDefault="00354F74" w:rsidP="00AC3F36">
      <w:pPr>
        <w:numPr>
          <w:ilvl w:val="12"/>
          <w:numId w:val="0"/>
        </w:numPr>
        <w:tabs>
          <w:tab w:val="num" w:pos="540"/>
        </w:tabs>
        <w:ind w:left="540" w:hanging="540"/>
        <w:jc w:val="both"/>
        <w:rPr>
          <w:rFonts w:ascii="Oracle Sans" w:hAnsi="Oracle Sans"/>
          <w:sz w:val="22"/>
          <w:szCs w:val="22"/>
        </w:rPr>
      </w:pPr>
    </w:p>
    <w:p w14:paraId="5E50F662" w14:textId="7625CE85" w:rsidR="00354F74" w:rsidRPr="00EF6A8C" w:rsidRDefault="00354F74" w:rsidP="009A020E">
      <w:pPr>
        <w:pStyle w:val="ListParagraph"/>
        <w:numPr>
          <w:ilvl w:val="0"/>
          <w:numId w:val="13"/>
        </w:numPr>
        <w:ind w:left="540" w:hanging="540"/>
        <w:jc w:val="both"/>
        <w:rPr>
          <w:rFonts w:ascii="Oracle Sans" w:hAnsi="Oracle Sans"/>
          <w:sz w:val="22"/>
          <w:szCs w:val="22"/>
        </w:rPr>
      </w:pPr>
      <w:r w:rsidRPr="00EF6A8C">
        <w:rPr>
          <w:rFonts w:ascii="Oracle Sans" w:hAnsi="Oracle Sans"/>
          <w:sz w:val="22"/>
          <w:szCs w:val="22"/>
          <w:u w:val="single"/>
        </w:rPr>
        <w:t>Force Majeure</w:t>
      </w:r>
      <w:r w:rsidR="0064609F" w:rsidRPr="00EF6A8C">
        <w:rPr>
          <w:rFonts w:ascii="Oracle Sans" w:hAnsi="Oracle Sans"/>
          <w:sz w:val="22"/>
          <w:szCs w:val="22"/>
          <w:u w:val="single"/>
        </w:rPr>
        <w:t>.</w:t>
      </w:r>
      <w:r w:rsidR="0064609F" w:rsidRPr="00EF6A8C">
        <w:rPr>
          <w:rFonts w:ascii="Oracle Sans" w:hAnsi="Oracle Sans"/>
          <w:sz w:val="22"/>
          <w:szCs w:val="22"/>
        </w:rPr>
        <w:t xml:space="preserve">  </w:t>
      </w:r>
    </w:p>
    <w:p w14:paraId="6308FCB8" w14:textId="063EA621" w:rsidR="00354F74" w:rsidRPr="00EF6A8C" w:rsidRDefault="00AC3F36" w:rsidP="00AC3F36">
      <w:pPr>
        <w:pStyle w:val="BodyText2"/>
        <w:numPr>
          <w:ilvl w:val="12"/>
          <w:numId w:val="0"/>
        </w:numPr>
        <w:tabs>
          <w:tab w:val="num" w:pos="540"/>
        </w:tabs>
        <w:ind w:left="540" w:hanging="540"/>
        <w:rPr>
          <w:rFonts w:ascii="Oracle Sans" w:hAnsi="Oracle Sans"/>
          <w:sz w:val="22"/>
          <w:szCs w:val="22"/>
        </w:rPr>
      </w:pPr>
      <w:r w:rsidRPr="00EF6A8C">
        <w:rPr>
          <w:rFonts w:ascii="Oracle Sans" w:hAnsi="Oracle Sans"/>
          <w:sz w:val="22"/>
          <w:szCs w:val="22"/>
        </w:rPr>
        <w:tab/>
      </w:r>
      <w:r w:rsidR="00354F74" w:rsidRPr="00EF6A8C">
        <w:rPr>
          <w:rFonts w:ascii="Oracle Sans" w:hAnsi="Oracle Sans"/>
          <w:sz w:val="22"/>
          <w:szCs w:val="22"/>
        </w:rPr>
        <w:t xml:space="preserve">Neither of us shall be responsible for failure or delay of performance if caused by: </w:t>
      </w:r>
      <w:r w:rsidR="0064609F" w:rsidRPr="00EF6A8C">
        <w:rPr>
          <w:rFonts w:ascii="Oracle Sans" w:hAnsi="Oracle Sans"/>
          <w:sz w:val="22"/>
          <w:szCs w:val="22"/>
        </w:rPr>
        <w:t xml:space="preserve"> </w:t>
      </w:r>
      <w:r w:rsidR="00354F74" w:rsidRPr="00EF6A8C">
        <w:rPr>
          <w:rFonts w:ascii="Oracle Sans" w:hAnsi="Oracle Sans"/>
          <w:sz w:val="22"/>
          <w:szCs w:val="22"/>
        </w:rPr>
        <w:t xml:space="preserve">an act of war, hostility, or sabotage; act of God; </w:t>
      </w:r>
      <w:r w:rsidR="00463A20" w:rsidRPr="00EF6A8C">
        <w:rPr>
          <w:rFonts w:ascii="Oracle Sans" w:hAnsi="Oracle Sans"/>
          <w:sz w:val="22"/>
          <w:szCs w:val="22"/>
        </w:rPr>
        <w:t xml:space="preserve">pandemic; </w:t>
      </w:r>
      <w:r w:rsidR="00354F74" w:rsidRPr="00EF6A8C">
        <w:rPr>
          <w:rFonts w:ascii="Oracle Sans" w:hAnsi="Oracle Sans"/>
          <w:sz w:val="22"/>
          <w:szCs w:val="22"/>
        </w:rPr>
        <w:t xml:space="preserve">electrical, internet, or telecommunication outage that is not caused by the obligated party; government restrictions (including the denial or cancellation of any export or other license); or other event outside the reasonable control of the obligated party.  We both will use reasonable efforts to mitigate the effect of a force majeure event.  If such event continues for more than </w:t>
      </w:r>
      <w:r w:rsidR="00921564" w:rsidRPr="00EF6A8C">
        <w:rPr>
          <w:rFonts w:ascii="Oracle Sans" w:hAnsi="Oracle Sans"/>
          <w:sz w:val="22"/>
          <w:szCs w:val="22"/>
        </w:rPr>
        <w:t>thirty (</w:t>
      </w:r>
      <w:r w:rsidR="00B65869" w:rsidRPr="00EF6A8C">
        <w:rPr>
          <w:rFonts w:ascii="Oracle Sans" w:hAnsi="Oracle Sans"/>
          <w:sz w:val="22"/>
          <w:szCs w:val="22"/>
        </w:rPr>
        <w:t>3</w:t>
      </w:r>
      <w:r w:rsidR="00354F74" w:rsidRPr="00EF6A8C">
        <w:rPr>
          <w:rFonts w:ascii="Oracle Sans" w:hAnsi="Oracle Sans"/>
          <w:sz w:val="22"/>
          <w:szCs w:val="22"/>
        </w:rPr>
        <w:t>0</w:t>
      </w:r>
      <w:r w:rsidR="00921564" w:rsidRPr="00EF6A8C">
        <w:rPr>
          <w:rFonts w:ascii="Oracle Sans" w:hAnsi="Oracle Sans"/>
          <w:sz w:val="22"/>
          <w:szCs w:val="22"/>
        </w:rPr>
        <w:t>)</w:t>
      </w:r>
      <w:r w:rsidR="00354F74" w:rsidRPr="00EF6A8C">
        <w:rPr>
          <w:rFonts w:ascii="Oracle Sans" w:hAnsi="Oracle Sans"/>
          <w:sz w:val="22"/>
          <w:szCs w:val="22"/>
        </w:rPr>
        <w:t xml:space="preserve"> days, either of us may cancel unperformed services upon written notice.  This section does not excuse either party’s obligation to take reasonable steps to follow its normal disaster recovery procedures or your obligation to pay for services provided.</w:t>
      </w:r>
    </w:p>
    <w:p w14:paraId="6AD406FE" w14:textId="6CC76C3F" w:rsidR="00354F74" w:rsidRDefault="00354F74">
      <w:pPr>
        <w:pStyle w:val="BodyText2"/>
        <w:numPr>
          <w:ilvl w:val="12"/>
          <w:numId w:val="0"/>
        </w:numPr>
        <w:ind w:left="360"/>
        <w:rPr>
          <w:rFonts w:ascii="Oracle Sans" w:hAnsi="Oracle Sans"/>
          <w:sz w:val="22"/>
          <w:szCs w:val="22"/>
        </w:rPr>
      </w:pPr>
    </w:p>
    <w:p w14:paraId="39908BAC" w14:textId="77777777" w:rsidR="00F006A0" w:rsidRPr="00EF6A8C" w:rsidRDefault="00F006A0">
      <w:pPr>
        <w:pStyle w:val="BodyText2"/>
        <w:numPr>
          <w:ilvl w:val="12"/>
          <w:numId w:val="0"/>
        </w:numPr>
        <w:ind w:left="360"/>
        <w:rPr>
          <w:rFonts w:ascii="Oracle Sans" w:hAnsi="Oracle Sans"/>
          <w:sz w:val="22"/>
          <w:szCs w:val="22"/>
        </w:rPr>
      </w:pPr>
    </w:p>
    <w:p w14:paraId="631D2A8B" w14:textId="31F6FCEB" w:rsidR="00354F74" w:rsidRPr="00EF6A8C" w:rsidRDefault="00354F74" w:rsidP="009A020E">
      <w:pPr>
        <w:pStyle w:val="BodyText2"/>
        <w:numPr>
          <w:ilvl w:val="0"/>
          <w:numId w:val="13"/>
        </w:numPr>
        <w:ind w:left="540" w:hanging="540"/>
        <w:rPr>
          <w:rFonts w:ascii="Oracle Sans" w:hAnsi="Oracle Sans"/>
          <w:sz w:val="22"/>
          <w:szCs w:val="22"/>
        </w:rPr>
      </w:pPr>
      <w:r w:rsidRPr="00EF6A8C">
        <w:rPr>
          <w:rFonts w:ascii="Oracle Sans" w:hAnsi="Oracle Sans"/>
          <w:sz w:val="22"/>
          <w:szCs w:val="22"/>
          <w:u w:val="single"/>
        </w:rPr>
        <w:lastRenderedPageBreak/>
        <w:t>Export</w:t>
      </w:r>
      <w:r w:rsidR="0064609F" w:rsidRPr="00EF6A8C">
        <w:rPr>
          <w:rFonts w:ascii="Oracle Sans" w:hAnsi="Oracle Sans"/>
          <w:sz w:val="22"/>
          <w:szCs w:val="22"/>
          <w:u w:val="single"/>
        </w:rPr>
        <w:t>.</w:t>
      </w:r>
      <w:r w:rsidR="0064609F" w:rsidRPr="00EF6A8C">
        <w:rPr>
          <w:rFonts w:ascii="Oracle Sans" w:hAnsi="Oracle Sans"/>
          <w:sz w:val="22"/>
          <w:szCs w:val="22"/>
        </w:rPr>
        <w:t xml:space="preserve">  </w:t>
      </w:r>
    </w:p>
    <w:p w14:paraId="6866548C" w14:textId="00DE96E4" w:rsidR="00AC3F36" w:rsidRPr="00EF6A8C" w:rsidRDefault="00A04D4D" w:rsidP="00E30158">
      <w:pPr>
        <w:pStyle w:val="BodyText2"/>
        <w:ind w:left="540"/>
        <w:rPr>
          <w:rFonts w:ascii="Oracle Sans" w:hAnsi="Oracle Sans"/>
          <w:sz w:val="22"/>
          <w:szCs w:val="22"/>
        </w:rPr>
      </w:pPr>
      <w:r w:rsidRPr="00EF6A8C">
        <w:rPr>
          <w:rFonts w:ascii="Oracle Sans" w:hAnsi="Oracle Sans"/>
          <w:sz w:val="22"/>
          <w:szCs w:val="22"/>
        </w:rPr>
        <w:t>Export laws and regulations of the United States and any other relevant local export laws and regulations apply to the programs and hardware (including any integrated software and operating system(s)).</w:t>
      </w:r>
      <w:r w:rsidR="00E51409" w:rsidRPr="00EF6A8C">
        <w:rPr>
          <w:rFonts w:ascii="Oracle Sans" w:hAnsi="Oracle Sans"/>
          <w:sz w:val="22"/>
          <w:szCs w:val="22"/>
        </w:rPr>
        <w:t xml:space="preserve"> </w:t>
      </w:r>
      <w:r w:rsidRPr="00EF6A8C">
        <w:rPr>
          <w:rFonts w:ascii="Oracle Sans" w:hAnsi="Oracle Sans"/>
          <w:sz w:val="22"/>
          <w:szCs w:val="22"/>
        </w:rPr>
        <w:t xml:space="preserve"> You agree that such export laws govern your use of the programs (including technical data), hardware (including any integrated software and operating system(s)) and any services deliverables provided under this </w:t>
      </w:r>
      <w:r w:rsidR="00984C81" w:rsidRPr="00EF6A8C">
        <w:rPr>
          <w:rFonts w:ascii="Oracle Sans" w:hAnsi="Oracle Sans"/>
          <w:sz w:val="22"/>
          <w:szCs w:val="22"/>
        </w:rPr>
        <w:t>order</w:t>
      </w:r>
      <w:r w:rsidRPr="00EF6A8C">
        <w:rPr>
          <w:rFonts w:ascii="Oracle Sans" w:hAnsi="Oracle Sans"/>
          <w:sz w:val="22"/>
          <w:szCs w:val="22"/>
        </w:rPr>
        <w:t>, and you agree to comply with all such export laws and regulations (including “deemed export” and “deemed re-export” regulations).</w:t>
      </w:r>
      <w:r w:rsidR="00E51409" w:rsidRPr="00EF6A8C">
        <w:rPr>
          <w:rFonts w:ascii="Oracle Sans" w:hAnsi="Oracle Sans"/>
          <w:sz w:val="22"/>
          <w:szCs w:val="22"/>
        </w:rPr>
        <w:t xml:space="preserve"> </w:t>
      </w:r>
      <w:r w:rsidRPr="00EF6A8C">
        <w:rPr>
          <w:rFonts w:ascii="Oracle Sans" w:hAnsi="Oracle Sans"/>
          <w:sz w:val="22"/>
          <w:szCs w:val="22"/>
        </w:rPr>
        <w:t xml:space="preserve"> You agree that no data, information, program, hardware (including any integrated software and operating system(s)) and/or materials resulting from services (or direct product thereof) will be exported, directly or indirectly, in violation of these laws, or will be used for any purpose prohibited by these laws including, without limitation, nuclear, chemical, or biological weapons proliferation, or development of missile technology.</w:t>
      </w:r>
    </w:p>
    <w:p w14:paraId="74E1EA71" w14:textId="77777777" w:rsidR="00AC3F36" w:rsidRPr="00EF6A8C" w:rsidRDefault="00AC3F36" w:rsidP="00E30158">
      <w:pPr>
        <w:pStyle w:val="BodyText2"/>
        <w:ind w:left="0"/>
        <w:rPr>
          <w:rFonts w:ascii="Oracle Sans" w:hAnsi="Oracle Sans"/>
          <w:sz w:val="22"/>
          <w:szCs w:val="22"/>
        </w:rPr>
      </w:pPr>
    </w:p>
    <w:p w14:paraId="5617D7F0" w14:textId="11B65D1A" w:rsidR="00354F74" w:rsidRPr="00EF6A8C" w:rsidRDefault="00354F74" w:rsidP="009A020E">
      <w:pPr>
        <w:pStyle w:val="BodyText2"/>
        <w:numPr>
          <w:ilvl w:val="0"/>
          <w:numId w:val="13"/>
        </w:numPr>
        <w:ind w:left="540" w:hanging="540"/>
        <w:rPr>
          <w:rFonts w:ascii="Oracle Sans" w:hAnsi="Oracle Sans"/>
          <w:i/>
          <w:sz w:val="22"/>
          <w:szCs w:val="22"/>
        </w:rPr>
      </w:pPr>
      <w:r w:rsidRPr="00EF6A8C">
        <w:rPr>
          <w:rFonts w:ascii="Oracle Sans" w:hAnsi="Oracle Sans"/>
          <w:sz w:val="22"/>
          <w:szCs w:val="22"/>
          <w:u w:val="single"/>
        </w:rPr>
        <w:t>Relationship Between Parties</w:t>
      </w:r>
      <w:r w:rsidR="0064609F" w:rsidRPr="00EF6A8C">
        <w:rPr>
          <w:rFonts w:ascii="Oracle Sans" w:hAnsi="Oracle Sans"/>
          <w:sz w:val="22"/>
          <w:szCs w:val="22"/>
          <w:u w:val="single"/>
        </w:rPr>
        <w:t>.</w:t>
      </w:r>
      <w:r w:rsidR="0064609F" w:rsidRPr="00EF6A8C">
        <w:rPr>
          <w:rFonts w:ascii="Oracle Sans" w:hAnsi="Oracle Sans"/>
          <w:sz w:val="22"/>
          <w:szCs w:val="22"/>
        </w:rPr>
        <w:t xml:space="preserve">  </w:t>
      </w:r>
    </w:p>
    <w:p w14:paraId="14E19A5C" w14:textId="77777777" w:rsidR="00AC3F36" w:rsidRPr="00EF6A8C" w:rsidRDefault="00354F74" w:rsidP="00D92622">
      <w:pPr>
        <w:pStyle w:val="BodyText2"/>
        <w:ind w:left="540"/>
        <w:rPr>
          <w:rFonts w:ascii="Oracle Sans" w:hAnsi="Oracle Sans"/>
          <w:sz w:val="22"/>
          <w:szCs w:val="22"/>
        </w:rPr>
      </w:pPr>
      <w:r w:rsidRPr="00EF6A8C">
        <w:rPr>
          <w:rFonts w:ascii="Oracle Sans" w:hAnsi="Oracle Sans"/>
          <w:sz w:val="22"/>
          <w:szCs w:val="22"/>
        </w:rPr>
        <w:t xml:space="preserve">Oracle is an independent contractor and we agree that no partnership, joint venture, or agency relationship exists between us.  We each will be responsible for paying our own employees, including employment related taxes and insurance.  If while performing services Oracle requires access to other vendor’s products that are part of your system, you will be responsible for acquiring all such products and the appropriate license rights necessary for Oracle to access such products on your behalf. </w:t>
      </w:r>
    </w:p>
    <w:p w14:paraId="77ABF89A" w14:textId="77777777" w:rsidR="00AC3F36" w:rsidRPr="00EF6A8C" w:rsidRDefault="00AC3F36" w:rsidP="00D92622">
      <w:pPr>
        <w:pStyle w:val="BodyText2"/>
        <w:ind w:left="540"/>
        <w:rPr>
          <w:rFonts w:ascii="Oracle Sans" w:hAnsi="Oracle Sans"/>
          <w:sz w:val="22"/>
          <w:szCs w:val="22"/>
        </w:rPr>
      </w:pPr>
    </w:p>
    <w:p w14:paraId="592E9095" w14:textId="72083C9E" w:rsidR="00572747" w:rsidRPr="00EF6A8C" w:rsidRDefault="00AC3F36" w:rsidP="001F5ABC">
      <w:pPr>
        <w:pStyle w:val="BodyText2"/>
        <w:numPr>
          <w:ilvl w:val="0"/>
          <w:numId w:val="13"/>
        </w:numPr>
        <w:ind w:left="540" w:hanging="540"/>
        <w:rPr>
          <w:rFonts w:ascii="Oracle Sans" w:hAnsi="Oracle Sans"/>
          <w:b/>
          <w:i/>
          <w:color w:val="0000FF"/>
          <w:sz w:val="22"/>
          <w:szCs w:val="22"/>
        </w:rPr>
      </w:pPr>
      <w:r w:rsidRPr="00EF6A8C">
        <w:rPr>
          <w:rFonts w:ascii="Oracle Sans" w:hAnsi="Oracle Sans"/>
          <w:sz w:val="22"/>
          <w:szCs w:val="22"/>
          <w:u w:val="single"/>
        </w:rPr>
        <w:t>R</w:t>
      </w:r>
      <w:r w:rsidR="00354F74" w:rsidRPr="00EF6A8C">
        <w:rPr>
          <w:rFonts w:ascii="Oracle Sans" w:hAnsi="Oracle Sans"/>
          <w:sz w:val="22"/>
          <w:szCs w:val="22"/>
          <w:u w:val="single"/>
        </w:rPr>
        <w:t>ights Granted</w:t>
      </w:r>
      <w:r w:rsidR="003F5AA2" w:rsidRPr="00EF6A8C">
        <w:rPr>
          <w:rFonts w:ascii="Oracle Sans" w:hAnsi="Oracle Sans"/>
          <w:sz w:val="22"/>
          <w:szCs w:val="22"/>
          <w:u w:val="single"/>
        </w:rPr>
        <w:t xml:space="preserve"> / Restrictions</w:t>
      </w:r>
      <w:r w:rsidR="00354F74" w:rsidRPr="00EF6A8C">
        <w:rPr>
          <w:rFonts w:ascii="Oracle Sans" w:hAnsi="Oracle Sans"/>
          <w:sz w:val="22"/>
          <w:szCs w:val="22"/>
          <w:u w:val="single"/>
        </w:rPr>
        <w:t>.</w:t>
      </w:r>
      <w:r w:rsidR="00354F74" w:rsidRPr="00EF6A8C">
        <w:rPr>
          <w:rFonts w:ascii="Oracle Sans" w:hAnsi="Oracle Sans"/>
          <w:sz w:val="22"/>
          <w:szCs w:val="22"/>
        </w:rPr>
        <w:t xml:space="preserve"> </w:t>
      </w:r>
      <w:r w:rsidR="00085CDB" w:rsidRPr="00EF6A8C">
        <w:rPr>
          <w:rFonts w:ascii="Oracle Sans" w:hAnsi="Oracle Sans"/>
          <w:i/>
          <w:color w:val="FF0000"/>
          <w:sz w:val="22"/>
          <w:szCs w:val="22"/>
        </w:rPr>
        <w:t xml:space="preserve"> </w:t>
      </w:r>
      <w:r w:rsidR="00FA5CFE" w:rsidRPr="00EF6A8C" w:rsidDel="00FA5CFE">
        <w:rPr>
          <w:rFonts w:ascii="Oracle Sans" w:hAnsi="Oracle Sans"/>
          <w:i/>
          <w:color w:val="FF0000"/>
          <w:sz w:val="22"/>
          <w:szCs w:val="22"/>
        </w:rPr>
        <w:t xml:space="preserve"> </w:t>
      </w:r>
    </w:p>
    <w:p w14:paraId="4989743C" w14:textId="674FAD16" w:rsidR="00A41BCB" w:rsidRPr="00EF6A8C" w:rsidRDefault="00307484">
      <w:pPr>
        <w:pStyle w:val="BodyText2"/>
        <w:ind w:left="540"/>
        <w:rPr>
          <w:rFonts w:ascii="Oracle Sans" w:hAnsi="Oracle Sans"/>
          <w:color w:val="000000"/>
          <w:sz w:val="22"/>
          <w:szCs w:val="22"/>
        </w:rPr>
      </w:pPr>
      <w:r w:rsidRPr="00EF6A8C">
        <w:rPr>
          <w:rFonts w:ascii="Oracle Sans" w:hAnsi="Oracle Sans"/>
          <w:sz w:val="22"/>
          <w:szCs w:val="22"/>
        </w:rPr>
        <w:t>Upon payment hereunder, and subject to the terms of this order and the Master Agreement, You have the non-exclusive, non-assignable, royalty free, perpetual (but only in the case of deliverables for an on premise license), worldwide (subject to any applicable restrictions under US export laws), limited right to access and use</w:t>
      </w:r>
      <w:r w:rsidRPr="00EF6A8C">
        <w:rPr>
          <w:rFonts w:ascii="Oracle Sans" w:hAnsi="Oracle Sans"/>
          <w:b/>
          <w:sz w:val="22"/>
          <w:szCs w:val="22"/>
        </w:rPr>
        <w:t xml:space="preserve">, </w:t>
      </w:r>
      <w:r w:rsidRPr="00EF6A8C">
        <w:rPr>
          <w:rFonts w:ascii="Oracle Sans" w:hAnsi="Oracle Sans"/>
          <w:sz w:val="22"/>
          <w:szCs w:val="22"/>
        </w:rPr>
        <w:t xml:space="preserve">for Your internal business operations, the services that You ordered under this order and anything developed by Oracle and delivered to You under this order (“services and deliverables”). </w:t>
      </w:r>
      <w:r w:rsidR="00E51409" w:rsidRPr="00EF6A8C">
        <w:rPr>
          <w:rFonts w:ascii="Oracle Sans" w:hAnsi="Oracle Sans"/>
          <w:sz w:val="22"/>
          <w:szCs w:val="22"/>
        </w:rPr>
        <w:t xml:space="preserve"> </w:t>
      </w:r>
      <w:r w:rsidRPr="00EF6A8C">
        <w:rPr>
          <w:rFonts w:ascii="Oracle Sans" w:hAnsi="Oracle Sans"/>
          <w:sz w:val="22"/>
          <w:szCs w:val="22"/>
        </w:rPr>
        <w:t xml:space="preserve">You may allow Your agents and contractors to use the services and deliverables for this purpose and You are responsible for their compliance with this order in such use. </w:t>
      </w:r>
      <w:r w:rsidR="00E51409" w:rsidRPr="00EF6A8C">
        <w:rPr>
          <w:rFonts w:ascii="Oracle Sans" w:hAnsi="Oracle Sans"/>
          <w:sz w:val="22"/>
          <w:szCs w:val="22"/>
        </w:rPr>
        <w:t xml:space="preserve"> </w:t>
      </w:r>
      <w:r w:rsidRPr="00EF6A8C">
        <w:rPr>
          <w:rFonts w:ascii="Oracle Sans" w:hAnsi="Oracle Sans"/>
          <w:sz w:val="22"/>
          <w:szCs w:val="22"/>
        </w:rPr>
        <w:t xml:space="preserve">Oracle or its licensors retain all ownership and intellectual property rights to the services and deliverables, including derivative works thereof. </w:t>
      </w:r>
      <w:r w:rsidR="00E51409" w:rsidRPr="00EF6A8C">
        <w:rPr>
          <w:rFonts w:ascii="Oracle Sans" w:hAnsi="Oracle Sans"/>
          <w:sz w:val="22"/>
          <w:szCs w:val="22"/>
        </w:rPr>
        <w:t xml:space="preserve"> </w:t>
      </w:r>
      <w:r w:rsidRPr="00EF6A8C">
        <w:rPr>
          <w:rFonts w:ascii="Oracle Sans" w:hAnsi="Oracle Sans"/>
          <w:sz w:val="22"/>
          <w:szCs w:val="22"/>
        </w:rPr>
        <w:t xml:space="preserve">You do not acquire any right or license to use, or allow Your Users in the case of a managed/hosted environment, to use, any service or deliverable in excess of the scope (including but not limited to the specified service environment) or duration of the services and deliverables ordered hereunder. </w:t>
      </w:r>
      <w:r w:rsidR="00E51409" w:rsidRPr="00EF6A8C">
        <w:rPr>
          <w:rFonts w:ascii="Oracle Sans" w:hAnsi="Oracle Sans"/>
          <w:sz w:val="22"/>
          <w:szCs w:val="22"/>
        </w:rPr>
        <w:t xml:space="preserve"> </w:t>
      </w:r>
      <w:r w:rsidRPr="00EF6A8C">
        <w:rPr>
          <w:rFonts w:ascii="Oracle Sans" w:hAnsi="Oracle Sans"/>
          <w:sz w:val="22"/>
          <w:szCs w:val="22"/>
        </w:rPr>
        <w:t xml:space="preserve">The services and deliverables may be related to Your license to use products owned or distributed by Oracle which You acquire under a separate order. </w:t>
      </w:r>
      <w:r w:rsidR="00E51409" w:rsidRPr="00EF6A8C">
        <w:rPr>
          <w:rFonts w:ascii="Oracle Sans" w:hAnsi="Oracle Sans"/>
          <w:sz w:val="22"/>
          <w:szCs w:val="22"/>
        </w:rPr>
        <w:t xml:space="preserve"> </w:t>
      </w:r>
      <w:r w:rsidRPr="00EF6A8C">
        <w:rPr>
          <w:rFonts w:ascii="Oracle Sans" w:hAnsi="Oracle Sans"/>
          <w:sz w:val="22"/>
          <w:szCs w:val="22"/>
        </w:rPr>
        <w:t>The agreement referenced in that order shall govern Your use of such products.</w:t>
      </w:r>
      <w:bookmarkStart w:id="0" w:name="_DV_M11"/>
      <w:bookmarkEnd w:id="0"/>
    </w:p>
    <w:p w14:paraId="07A0ECE1" w14:textId="77777777" w:rsidR="000B0087" w:rsidRPr="001F5ABC" w:rsidRDefault="000B0087" w:rsidP="001F5ABC">
      <w:pPr>
        <w:pStyle w:val="BodyText2"/>
        <w:ind w:left="540"/>
        <w:rPr>
          <w:rFonts w:ascii="Oracle Sans" w:hAnsi="Oracle Sans"/>
          <w:szCs w:val="22"/>
        </w:rPr>
      </w:pPr>
    </w:p>
    <w:p w14:paraId="272BCC18" w14:textId="07888D83" w:rsidR="000B0087" w:rsidRPr="00EF6A8C" w:rsidRDefault="00CF4922" w:rsidP="009A020E">
      <w:pPr>
        <w:pStyle w:val="BodyTextIndent2"/>
        <w:numPr>
          <w:ilvl w:val="0"/>
          <w:numId w:val="13"/>
        </w:numPr>
        <w:ind w:left="540" w:hanging="540"/>
        <w:rPr>
          <w:rFonts w:ascii="Oracle Sans" w:hAnsi="Oracle Sans"/>
          <w:szCs w:val="22"/>
        </w:rPr>
      </w:pPr>
      <w:r w:rsidRPr="00EF6A8C">
        <w:rPr>
          <w:rFonts w:ascii="Oracle Sans" w:hAnsi="Oracle Sans"/>
          <w:szCs w:val="22"/>
          <w:u w:val="single"/>
        </w:rPr>
        <w:t>Services Privacy/Services Security</w:t>
      </w:r>
      <w:r w:rsidR="000B0087" w:rsidRPr="00EF6A8C">
        <w:rPr>
          <w:rFonts w:ascii="Oracle Sans" w:hAnsi="Oracle Sans"/>
          <w:szCs w:val="22"/>
          <w:u w:val="single"/>
        </w:rPr>
        <w:t>.</w:t>
      </w:r>
      <w:r w:rsidR="000B0087" w:rsidRPr="00EF6A8C">
        <w:rPr>
          <w:rFonts w:ascii="Oracle Sans" w:hAnsi="Oracle Sans"/>
          <w:szCs w:val="22"/>
        </w:rPr>
        <w:t xml:space="preserve"> </w:t>
      </w:r>
    </w:p>
    <w:p w14:paraId="791EA263" w14:textId="49DF51EF" w:rsidR="00AC3F36" w:rsidRDefault="00CF4922" w:rsidP="00D92622">
      <w:pPr>
        <w:pStyle w:val="BodyTextIndent2"/>
        <w:ind w:left="540"/>
        <w:rPr>
          <w:rFonts w:ascii="Oracle Sans" w:hAnsi="Oracle Sans"/>
          <w:szCs w:val="22"/>
        </w:rPr>
      </w:pPr>
      <w:r w:rsidRPr="00EF6A8C">
        <w:rPr>
          <w:rFonts w:ascii="Oracle Sans" w:hAnsi="Oracle Sans"/>
          <w:szCs w:val="22"/>
        </w:rPr>
        <w:t xml:space="preserve">In performing the Services under this order, Oracle will comply with the (a) Oracle Services Privacy Policy </w:t>
      </w:r>
      <w:r w:rsidR="00F9551B" w:rsidRPr="00EF6A8C">
        <w:rPr>
          <w:rFonts w:ascii="Oracle Sans" w:hAnsi="Oracle Sans"/>
          <w:szCs w:val="22"/>
        </w:rPr>
        <w:t xml:space="preserve">available at </w:t>
      </w:r>
      <w:hyperlink r:id="rId12" w:history="1">
        <w:r w:rsidR="00F9551B" w:rsidRPr="00EF6A8C">
          <w:rPr>
            <w:rStyle w:val="Hyperlink"/>
            <w:rFonts w:ascii="Oracle Sans" w:hAnsi="Oracle Sans"/>
            <w:szCs w:val="22"/>
          </w:rPr>
          <w:t>http://www.oracle.com/legal/privacy/services-privacy-policy.html</w:t>
        </w:r>
      </w:hyperlink>
      <w:r w:rsidR="00F9551B" w:rsidRPr="00EF6A8C">
        <w:rPr>
          <w:rFonts w:ascii="Oracle Sans" w:hAnsi="Oracle Sans"/>
          <w:szCs w:val="22"/>
        </w:rPr>
        <w:t xml:space="preserve"> </w:t>
      </w:r>
      <w:r w:rsidRPr="00EF6A8C">
        <w:rPr>
          <w:rFonts w:ascii="Oracle Sans" w:hAnsi="Oracle Sans"/>
          <w:szCs w:val="22"/>
        </w:rPr>
        <w:t>and (b) Oracle Consulting &amp; Advanced Customer Services Security Practices</w:t>
      </w:r>
      <w:r w:rsidR="00F9551B" w:rsidRPr="00EF6A8C">
        <w:rPr>
          <w:rFonts w:ascii="Oracle Sans" w:hAnsi="Oracle Sans"/>
          <w:szCs w:val="22"/>
        </w:rPr>
        <w:t xml:space="preserve"> </w:t>
      </w:r>
      <w:r w:rsidRPr="00EF6A8C">
        <w:rPr>
          <w:rFonts w:ascii="Oracle Sans" w:hAnsi="Oracle Sans"/>
          <w:szCs w:val="22"/>
        </w:rPr>
        <w:t>available at</w:t>
      </w:r>
      <w:r w:rsidR="00F9551B" w:rsidRPr="00EF6A8C">
        <w:rPr>
          <w:rFonts w:ascii="Oracle Sans" w:hAnsi="Oracle Sans"/>
          <w:szCs w:val="22"/>
        </w:rPr>
        <w:t xml:space="preserve"> </w:t>
      </w:r>
      <w:hyperlink r:id="rId13" w:history="1">
        <w:r w:rsidR="00F9551B" w:rsidRPr="00EF6A8C">
          <w:rPr>
            <w:rStyle w:val="Hyperlink"/>
            <w:rFonts w:ascii="Oracle Sans" w:hAnsi="Oracle Sans"/>
            <w:szCs w:val="22"/>
          </w:rPr>
          <w:t>https://www.oracle.com/corporate/contracts/consulting/policies.html</w:t>
        </w:r>
      </w:hyperlink>
      <w:r w:rsidR="00F9551B" w:rsidRPr="00EF6A8C">
        <w:rPr>
          <w:rFonts w:ascii="Oracle Sans" w:hAnsi="Oracle Sans"/>
          <w:szCs w:val="22"/>
        </w:rPr>
        <w:t>.</w:t>
      </w:r>
      <w:r w:rsidRPr="00EF6A8C">
        <w:rPr>
          <w:rFonts w:ascii="Oracle Sans" w:hAnsi="Oracle Sans"/>
          <w:szCs w:val="22"/>
        </w:rPr>
        <w:t xml:space="preserve"> </w:t>
      </w:r>
      <w:r w:rsidR="004F2709" w:rsidRPr="00EF6A8C">
        <w:rPr>
          <w:rFonts w:ascii="Oracle Sans" w:hAnsi="Oracle Sans"/>
          <w:szCs w:val="22"/>
        </w:rPr>
        <w:t xml:space="preserve"> </w:t>
      </w:r>
      <w:r w:rsidR="00F9551B" w:rsidRPr="00EF6A8C">
        <w:rPr>
          <w:rFonts w:ascii="Oracle Sans" w:hAnsi="Oracle Sans"/>
          <w:szCs w:val="22"/>
        </w:rPr>
        <w:t xml:space="preserve">Both documents </w:t>
      </w:r>
      <w:r w:rsidRPr="00EF6A8C">
        <w:rPr>
          <w:rFonts w:ascii="Oracle Sans" w:hAnsi="Oracle Sans"/>
          <w:szCs w:val="22"/>
        </w:rPr>
        <w:t>are</w:t>
      </w:r>
      <w:r w:rsidR="00EA31EC" w:rsidRPr="00EF6A8C">
        <w:rPr>
          <w:rFonts w:ascii="Oracle Sans" w:hAnsi="Oracle Sans"/>
          <w:szCs w:val="22"/>
        </w:rPr>
        <w:t xml:space="preserve"> </w:t>
      </w:r>
      <w:r w:rsidRPr="00EF6A8C">
        <w:rPr>
          <w:rFonts w:ascii="Oracle Sans" w:hAnsi="Oracle Sans"/>
          <w:szCs w:val="22"/>
        </w:rPr>
        <w:t xml:space="preserve">incorporated herein by reference.  Oracle may update </w:t>
      </w:r>
      <w:r w:rsidR="00F9551B" w:rsidRPr="00EF6A8C">
        <w:rPr>
          <w:rFonts w:ascii="Oracle Sans" w:hAnsi="Oracle Sans"/>
          <w:szCs w:val="22"/>
        </w:rPr>
        <w:t xml:space="preserve">such </w:t>
      </w:r>
      <w:r w:rsidRPr="00EF6A8C">
        <w:rPr>
          <w:rFonts w:ascii="Oracle Sans" w:hAnsi="Oracle Sans"/>
          <w:szCs w:val="22"/>
        </w:rPr>
        <w:t>policy and practices to reflect changes in, among other things, laws, regulations, rules, technology, and industry practices.  Such updates will not materially reduce the level of performance, functionality, security, or availability of the Services</w:t>
      </w:r>
      <w:r w:rsidR="00F9551B" w:rsidRPr="00EF6A8C">
        <w:rPr>
          <w:rFonts w:ascii="Oracle Sans" w:hAnsi="Oracle Sans"/>
          <w:szCs w:val="22"/>
        </w:rPr>
        <w:t>.</w:t>
      </w:r>
      <w:r w:rsidRPr="00EF6A8C">
        <w:rPr>
          <w:rFonts w:ascii="Oracle Sans" w:hAnsi="Oracle Sans"/>
          <w:szCs w:val="22"/>
        </w:rPr>
        <w:t xml:space="preserve"> </w:t>
      </w:r>
      <w:r w:rsidR="004F2709" w:rsidRPr="00EF6A8C">
        <w:rPr>
          <w:rFonts w:ascii="Oracle Sans" w:hAnsi="Oracle Sans"/>
          <w:szCs w:val="22"/>
        </w:rPr>
        <w:t xml:space="preserve"> </w:t>
      </w:r>
      <w:r w:rsidRPr="00EF6A8C">
        <w:rPr>
          <w:rFonts w:ascii="Oracle Sans" w:hAnsi="Oracle Sans"/>
          <w:szCs w:val="22"/>
        </w:rPr>
        <w:t>You agree to restrict Oracle's access to any content or information that imposes privacy, security or regulatory obligations greater than those specified in this order.</w:t>
      </w:r>
    </w:p>
    <w:p w14:paraId="1757272D" w14:textId="5DC3D198" w:rsidR="00F006A0" w:rsidRDefault="00F006A0" w:rsidP="00D92622">
      <w:pPr>
        <w:pStyle w:val="BodyTextIndent2"/>
        <w:ind w:left="540"/>
        <w:rPr>
          <w:rFonts w:ascii="Oracle Sans" w:hAnsi="Oracle Sans"/>
          <w:szCs w:val="22"/>
        </w:rPr>
      </w:pPr>
    </w:p>
    <w:p w14:paraId="49514611" w14:textId="77777777" w:rsidR="00F006A0" w:rsidRPr="00DE7A95" w:rsidRDefault="00F006A0" w:rsidP="00F006A0">
      <w:pPr>
        <w:pStyle w:val="BodyTextIndent2"/>
        <w:numPr>
          <w:ilvl w:val="0"/>
          <w:numId w:val="13"/>
        </w:numPr>
        <w:ind w:left="540" w:hanging="540"/>
        <w:rPr>
          <w:rFonts w:ascii="Oracle Sans" w:hAnsi="Oracle Sans"/>
          <w:szCs w:val="22"/>
        </w:rPr>
      </w:pPr>
      <w:r w:rsidRPr="00DE7A95">
        <w:rPr>
          <w:rFonts w:ascii="Oracle Sans" w:hAnsi="Oracle Sans"/>
          <w:szCs w:val="22"/>
          <w:u w:val="single"/>
        </w:rPr>
        <w:t>Additional Third Party Subprocessors for Oracle Consulting.</w:t>
      </w:r>
      <w:r w:rsidRPr="00DE7A95">
        <w:rPr>
          <w:rFonts w:ascii="Oracle Sans" w:hAnsi="Oracle Sans"/>
          <w:szCs w:val="22"/>
        </w:rPr>
        <w:t xml:space="preserve">  </w:t>
      </w:r>
    </w:p>
    <w:p w14:paraId="394A83BE" w14:textId="77777777" w:rsidR="00F006A0" w:rsidRPr="00DE7A95" w:rsidRDefault="00F006A0" w:rsidP="00F006A0">
      <w:pPr>
        <w:widowControl w:val="0"/>
        <w:ind w:left="540" w:right="40"/>
        <w:jc w:val="both"/>
        <w:rPr>
          <w:rFonts w:ascii="Oracle Sans" w:hAnsi="Oracle Sans"/>
          <w:sz w:val="22"/>
          <w:szCs w:val="22"/>
        </w:rPr>
      </w:pPr>
      <w:r w:rsidRPr="00DE7A95">
        <w:rPr>
          <w:rFonts w:ascii="Oracle Sans" w:eastAsia="Calibri" w:hAnsi="Oracle Sans"/>
          <w:sz w:val="22"/>
          <w:szCs w:val="22"/>
        </w:rPr>
        <w:t xml:space="preserve">To the extent You provide personal information to Oracle as part of Oracle’s provision of services under this order, Oracle will comply with </w:t>
      </w:r>
      <w:r w:rsidRPr="00DE7A95">
        <w:rPr>
          <w:rFonts w:ascii="Oracle Sans" w:hAnsi="Oracle Sans"/>
          <w:color w:val="000000"/>
          <w:sz w:val="22"/>
          <w:szCs w:val="22"/>
        </w:rPr>
        <w:t xml:space="preserve">the applicable version of the Oracle Data Processing Agreement for Oracle Services.  The version of the Data Processing Agreement applicable to Your order is available at </w:t>
      </w:r>
      <w:hyperlink r:id="rId14" w:anchor="data-processing" w:history="1">
        <w:r w:rsidRPr="00DE7A95">
          <w:rPr>
            <w:rStyle w:val="Hyperlink"/>
            <w:rFonts w:ascii="Oracle Sans" w:hAnsi="Oracle Sans"/>
            <w:sz w:val="22"/>
            <w:szCs w:val="22"/>
          </w:rPr>
          <w:t>https://www.oracle.com/corporate/contracts/cloud-services/contracts.html#data-processing</w:t>
        </w:r>
      </w:hyperlink>
      <w:r w:rsidRPr="00DE7A95">
        <w:rPr>
          <w:rFonts w:ascii="Oracle Sans" w:hAnsi="Oracle Sans"/>
          <w:color w:val="000000"/>
          <w:sz w:val="22"/>
          <w:szCs w:val="22"/>
        </w:rPr>
        <w:t xml:space="preserve"> and is incorporated herein by reference.</w:t>
      </w:r>
    </w:p>
    <w:p w14:paraId="7AACE032" w14:textId="77777777" w:rsidR="00F006A0" w:rsidRPr="00DE7A95" w:rsidRDefault="00F006A0" w:rsidP="00F006A0">
      <w:pPr>
        <w:widowControl w:val="0"/>
        <w:ind w:left="540" w:right="40"/>
        <w:jc w:val="both"/>
        <w:rPr>
          <w:rFonts w:ascii="Oracle Sans" w:hAnsi="Oracle Sans"/>
          <w:sz w:val="22"/>
          <w:szCs w:val="22"/>
        </w:rPr>
      </w:pPr>
    </w:p>
    <w:p w14:paraId="5521C5A4" w14:textId="77777777" w:rsidR="00F006A0" w:rsidRPr="00DE7A95" w:rsidRDefault="00F006A0" w:rsidP="00F006A0">
      <w:pPr>
        <w:widowControl w:val="0"/>
        <w:ind w:left="540" w:right="40"/>
        <w:jc w:val="both"/>
        <w:rPr>
          <w:rFonts w:ascii="Oracle Sans" w:hAnsi="Oracle Sans"/>
          <w:sz w:val="22"/>
          <w:szCs w:val="22"/>
        </w:rPr>
      </w:pPr>
      <w:r w:rsidRPr="00DE7A95">
        <w:rPr>
          <w:rFonts w:ascii="Oracle Sans" w:hAnsi="Oracle Sans"/>
          <w:sz w:val="22"/>
          <w:szCs w:val="22"/>
        </w:rPr>
        <w:t xml:space="preserve">For the services specified in this order, in addition to the Third Party Subprocessors listed on My Oracle Support, the following Third Party Subprocessors may also process Your personal information: </w:t>
      </w:r>
    </w:p>
    <w:p w14:paraId="0BA7F894" w14:textId="77777777" w:rsidR="00F006A0" w:rsidRPr="00DE7A95" w:rsidRDefault="00F006A0" w:rsidP="00F006A0">
      <w:pPr>
        <w:widowControl w:val="0"/>
        <w:ind w:left="540" w:right="40"/>
        <w:jc w:val="center"/>
        <w:rPr>
          <w:rFonts w:ascii="Oracle Sans" w:hAnsi="Oracle Sans"/>
          <w:sz w:val="22"/>
          <w:szCs w:val="22"/>
        </w:rPr>
      </w:pPr>
    </w:p>
    <w:tbl>
      <w:tblPr>
        <w:tblStyle w:val="TableGrid"/>
        <w:tblW w:w="10260" w:type="dxa"/>
        <w:tblInd w:w="535" w:type="dxa"/>
        <w:tblLook w:val="04A0" w:firstRow="1" w:lastRow="0" w:firstColumn="1" w:lastColumn="0" w:noHBand="0" w:noVBand="1"/>
      </w:tblPr>
      <w:tblGrid>
        <w:gridCol w:w="3330"/>
        <w:gridCol w:w="3330"/>
        <w:gridCol w:w="3600"/>
      </w:tblGrid>
      <w:tr w:rsidR="00F006A0" w:rsidRPr="00F30D1A" w14:paraId="41B67246" w14:textId="77777777" w:rsidTr="00976C8D">
        <w:tc>
          <w:tcPr>
            <w:tcW w:w="3330" w:type="dxa"/>
            <w:tcBorders>
              <w:top w:val="single" w:sz="4" w:space="0" w:color="auto"/>
              <w:left w:val="single" w:sz="4" w:space="0" w:color="auto"/>
              <w:bottom w:val="single" w:sz="4" w:space="0" w:color="auto"/>
              <w:right w:val="single" w:sz="4" w:space="0" w:color="auto"/>
            </w:tcBorders>
            <w:hideMark/>
          </w:tcPr>
          <w:p w14:paraId="45F7EAA1" w14:textId="77777777" w:rsidR="00F006A0" w:rsidRPr="00DE7A95" w:rsidRDefault="00F006A0" w:rsidP="00976C8D">
            <w:pPr>
              <w:widowControl w:val="0"/>
              <w:ind w:left="-18" w:right="40" w:firstLine="18"/>
              <w:jc w:val="center"/>
              <w:rPr>
                <w:rFonts w:ascii="Oracle Sans" w:hAnsi="Oracle Sans"/>
                <w:b/>
                <w:sz w:val="22"/>
              </w:rPr>
            </w:pPr>
            <w:r w:rsidRPr="00DE7A95">
              <w:rPr>
                <w:rFonts w:ascii="Oracle Sans" w:hAnsi="Oracle Sans"/>
                <w:b/>
                <w:sz w:val="22"/>
              </w:rPr>
              <w:t>Third Party Subprocessor</w:t>
            </w:r>
          </w:p>
        </w:tc>
        <w:tc>
          <w:tcPr>
            <w:tcW w:w="3330" w:type="dxa"/>
            <w:tcBorders>
              <w:top w:val="single" w:sz="4" w:space="0" w:color="auto"/>
              <w:left w:val="single" w:sz="4" w:space="0" w:color="auto"/>
              <w:bottom w:val="single" w:sz="4" w:space="0" w:color="auto"/>
              <w:right w:val="single" w:sz="4" w:space="0" w:color="auto"/>
            </w:tcBorders>
            <w:hideMark/>
          </w:tcPr>
          <w:p w14:paraId="52F10A6A" w14:textId="77777777" w:rsidR="00F006A0" w:rsidRPr="00DE7A95" w:rsidRDefault="00F006A0" w:rsidP="00976C8D">
            <w:pPr>
              <w:widowControl w:val="0"/>
              <w:ind w:left="12" w:right="40" w:hanging="12"/>
              <w:jc w:val="center"/>
              <w:rPr>
                <w:rFonts w:ascii="Oracle Sans" w:hAnsi="Oracle Sans"/>
                <w:b/>
                <w:sz w:val="22"/>
              </w:rPr>
            </w:pPr>
            <w:r w:rsidRPr="00DE7A95">
              <w:rPr>
                <w:rFonts w:ascii="Oracle Sans" w:hAnsi="Oracle Sans"/>
                <w:b/>
                <w:sz w:val="22"/>
              </w:rPr>
              <w:t>Location</w:t>
            </w:r>
          </w:p>
        </w:tc>
        <w:tc>
          <w:tcPr>
            <w:tcW w:w="3600" w:type="dxa"/>
            <w:tcBorders>
              <w:top w:val="single" w:sz="4" w:space="0" w:color="auto"/>
              <w:left w:val="single" w:sz="4" w:space="0" w:color="auto"/>
              <w:bottom w:val="single" w:sz="4" w:space="0" w:color="auto"/>
              <w:right w:val="single" w:sz="4" w:space="0" w:color="auto"/>
            </w:tcBorders>
            <w:hideMark/>
          </w:tcPr>
          <w:p w14:paraId="04295BE1" w14:textId="77777777" w:rsidR="00F006A0" w:rsidRPr="00DE7A95" w:rsidRDefault="00F006A0" w:rsidP="00976C8D">
            <w:pPr>
              <w:widowControl w:val="0"/>
              <w:ind w:right="40"/>
              <w:jc w:val="center"/>
              <w:rPr>
                <w:rFonts w:ascii="Oracle Sans" w:hAnsi="Oracle Sans"/>
                <w:b/>
                <w:sz w:val="22"/>
              </w:rPr>
            </w:pPr>
            <w:r w:rsidRPr="00DE7A95">
              <w:rPr>
                <w:rFonts w:ascii="Oracle Sans" w:hAnsi="Oracle Sans"/>
                <w:b/>
                <w:sz w:val="22"/>
              </w:rPr>
              <w:t>Type of Service</w:t>
            </w:r>
          </w:p>
        </w:tc>
      </w:tr>
      <w:tr w:rsidR="00F006A0" w:rsidRPr="00F30D1A" w14:paraId="7D41097C" w14:textId="77777777" w:rsidTr="00976C8D">
        <w:tc>
          <w:tcPr>
            <w:tcW w:w="3330" w:type="dxa"/>
            <w:tcBorders>
              <w:top w:val="single" w:sz="4" w:space="0" w:color="auto"/>
              <w:left w:val="single" w:sz="4" w:space="0" w:color="auto"/>
              <w:bottom w:val="single" w:sz="4" w:space="0" w:color="auto"/>
              <w:right w:val="single" w:sz="4" w:space="0" w:color="auto"/>
            </w:tcBorders>
          </w:tcPr>
          <w:p w14:paraId="0F4AAF5D" w14:textId="2CFB8C35" w:rsidR="00F006A0" w:rsidRPr="00DE7A95" w:rsidRDefault="00F006A0" w:rsidP="001F5ABC">
            <w:pPr>
              <w:widowControl w:val="0"/>
              <w:ind w:left="540" w:right="40"/>
              <w:rPr>
                <w:rFonts w:ascii="Oracle Sans" w:hAnsi="Oracle Sans"/>
                <w:i/>
                <w:color w:val="0000FF"/>
                <w:sz w:val="22"/>
              </w:rPr>
            </w:pPr>
            <w:r>
              <w:rPr>
                <w:rFonts w:ascii="Oracle Sans" w:hAnsi="Oracle Sans"/>
                <w:sz w:val="22"/>
              </w:rPr>
              <w:t xml:space="preserve">     </w:t>
            </w:r>
            <w:r w:rsidRPr="001F5ABC">
              <w:rPr>
                <w:rFonts w:ascii="Oracle Sans" w:hAnsi="Oracle Sans"/>
                <w:sz w:val="22"/>
              </w:rPr>
              <w:t>N/A</w:t>
            </w:r>
          </w:p>
        </w:tc>
        <w:tc>
          <w:tcPr>
            <w:tcW w:w="3330" w:type="dxa"/>
            <w:tcBorders>
              <w:top w:val="single" w:sz="4" w:space="0" w:color="auto"/>
              <w:left w:val="single" w:sz="4" w:space="0" w:color="auto"/>
              <w:bottom w:val="single" w:sz="4" w:space="0" w:color="auto"/>
              <w:right w:val="single" w:sz="4" w:space="0" w:color="auto"/>
            </w:tcBorders>
          </w:tcPr>
          <w:p w14:paraId="3F3644A6" w14:textId="4EA6D24D" w:rsidR="00F006A0" w:rsidRPr="00DE7A95" w:rsidRDefault="00F006A0" w:rsidP="00976C8D">
            <w:pPr>
              <w:widowControl w:val="0"/>
              <w:ind w:left="540" w:right="40"/>
              <w:rPr>
                <w:rFonts w:ascii="Oracle Sans" w:hAnsi="Oracle Sans"/>
                <w:sz w:val="22"/>
              </w:rPr>
            </w:pPr>
            <w:r>
              <w:rPr>
                <w:rFonts w:ascii="Oracle Sans" w:hAnsi="Oracle Sans"/>
                <w:sz w:val="22"/>
              </w:rPr>
              <w:t xml:space="preserve">               N/A</w:t>
            </w:r>
          </w:p>
        </w:tc>
        <w:tc>
          <w:tcPr>
            <w:tcW w:w="3600" w:type="dxa"/>
            <w:tcBorders>
              <w:top w:val="single" w:sz="4" w:space="0" w:color="auto"/>
              <w:left w:val="single" w:sz="4" w:space="0" w:color="auto"/>
              <w:bottom w:val="single" w:sz="4" w:space="0" w:color="auto"/>
              <w:right w:val="single" w:sz="4" w:space="0" w:color="auto"/>
            </w:tcBorders>
          </w:tcPr>
          <w:p w14:paraId="1FF4612F" w14:textId="77E0C163" w:rsidR="00F006A0" w:rsidRPr="00DE7A95" w:rsidRDefault="00F006A0" w:rsidP="00976C8D">
            <w:pPr>
              <w:widowControl w:val="0"/>
              <w:ind w:left="540" w:right="40"/>
              <w:rPr>
                <w:rFonts w:ascii="Oracle Sans" w:hAnsi="Oracle Sans"/>
                <w:sz w:val="22"/>
              </w:rPr>
            </w:pPr>
            <w:r>
              <w:rPr>
                <w:rFonts w:ascii="Oracle Sans" w:hAnsi="Oracle Sans"/>
                <w:sz w:val="22"/>
              </w:rPr>
              <w:t xml:space="preserve">               N/A</w:t>
            </w:r>
          </w:p>
        </w:tc>
      </w:tr>
    </w:tbl>
    <w:p w14:paraId="3C4C9AA5" w14:textId="77777777" w:rsidR="00F006A0" w:rsidRPr="00EF6A8C" w:rsidRDefault="00F006A0" w:rsidP="00D92622">
      <w:pPr>
        <w:pStyle w:val="BodyTextIndent2"/>
        <w:ind w:left="540"/>
        <w:rPr>
          <w:rFonts w:ascii="Oracle Sans" w:hAnsi="Oracle Sans"/>
          <w:szCs w:val="22"/>
        </w:rPr>
      </w:pPr>
    </w:p>
    <w:p w14:paraId="1D9C3BD7" w14:textId="7801E7C1" w:rsidR="002A4065" w:rsidRPr="00EF6A8C" w:rsidRDefault="002A4065" w:rsidP="009A020E">
      <w:pPr>
        <w:pStyle w:val="ListParagraph"/>
        <w:keepNext/>
        <w:numPr>
          <w:ilvl w:val="0"/>
          <w:numId w:val="13"/>
        </w:numPr>
        <w:ind w:left="540" w:hanging="540"/>
        <w:jc w:val="both"/>
        <w:rPr>
          <w:rFonts w:ascii="Oracle Sans" w:hAnsi="Oracle Sans"/>
          <w:sz w:val="22"/>
          <w:szCs w:val="22"/>
          <w:u w:val="single"/>
        </w:rPr>
      </w:pPr>
      <w:r w:rsidRPr="00EF6A8C">
        <w:rPr>
          <w:rFonts w:ascii="Oracle Sans" w:hAnsi="Oracle Sans"/>
          <w:sz w:val="22"/>
          <w:szCs w:val="22"/>
          <w:u w:val="single"/>
        </w:rPr>
        <w:t>Additional Order Terms</w:t>
      </w:r>
      <w:r w:rsidR="00AC3F36" w:rsidRPr="00EF6A8C">
        <w:rPr>
          <w:rFonts w:ascii="Oracle Sans" w:hAnsi="Oracle Sans"/>
          <w:sz w:val="22"/>
          <w:szCs w:val="22"/>
          <w:u w:val="single"/>
        </w:rPr>
        <w:t>.</w:t>
      </w:r>
    </w:p>
    <w:p w14:paraId="124D511E" w14:textId="6551619A" w:rsidR="00AC3F36" w:rsidRPr="00EF6A8C" w:rsidRDefault="00A41BCB" w:rsidP="00E30158">
      <w:pPr>
        <w:ind w:left="547"/>
        <w:jc w:val="both"/>
        <w:rPr>
          <w:rFonts w:ascii="Oracle Sans" w:hAnsi="Oracle Sans"/>
          <w:sz w:val="22"/>
          <w:szCs w:val="22"/>
          <w:u w:val="single"/>
        </w:rPr>
      </w:pPr>
      <w:r w:rsidRPr="001F5ABC">
        <w:rPr>
          <w:rFonts w:ascii="Oracle Sans" w:hAnsi="Oracle Sans"/>
          <w:sz w:val="22"/>
          <w:szCs w:val="22"/>
        </w:rPr>
        <w:t>N/A</w:t>
      </w:r>
    </w:p>
    <w:p w14:paraId="44C5F293" w14:textId="77777777" w:rsidR="00354F74" w:rsidRPr="00EF6A8C" w:rsidRDefault="00354F74" w:rsidP="00AC3F36">
      <w:pPr>
        <w:keepNext/>
        <w:ind w:left="540"/>
        <w:rPr>
          <w:rFonts w:ascii="Oracle Sans" w:hAnsi="Oracle Sans"/>
          <w:sz w:val="22"/>
          <w:szCs w:val="22"/>
        </w:rPr>
      </w:pPr>
    </w:p>
    <w:p w14:paraId="78F7D26E" w14:textId="1FE05C97" w:rsidR="00354F74" w:rsidRPr="00EF6A8C" w:rsidRDefault="00354F74">
      <w:pPr>
        <w:keepNext/>
        <w:pBdr>
          <w:top w:val="single" w:sz="6" w:space="1" w:color="auto"/>
          <w:left w:val="single" w:sz="6" w:space="4" w:color="auto"/>
          <w:bottom w:val="single" w:sz="6" w:space="6" w:color="auto"/>
          <w:right w:val="single" w:sz="6" w:space="4" w:color="auto"/>
        </w:pBdr>
        <w:jc w:val="both"/>
        <w:rPr>
          <w:rFonts w:ascii="Oracle Sans" w:hAnsi="Oracle Sans"/>
          <w:b/>
          <w:sz w:val="22"/>
          <w:szCs w:val="22"/>
        </w:rPr>
      </w:pPr>
      <w:r w:rsidRPr="00EF6A8C">
        <w:rPr>
          <w:rFonts w:ascii="Oracle Sans" w:hAnsi="Oracle Sans"/>
          <w:sz w:val="22"/>
          <w:szCs w:val="22"/>
        </w:rPr>
        <w:t xml:space="preserve">This quote is valid through </w:t>
      </w:r>
      <w:r w:rsidR="00A41BCB" w:rsidRPr="00EF6A8C">
        <w:rPr>
          <w:rFonts w:ascii="Oracle Sans" w:hAnsi="Oracle Sans"/>
          <w:sz w:val="22"/>
          <w:szCs w:val="22"/>
        </w:rPr>
        <w:t>30-JUL-2021</w:t>
      </w:r>
      <w:r w:rsidRPr="00EF6A8C">
        <w:rPr>
          <w:rFonts w:ascii="Oracle Sans" w:hAnsi="Oracle Sans"/>
          <w:sz w:val="22"/>
          <w:szCs w:val="22"/>
        </w:rPr>
        <w:t xml:space="preserve"> and shall become binding upon execution by you and acceptance by Oracle.</w:t>
      </w:r>
    </w:p>
    <w:p w14:paraId="5650CEC7" w14:textId="77777777" w:rsidR="00354F74" w:rsidRPr="00EF6A8C" w:rsidRDefault="00354F74">
      <w:pPr>
        <w:keepNext/>
        <w:pBdr>
          <w:top w:val="single" w:sz="6" w:space="1" w:color="auto"/>
          <w:left w:val="single" w:sz="6" w:space="4" w:color="auto"/>
          <w:bottom w:val="single" w:sz="6" w:space="6" w:color="auto"/>
          <w:right w:val="single" w:sz="6" w:space="4" w:color="auto"/>
        </w:pBdr>
        <w:rPr>
          <w:rFonts w:ascii="Oracle Sans" w:hAnsi="Oracle Sans"/>
          <w:b/>
          <w:i/>
          <w:sz w:val="22"/>
          <w:szCs w:val="22"/>
        </w:rPr>
      </w:pPr>
    </w:p>
    <w:p w14:paraId="75199C34" w14:textId="7D4CCBF1" w:rsidR="00354F74" w:rsidRPr="00EF6A8C" w:rsidRDefault="00A41BCB">
      <w:pPr>
        <w:keepNext/>
        <w:pBdr>
          <w:top w:val="single" w:sz="6" w:space="1" w:color="auto"/>
          <w:left w:val="single" w:sz="6" w:space="4" w:color="auto"/>
          <w:bottom w:val="single" w:sz="6" w:space="6" w:color="auto"/>
          <w:right w:val="single" w:sz="6" w:space="4" w:color="auto"/>
        </w:pBdr>
        <w:rPr>
          <w:rFonts w:ascii="Oracle Sans" w:hAnsi="Oracle Sans"/>
          <w:sz w:val="22"/>
          <w:szCs w:val="22"/>
        </w:rPr>
      </w:pPr>
      <w:r w:rsidRPr="001F5ABC">
        <w:rPr>
          <w:rFonts w:ascii="Oracle Sans" w:hAnsi="Oracle Sans"/>
          <w:b/>
          <w:sz w:val="22"/>
          <w:szCs w:val="22"/>
        </w:rPr>
        <w:t>Mauritius Commercial Bank Ltd</w:t>
      </w:r>
      <w:r w:rsidRPr="00EF6A8C" w:rsidDel="00A41BCB">
        <w:rPr>
          <w:rFonts w:ascii="Oracle Sans" w:hAnsi="Oracle Sans"/>
          <w:b/>
          <w:i/>
          <w:sz w:val="22"/>
          <w:szCs w:val="22"/>
        </w:rPr>
        <w:t xml:space="preserve"> </w:t>
      </w:r>
      <w:r w:rsidR="00354F74" w:rsidRPr="00EF6A8C">
        <w:rPr>
          <w:rFonts w:ascii="Oracle Sans" w:hAnsi="Oracle Sans"/>
          <w:b/>
          <w:sz w:val="22"/>
          <w:szCs w:val="22"/>
        </w:rPr>
        <w:tab/>
      </w:r>
      <w:r w:rsidR="00354F74" w:rsidRPr="00EF6A8C">
        <w:rPr>
          <w:rFonts w:ascii="Oracle Sans" w:hAnsi="Oracle Sans"/>
          <w:b/>
          <w:sz w:val="22"/>
          <w:szCs w:val="22"/>
        </w:rPr>
        <w:tab/>
      </w:r>
      <w:r w:rsidR="00354F74" w:rsidRPr="00EF6A8C">
        <w:rPr>
          <w:rFonts w:ascii="Oracle Sans" w:hAnsi="Oracle Sans"/>
          <w:b/>
          <w:sz w:val="22"/>
          <w:szCs w:val="22"/>
        </w:rPr>
        <w:tab/>
      </w:r>
      <w:r w:rsidRPr="00EF6A8C">
        <w:rPr>
          <w:rFonts w:ascii="Oracle Sans" w:hAnsi="Oracle Sans"/>
          <w:b/>
          <w:sz w:val="22"/>
          <w:szCs w:val="22"/>
        </w:rPr>
        <w:tab/>
      </w:r>
      <w:r w:rsidR="006A2972" w:rsidRPr="00EF6A8C">
        <w:rPr>
          <w:rFonts w:ascii="Oracle Sans" w:hAnsi="Oracle Sans" w:cs="Arial"/>
          <w:b/>
          <w:iCs/>
          <w:sz w:val="22"/>
          <w:szCs w:val="22"/>
        </w:rPr>
        <w:t>Oracle Corporation (South Africa) (Pty) Ltd</w:t>
      </w:r>
    </w:p>
    <w:p w14:paraId="4504C5AB" w14:textId="4E236DBD"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color w:val="FFFFFF" w:themeColor="background1"/>
          <w:sz w:val="22"/>
          <w:szCs w:val="22"/>
        </w:rPr>
      </w:pPr>
      <w:r w:rsidRPr="00EF6A8C">
        <w:rPr>
          <w:rFonts w:ascii="Oracle Sans" w:hAnsi="Oracle Sans"/>
          <w:color w:val="FFFFFF" w:themeColor="background1"/>
          <w:sz w:val="22"/>
          <w:szCs w:val="22"/>
        </w:rPr>
        <w:tab/>
        <w:t xml:space="preserve">         {{*_es_signer1_signature                  }}</w:t>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t xml:space="preserve">       {{*_es_signer2_signature         }}</w:t>
      </w:r>
    </w:p>
    <w:p w14:paraId="63201CA4" w14:textId="74FE0CB0"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sz w:val="22"/>
          <w:szCs w:val="22"/>
        </w:rPr>
      </w:pPr>
      <w:r w:rsidRPr="00EF6A8C">
        <w:rPr>
          <w:rFonts w:ascii="Oracle Sans" w:hAnsi="Oracle Sans"/>
          <w:sz w:val="22"/>
          <w:szCs w:val="22"/>
        </w:rPr>
        <w:t xml:space="preserve">Authorized Signature: </w:t>
      </w:r>
      <w:r w:rsidR="005305D3" w:rsidRPr="00EF6A8C">
        <w:rPr>
          <w:rFonts w:ascii="Oracle Sans" w:hAnsi="Oracle Sans"/>
          <w:sz w:val="22"/>
          <w:szCs w:val="22"/>
        </w:rPr>
        <w:t xml:space="preserve"> </w:t>
      </w:r>
      <w:r w:rsidRPr="00EF6A8C">
        <w:rPr>
          <w:rFonts w:ascii="Oracle Sans" w:hAnsi="Oracle Sans"/>
          <w:sz w:val="22"/>
          <w:szCs w:val="22"/>
        </w:rPr>
        <w:t>_______________________</w:t>
      </w:r>
      <w:r w:rsidRPr="00EF6A8C">
        <w:rPr>
          <w:rFonts w:ascii="Oracle Sans" w:hAnsi="Oracle Sans"/>
          <w:sz w:val="22"/>
          <w:szCs w:val="22"/>
        </w:rPr>
        <w:tab/>
      </w:r>
      <w:r w:rsidRPr="00EF6A8C">
        <w:rPr>
          <w:rFonts w:ascii="Oracle Sans" w:hAnsi="Oracle Sans"/>
          <w:sz w:val="22"/>
          <w:szCs w:val="22"/>
        </w:rPr>
        <w:tab/>
        <w:t>Authorized Signature:</w:t>
      </w:r>
      <w:r w:rsidR="005305D3" w:rsidRPr="00EF6A8C">
        <w:rPr>
          <w:rFonts w:ascii="Oracle Sans" w:hAnsi="Oracle Sans"/>
          <w:sz w:val="22"/>
          <w:szCs w:val="22"/>
        </w:rPr>
        <w:t xml:space="preserve"> </w:t>
      </w:r>
      <w:r w:rsidRPr="00EF6A8C">
        <w:rPr>
          <w:rFonts w:ascii="Oracle Sans" w:hAnsi="Oracle Sans"/>
          <w:sz w:val="22"/>
          <w:szCs w:val="22"/>
        </w:rPr>
        <w:t xml:space="preserve"> _______________________</w:t>
      </w:r>
    </w:p>
    <w:p w14:paraId="61F7B284" w14:textId="7F9D502C"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color w:val="FFFFFF" w:themeColor="background1"/>
          <w:sz w:val="22"/>
          <w:szCs w:val="22"/>
        </w:rPr>
      </w:pPr>
      <w:r w:rsidRPr="00EF6A8C">
        <w:rPr>
          <w:rFonts w:ascii="Oracle Sans" w:hAnsi="Oracle Sans"/>
          <w:color w:val="FFFFFF" w:themeColor="background1"/>
          <w:sz w:val="22"/>
          <w:szCs w:val="22"/>
        </w:rPr>
        <w:t xml:space="preserve">           {{*_es_signer1_fullname                               }}</w:t>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t xml:space="preserve"> {{*_es_signer2_fullname                    }}</w:t>
      </w:r>
    </w:p>
    <w:p w14:paraId="76886437" w14:textId="64DA1B89"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sz w:val="22"/>
          <w:szCs w:val="22"/>
        </w:rPr>
      </w:pPr>
      <w:r w:rsidRPr="00EF6A8C">
        <w:rPr>
          <w:rFonts w:ascii="Oracle Sans" w:hAnsi="Oracle Sans"/>
          <w:sz w:val="22"/>
          <w:szCs w:val="22"/>
        </w:rPr>
        <w:t>Name:</w:t>
      </w:r>
      <w:r w:rsidR="005305D3" w:rsidRPr="00EF6A8C">
        <w:rPr>
          <w:rFonts w:ascii="Oracle Sans" w:hAnsi="Oracle Sans"/>
          <w:sz w:val="22"/>
          <w:szCs w:val="22"/>
        </w:rPr>
        <w:t xml:space="preserve"> </w:t>
      </w:r>
      <w:r w:rsidRPr="00EF6A8C">
        <w:rPr>
          <w:rFonts w:ascii="Oracle Sans" w:hAnsi="Oracle Sans"/>
          <w:sz w:val="22"/>
          <w:szCs w:val="22"/>
        </w:rPr>
        <w:t xml:space="preserve"> ___________________________________</w:t>
      </w:r>
      <w:r w:rsidRPr="00EF6A8C">
        <w:rPr>
          <w:rFonts w:ascii="Oracle Sans" w:hAnsi="Oracle Sans"/>
          <w:sz w:val="22"/>
          <w:szCs w:val="22"/>
        </w:rPr>
        <w:tab/>
      </w:r>
      <w:r w:rsidRPr="00EF6A8C">
        <w:rPr>
          <w:rFonts w:ascii="Oracle Sans" w:hAnsi="Oracle Sans"/>
          <w:sz w:val="22"/>
          <w:szCs w:val="22"/>
        </w:rPr>
        <w:tab/>
        <w:t xml:space="preserve">Name: </w:t>
      </w:r>
      <w:r w:rsidR="005305D3" w:rsidRPr="00EF6A8C">
        <w:rPr>
          <w:rFonts w:ascii="Oracle Sans" w:hAnsi="Oracle Sans"/>
          <w:sz w:val="22"/>
          <w:szCs w:val="22"/>
        </w:rPr>
        <w:t xml:space="preserve"> </w:t>
      </w:r>
      <w:r w:rsidRPr="00EF6A8C">
        <w:rPr>
          <w:rFonts w:ascii="Oracle Sans" w:hAnsi="Oracle Sans"/>
          <w:sz w:val="22"/>
          <w:szCs w:val="22"/>
        </w:rPr>
        <w:t>___________________________________</w:t>
      </w:r>
      <w:r w:rsidRPr="00EF6A8C">
        <w:rPr>
          <w:rFonts w:ascii="Oracle Sans" w:hAnsi="Oracle Sans"/>
          <w:sz w:val="22"/>
          <w:szCs w:val="22"/>
        </w:rPr>
        <w:tab/>
      </w:r>
    </w:p>
    <w:p w14:paraId="69799241" w14:textId="61AC1BDE"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color w:val="FFFFFF" w:themeColor="background1"/>
          <w:sz w:val="22"/>
          <w:szCs w:val="22"/>
        </w:rPr>
      </w:pPr>
      <w:r w:rsidRPr="00EF6A8C">
        <w:rPr>
          <w:rFonts w:ascii="Oracle Sans" w:hAnsi="Oracle Sans"/>
          <w:color w:val="FFFFFF" w:themeColor="background1"/>
          <w:sz w:val="22"/>
          <w:szCs w:val="22"/>
        </w:rPr>
        <w:t xml:space="preserve">         {{*_es_signer1_title                                        }}</w:t>
      </w:r>
      <w:r w:rsidRPr="00EF6A8C">
        <w:rPr>
          <w:rFonts w:ascii="Oracle Sans" w:hAnsi="Oracle Sans"/>
          <w:color w:val="FFFFFF" w:themeColor="background1"/>
          <w:sz w:val="22"/>
          <w:szCs w:val="22"/>
        </w:rPr>
        <w:tab/>
      </w:r>
      <w:r w:rsidR="004F2709"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{{*_es_signer2_title                                            }}</w:t>
      </w:r>
    </w:p>
    <w:p w14:paraId="77ECC69D" w14:textId="28BE7D13"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sz w:val="22"/>
          <w:szCs w:val="22"/>
        </w:rPr>
      </w:pPr>
      <w:r w:rsidRPr="00EF6A8C">
        <w:rPr>
          <w:rFonts w:ascii="Oracle Sans" w:hAnsi="Oracle Sans"/>
          <w:sz w:val="22"/>
          <w:szCs w:val="22"/>
        </w:rPr>
        <w:t>Title:</w:t>
      </w:r>
      <w:r w:rsidR="005305D3" w:rsidRPr="00EF6A8C">
        <w:rPr>
          <w:rFonts w:ascii="Oracle Sans" w:hAnsi="Oracle Sans"/>
          <w:sz w:val="22"/>
          <w:szCs w:val="22"/>
        </w:rPr>
        <w:t xml:space="preserve"> </w:t>
      </w:r>
      <w:r w:rsidRPr="00EF6A8C">
        <w:rPr>
          <w:rFonts w:ascii="Oracle Sans" w:hAnsi="Oracle Sans"/>
          <w:sz w:val="22"/>
          <w:szCs w:val="22"/>
        </w:rPr>
        <w:t xml:space="preserve"> ____________________________________</w:t>
      </w:r>
      <w:r w:rsidRPr="00EF6A8C">
        <w:rPr>
          <w:rFonts w:ascii="Oracle Sans" w:hAnsi="Oracle Sans"/>
          <w:sz w:val="22"/>
          <w:szCs w:val="22"/>
        </w:rPr>
        <w:tab/>
      </w:r>
      <w:r w:rsidRPr="00EF6A8C">
        <w:rPr>
          <w:rFonts w:ascii="Oracle Sans" w:hAnsi="Oracle Sans"/>
          <w:sz w:val="22"/>
          <w:szCs w:val="22"/>
        </w:rPr>
        <w:tab/>
        <w:t xml:space="preserve">Title: </w:t>
      </w:r>
      <w:r w:rsidR="005305D3" w:rsidRPr="00EF6A8C">
        <w:rPr>
          <w:rFonts w:ascii="Oracle Sans" w:hAnsi="Oracle Sans"/>
          <w:sz w:val="22"/>
          <w:szCs w:val="22"/>
        </w:rPr>
        <w:t xml:space="preserve"> </w:t>
      </w:r>
      <w:r w:rsidRPr="00EF6A8C">
        <w:rPr>
          <w:rFonts w:ascii="Oracle Sans" w:hAnsi="Oracle Sans"/>
          <w:sz w:val="22"/>
          <w:szCs w:val="22"/>
        </w:rPr>
        <w:t>____________________________________</w:t>
      </w:r>
    </w:p>
    <w:p w14:paraId="518C70AB" w14:textId="77777777"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color w:val="FFFFFF" w:themeColor="background1"/>
          <w:sz w:val="22"/>
          <w:szCs w:val="22"/>
        </w:rPr>
      </w:pP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t>{{*_es_signer1_date}}</w:t>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t>{{*_es_signer2_date}}</w:t>
      </w:r>
    </w:p>
    <w:p w14:paraId="13CB1EE0" w14:textId="3715B67F"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sz w:val="22"/>
          <w:szCs w:val="22"/>
        </w:rPr>
      </w:pPr>
      <w:r w:rsidRPr="00EF6A8C">
        <w:rPr>
          <w:rFonts w:ascii="Oracle Sans" w:hAnsi="Oracle Sans"/>
          <w:sz w:val="22"/>
          <w:szCs w:val="22"/>
        </w:rPr>
        <w:t>Signature Date:</w:t>
      </w:r>
      <w:r w:rsidR="005305D3" w:rsidRPr="00EF6A8C">
        <w:rPr>
          <w:rFonts w:ascii="Oracle Sans" w:hAnsi="Oracle Sans"/>
          <w:sz w:val="22"/>
          <w:szCs w:val="22"/>
        </w:rPr>
        <w:t xml:space="preserve"> </w:t>
      </w:r>
      <w:r w:rsidRPr="00EF6A8C">
        <w:rPr>
          <w:rFonts w:ascii="Oracle Sans" w:hAnsi="Oracle Sans"/>
          <w:sz w:val="22"/>
          <w:szCs w:val="22"/>
        </w:rPr>
        <w:t xml:space="preserve"> ___________________________</w:t>
      </w:r>
      <w:r w:rsidRPr="00EF6A8C">
        <w:rPr>
          <w:rFonts w:ascii="Oracle Sans" w:hAnsi="Oracle Sans"/>
          <w:sz w:val="22"/>
          <w:szCs w:val="22"/>
        </w:rPr>
        <w:tab/>
      </w:r>
      <w:r w:rsidRPr="00EF6A8C">
        <w:rPr>
          <w:rFonts w:ascii="Oracle Sans" w:hAnsi="Oracle Sans"/>
          <w:sz w:val="22"/>
          <w:szCs w:val="22"/>
        </w:rPr>
        <w:tab/>
        <w:t xml:space="preserve">Signature Date: </w:t>
      </w:r>
      <w:r w:rsidR="005305D3" w:rsidRPr="00EF6A8C">
        <w:rPr>
          <w:rFonts w:ascii="Oracle Sans" w:hAnsi="Oracle Sans"/>
          <w:sz w:val="22"/>
          <w:szCs w:val="22"/>
        </w:rPr>
        <w:t xml:space="preserve"> </w:t>
      </w:r>
      <w:r w:rsidRPr="00EF6A8C">
        <w:rPr>
          <w:rFonts w:ascii="Oracle Sans" w:hAnsi="Oracle Sans"/>
          <w:sz w:val="22"/>
          <w:szCs w:val="22"/>
        </w:rPr>
        <w:t>___________________________</w:t>
      </w:r>
    </w:p>
    <w:p w14:paraId="726C272D" w14:textId="77777777" w:rsidR="005254DC" w:rsidRPr="00EF6A8C" w:rsidRDefault="005254DC" w:rsidP="005254DC">
      <w:pPr>
        <w:keepNext/>
        <w:pBdr>
          <w:top w:val="single" w:sz="6" w:space="1" w:color="auto"/>
          <w:left w:val="single" w:sz="6" w:space="4" w:color="auto"/>
          <w:bottom w:val="single" w:sz="6" w:space="6" w:color="auto"/>
          <w:right w:val="single" w:sz="6" w:space="4" w:color="auto"/>
        </w:pBdr>
        <w:rPr>
          <w:rFonts w:ascii="Oracle Sans" w:hAnsi="Oracle Sans"/>
          <w:color w:val="FFFFFF" w:themeColor="background1"/>
          <w:sz w:val="22"/>
          <w:szCs w:val="22"/>
        </w:rPr>
      </w:pP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r>
      <w:r w:rsidRPr="00EF6A8C">
        <w:rPr>
          <w:rFonts w:ascii="Oracle Sans" w:hAnsi="Oracle Sans"/>
          <w:color w:val="FFFFFF" w:themeColor="background1"/>
          <w:sz w:val="22"/>
          <w:szCs w:val="22"/>
        </w:rPr>
        <w:tab/>
        <w:t xml:space="preserve">       {{*efdate_es_signer2}}</w:t>
      </w:r>
    </w:p>
    <w:p w14:paraId="2790DF79" w14:textId="52FFE51B" w:rsidR="00354F74" w:rsidRPr="00EF6A8C" w:rsidRDefault="00354F74">
      <w:pPr>
        <w:keepNext/>
        <w:pBdr>
          <w:top w:val="single" w:sz="6" w:space="1" w:color="auto"/>
          <w:left w:val="single" w:sz="6" w:space="4" w:color="auto"/>
          <w:bottom w:val="single" w:sz="6" w:space="6" w:color="auto"/>
          <w:right w:val="single" w:sz="6" w:space="4" w:color="auto"/>
        </w:pBdr>
        <w:rPr>
          <w:rFonts w:ascii="Oracle Sans" w:hAnsi="Oracle Sans"/>
          <w:i/>
          <w:sz w:val="22"/>
          <w:szCs w:val="22"/>
        </w:rPr>
      </w:pPr>
      <w:r w:rsidRPr="00EF6A8C">
        <w:rPr>
          <w:rFonts w:ascii="Oracle Sans" w:hAnsi="Oracle Sans"/>
          <w:sz w:val="22"/>
          <w:szCs w:val="22"/>
        </w:rPr>
        <w:t>Ordering Document Effective Date</w:t>
      </w:r>
      <w:r w:rsidR="0064609F" w:rsidRPr="00EF6A8C">
        <w:rPr>
          <w:rFonts w:ascii="Oracle Sans" w:hAnsi="Oracle Sans"/>
          <w:sz w:val="22"/>
          <w:szCs w:val="22"/>
        </w:rPr>
        <w:t>:</w:t>
      </w:r>
      <w:r w:rsidR="005305D3" w:rsidRPr="00EF6A8C">
        <w:rPr>
          <w:rFonts w:ascii="Oracle Sans" w:hAnsi="Oracle Sans"/>
          <w:sz w:val="22"/>
          <w:szCs w:val="22"/>
        </w:rPr>
        <w:t xml:space="preserve"> </w:t>
      </w:r>
      <w:r w:rsidR="0064609F" w:rsidRPr="00EF6A8C">
        <w:rPr>
          <w:rFonts w:ascii="Oracle Sans" w:hAnsi="Oracle Sans"/>
          <w:sz w:val="22"/>
          <w:szCs w:val="22"/>
        </w:rPr>
        <w:t xml:space="preserve"> </w:t>
      </w:r>
      <w:r w:rsidR="005C77B1" w:rsidRPr="00EF6A8C">
        <w:rPr>
          <w:rFonts w:ascii="Oracle Sans" w:hAnsi="Oracle Sans"/>
          <w:sz w:val="22"/>
          <w:szCs w:val="22"/>
        </w:rPr>
        <w:t>01-AUG-2021</w:t>
      </w:r>
    </w:p>
    <w:p w14:paraId="7BD9E7CA" w14:textId="2285437C" w:rsidR="00A41BCB" w:rsidRPr="00EF6A8C" w:rsidRDefault="00A41BCB">
      <w:pPr>
        <w:overflowPunct/>
        <w:autoSpaceDE/>
        <w:autoSpaceDN/>
        <w:adjustRightInd/>
        <w:textAlignment w:val="auto"/>
        <w:rPr>
          <w:rFonts w:ascii="Oracle Sans" w:hAnsi="Oracle Sans"/>
          <w:sz w:val="22"/>
          <w:szCs w:val="22"/>
        </w:rPr>
      </w:pPr>
      <w:r w:rsidRPr="00EF6A8C">
        <w:rPr>
          <w:rFonts w:ascii="Oracle Sans" w:hAnsi="Oracle Sans"/>
          <w:sz w:val="22"/>
          <w:szCs w:val="22"/>
        </w:rPr>
        <w:br w:type="page"/>
      </w:r>
    </w:p>
    <w:p w14:paraId="10577307" w14:textId="0B2A622D" w:rsidR="00A41BCB" w:rsidRPr="001F5ABC" w:rsidRDefault="00A41BCB" w:rsidP="001F5ABC">
      <w:pPr>
        <w:jc w:val="both"/>
        <w:rPr>
          <w:rFonts w:ascii="Oracle Sans" w:hAnsi="Oracle Sans"/>
          <w:color w:val="FF0000"/>
          <w:sz w:val="22"/>
          <w:szCs w:val="22"/>
        </w:rPr>
      </w:pPr>
      <w:r w:rsidRPr="001F5ABC">
        <w:rPr>
          <w:rFonts w:ascii="Oracle Sans" w:hAnsi="Oracle Sans"/>
          <w:noProof/>
          <w:sz w:val="22"/>
          <w:szCs w:val="22"/>
        </w:rPr>
        <w:lastRenderedPageBreak/>
        <w:drawing>
          <wp:inline distT="0" distB="0" distL="0" distR="0" wp14:anchorId="75FAD16F" wp14:editId="32418FD4">
            <wp:extent cx="1495425" cy="247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95425" cy="247650"/>
                    </a:xfrm>
                    <a:prstGeom prst="rect">
                      <a:avLst/>
                    </a:prstGeom>
                    <a:noFill/>
                    <a:ln w="9525">
                      <a:noFill/>
                      <a:miter lim="800000"/>
                      <a:headEnd/>
                      <a:tailEnd/>
                    </a:ln>
                  </pic:spPr>
                </pic:pic>
              </a:graphicData>
            </a:graphic>
          </wp:inline>
        </w:drawing>
      </w:r>
      <w:r w:rsidRPr="001F5ABC">
        <w:rPr>
          <w:rFonts w:ascii="Oracle Sans" w:hAnsi="Oracle Sans"/>
          <w:sz w:val="22"/>
          <w:szCs w:val="22"/>
        </w:rPr>
        <w:t xml:space="preserve"> </w:t>
      </w:r>
      <w:r w:rsidRPr="001F5ABC">
        <w:rPr>
          <w:rFonts w:ascii="Oracle Sans" w:hAnsi="Oracle Sans"/>
          <w:sz w:val="22"/>
          <w:szCs w:val="22"/>
        </w:rPr>
        <w:tab/>
      </w:r>
      <w:r w:rsidRPr="001F5ABC">
        <w:rPr>
          <w:rFonts w:ascii="Oracle Sans" w:hAnsi="Oracle Sans"/>
          <w:sz w:val="22"/>
          <w:szCs w:val="22"/>
        </w:rPr>
        <w:tab/>
      </w:r>
      <w:r w:rsidRPr="001F5ABC">
        <w:rPr>
          <w:rFonts w:ascii="Oracle Sans" w:hAnsi="Oracle Sans"/>
          <w:sz w:val="22"/>
          <w:szCs w:val="22"/>
        </w:rPr>
        <w:tab/>
      </w:r>
      <w:r w:rsidRPr="001F5ABC">
        <w:rPr>
          <w:rFonts w:ascii="Oracle Sans" w:hAnsi="Oracle Sans"/>
          <w:sz w:val="22"/>
          <w:szCs w:val="22"/>
        </w:rPr>
        <w:tab/>
      </w:r>
      <w:r w:rsidRPr="001F5ABC">
        <w:rPr>
          <w:rFonts w:ascii="Oracle Sans" w:hAnsi="Oracle Sans"/>
          <w:sz w:val="22"/>
          <w:szCs w:val="22"/>
        </w:rPr>
        <w:tab/>
      </w:r>
      <w:r w:rsidRPr="001F5ABC">
        <w:rPr>
          <w:rFonts w:ascii="Oracle Sans" w:hAnsi="Oracle Sans"/>
          <w:sz w:val="22"/>
          <w:szCs w:val="22"/>
        </w:rPr>
        <w:tab/>
      </w:r>
    </w:p>
    <w:p w14:paraId="05E4866C" w14:textId="77777777" w:rsidR="00A41BCB" w:rsidRPr="001F5ABC" w:rsidRDefault="00A41BCB" w:rsidP="00A41BCB">
      <w:pPr>
        <w:ind w:firstLine="720"/>
        <w:jc w:val="center"/>
        <w:rPr>
          <w:rFonts w:ascii="Oracle Sans" w:hAnsi="Oracle Sans"/>
          <w:b/>
          <w:sz w:val="22"/>
          <w:szCs w:val="22"/>
        </w:rPr>
      </w:pPr>
    </w:p>
    <w:p w14:paraId="2B059D86" w14:textId="77777777" w:rsidR="00A41BCB" w:rsidRPr="00EF6A8C" w:rsidRDefault="00A41BCB" w:rsidP="001F5ABC">
      <w:pPr>
        <w:pStyle w:val="Heading2"/>
        <w:pBdr>
          <w:top w:val="none" w:sz="0" w:space="0" w:color="auto"/>
          <w:left w:val="none" w:sz="0" w:space="0" w:color="auto"/>
          <w:bottom w:val="none" w:sz="0" w:space="0" w:color="auto"/>
          <w:right w:val="none" w:sz="0" w:space="0" w:color="auto"/>
        </w:pBdr>
        <w:jc w:val="center"/>
        <w:rPr>
          <w:rFonts w:ascii="Oracle Sans" w:hAnsi="Oracle Sans"/>
          <w:szCs w:val="22"/>
        </w:rPr>
      </w:pPr>
      <w:r w:rsidRPr="00EF6A8C">
        <w:rPr>
          <w:rFonts w:ascii="Oracle Sans" w:hAnsi="Oracle Sans"/>
          <w:szCs w:val="22"/>
        </w:rPr>
        <w:t>FIXED PRICE EXHIBIT</w:t>
      </w:r>
    </w:p>
    <w:p w14:paraId="1178F1AD" w14:textId="77777777" w:rsidR="00A41BCB" w:rsidRPr="006A4B23" w:rsidRDefault="00A41BCB" w:rsidP="00A41BCB">
      <w:pPr>
        <w:tabs>
          <w:tab w:val="left" w:pos="2503"/>
          <w:tab w:val="left" w:pos="3544"/>
          <w:tab w:val="left" w:pos="4759"/>
          <w:tab w:val="left" w:pos="5090"/>
          <w:tab w:val="left" w:pos="6698"/>
          <w:tab w:val="left" w:pos="8292"/>
          <w:tab w:val="left" w:pos="9581"/>
          <w:tab w:val="left" w:pos="10464"/>
          <w:tab w:val="left" w:pos="11630"/>
          <w:tab w:val="left" w:pos="13385"/>
        </w:tabs>
        <w:rPr>
          <w:rFonts w:ascii="Oracle Sans" w:hAnsi="Oracle Sans"/>
          <w:sz w:val="22"/>
          <w:szCs w:val="22"/>
        </w:rPr>
      </w:pPr>
    </w:p>
    <w:p w14:paraId="67DC4513" w14:textId="77777777" w:rsidR="00A41BCB" w:rsidRPr="001F5ABC" w:rsidRDefault="00A41BCB" w:rsidP="00A41BCB">
      <w:pPr>
        <w:pBdr>
          <w:top w:val="single" w:sz="6" w:space="1" w:color="auto"/>
          <w:left w:val="single" w:sz="6" w:space="4" w:color="auto"/>
          <w:bottom w:val="single" w:sz="6" w:space="1" w:color="auto"/>
          <w:right w:val="single" w:sz="6" w:space="0" w:color="auto"/>
        </w:pBdr>
        <w:tabs>
          <w:tab w:val="left" w:pos="2503"/>
          <w:tab w:val="left" w:pos="3485"/>
          <w:tab w:val="left" w:pos="4294"/>
          <w:tab w:val="left" w:pos="4625"/>
          <w:tab w:val="left" w:pos="6233"/>
          <w:tab w:val="left" w:pos="7435"/>
          <w:tab w:val="left" w:pos="8772"/>
          <w:tab w:val="left" w:pos="9974"/>
          <w:tab w:val="left" w:pos="11102"/>
          <w:tab w:val="left" w:pos="12329"/>
        </w:tabs>
        <w:jc w:val="center"/>
        <w:rPr>
          <w:rFonts w:ascii="Oracle Sans" w:hAnsi="Oracle Sans"/>
          <w:b/>
          <w:color w:val="000000"/>
          <w:sz w:val="22"/>
          <w:szCs w:val="22"/>
        </w:rPr>
      </w:pPr>
      <w:r w:rsidRPr="001F5ABC">
        <w:rPr>
          <w:rFonts w:ascii="Oracle Sans" w:hAnsi="Oracle Sans"/>
          <w:b/>
          <w:sz w:val="22"/>
          <w:szCs w:val="22"/>
        </w:rPr>
        <w:t>O R A C L E   C O N T R A C T   I N F O R M A T I O N</w:t>
      </w:r>
    </w:p>
    <w:p w14:paraId="0852D1D5" w14:textId="77777777" w:rsidR="00A41BCB" w:rsidRPr="001F5ABC" w:rsidRDefault="00A41BCB" w:rsidP="00A41BCB">
      <w:pPr>
        <w:pBdr>
          <w:top w:val="single" w:sz="6" w:space="1" w:color="auto"/>
          <w:left w:val="single" w:sz="6" w:space="4" w:color="auto"/>
          <w:bottom w:val="single" w:sz="6" w:space="1" w:color="auto"/>
          <w:right w:val="single" w:sz="6" w:space="0" w:color="auto"/>
        </w:pBdr>
        <w:tabs>
          <w:tab w:val="left" w:pos="2503"/>
          <w:tab w:val="left" w:pos="3485"/>
          <w:tab w:val="left" w:pos="4294"/>
          <w:tab w:val="left" w:pos="4625"/>
          <w:tab w:val="left" w:pos="6233"/>
          <w:tab w:val="left" w:pos="7435"/>
          <w:tab w:val="left" w:pos="8772"/>
          <w:tab w:val="left" w:pos="9974"/>
          <w:tab w:val="left" w:pos="11102"/>
          <w:tab w:val="left" w:pos="12329"/>
        </w:tabs>
        <w:rPr>
          <w:rFonts w:ascii="Oracle Sans" w:hAnsi="Oracle Sans"/>
          <w:b/>
          <w:color w:val="000000"/>
          <w:sz w:val="22"/>
          <w:szCs w:val="22"/>
        </w:rPr>
      </w:pPr>
    </w:p>
    <w:p w14:paraId="6C488961" w14:textId="0138E89A" w:rsidR="00A41BCB" w:rsidRPr="006A4B23" w:rsidRDefault="00A41BCB" w:rsidP="00A41BCB">
      <w:pPr>
        <w:pBdr>
          <w:top w:val="single" w:sz="6" w:space="1" w:color="auto"/>
          <w:left w:val="single" w:sz="6" w:space="4" w:color="auto"/>
          <w:bottom w:val="single" w:sz="6" w:space="1" w:color="auto"/>
          <w:right w:val="single" w:sz="6" w:space="0" w:color="auto"/>
        </w:pBdr>
        <w:tabs>
          <w:tab w:val="left" w:pos="2503"/>
          <w:tab w:val="left" w:pos="3485"/>
          <w:tab w:val="left" w:pos="4294"/>
          <w:tab w:val="left" w:pos="4625"/>
          <w:tab w:val="left" w:pos="6233"/>
          <w:tab w:val="left" w:pos="7435"/>
          <w:tab w:val="left" w:pos="8772"/>
          <w:tab w:val="left" w:pos="9974"/>
          <w:tab w:val="left" w:pos="11102"/>
          <w:tab w:val="left" w:pos="12329"/>
        </w:tabs>
        <w:rPr>
          <w:rFonts w:ascii="Oracle Sans" w:hAnsi="Oracle Sans"/>
          <w:b/>
          <w:color w:val="000000"/>
          <w:sz w:val="22"/>
          <w:szCs w:val="22"/>
        </w:rPr>
      </w:pPr>
      <w:r w:rsidRPr="001F5ABC">
        <w:rPr>
          <w:rFonts w:ascii="Oracle Sans" w:hAnsi="Oracle Sans"/>
          <w:b/>
          <w:color w:val="000000"/>
          <w:sz w:val="22"/>
          <w:szCs w:val="22"/>
        </w:rPr>
        <w:t>Customer Name:</w:t>
      </w:r>
      <w:r w:rsidRPr="001F5ABC">
        <w:rPr>
          <w:rFonts w:ascii="Oracle Sans" w:hAnsi="Oracle Sans"/>
          <w:b/>
          <w:color w:val="000000"/>
          <w:sz w:val="22"/>
          <w:szCs w:val="22"/>
        </w:rPr>
        <w:tab/>
      </w:r>
      <w:r w:rsidRPr="001F5ABC">
        <w:rPr>
          <w:rFonts w:ascii="Oracle Sans" w:hAnsi="Oracle Sans"/>
          <w:b/>
          <w:color w:val="000000"/>
          <w:sz w:val="22"/>
          <w:szCs w:val="22"/>
        </w:rPr>
        <w:tab/>
      </w:r>
      <w:r w:rsidRPr="001F5ABC">
        <w:rPr>
          <w:rFonts w:ascii="Oracle Sans" w:hAnsi="Oracle Sans"/>
          <w:b/>
          <w:sz w:val="22"/>
          <w:szCs w:val="22"/>
        </w:rPr>
        <w:t>Mauritius Commercial Bank Ltd</w:t>
      </w:r>
      <w:r w:rsidRPr="001F5ABC" w:rsidDel="00A41BCB">
        <w:rPr>
          <w:rFonts w:ascii="Oracle Sans" w:hAnsi="Oracle Sans"/>
          <w:b/>
          <w:color w:val="0000FF"/>
          <w:sz w:val="22"/>
          <w:szCs w:val="22"/>
        </w:rPr>
        <w:t xml:space="preserve"> </w:t>
      </w:r>
      <w:r w:rsidRPr="00EF6A8C">
        <w:rPr>
          <w:rFonts w:ascii="Oracle Sans" w:hAnsi="Oracle Sans"/>
          <w:b/>
          <w:color w:val="000000"/>
          <w:sz w:val="22"/>
          <w:szCs w:val="22"/>
        </w:rPr>
        <w:tab/>
      </w:r>
    </w:p>
    <w:p w14:paraId="35CB4680" w14:textId="7F401F01" w:rsidR="00A41BCB" w:rsidRPr="00EF6A8C" w:rsidRDefault="00A41BCB" w:rsidP="00A41BCB">
      <w:pPr>
        <w:pBdr>
          <w:top w:val="single" w:sz="6" w:space="1" w:color="auto"/>
          <w:left w:val="single" w:sz="6" w:space="4" w:color="auto"/>
          <w:bottom w:val="single" w:sz="6" w:space="1" w:color="auto"/>
          <w:right w:val="single" w:sz="6" w:space="0" w:color="auto"/>
        </w:pBdr>
        <w:tabs>
          <w:tab w:val="left" w:pos="2503"/>
          <w:tab w:val="left" w:pos="3485"/>
          <w:tab w:val="left" w:pos="4294"/>
          <w:tab w:val="left" w:pos="4625"/>
          <w:tab w:val="left" w:pos="6233"/>
          <w:tab w:val="left" w:pos="7435"/>
          <w:tab w:val="left" w:pos="8772"/>
          <w:tab w:val="left" w:pos="9974"/>
          <w:tab w:val="left" w:pos="11102"/>
          <w:tab w:val="left" w:pos="12329"/>
        </w:tabs>
        <w:ind w:left="1440" w:hanging="1440"/>
        <w:rPr>
          <w:rFonts w:ascii="Oracle Sans" w:hAnsi="Oracle Sans"/>
          <w:b/>
          <w:sz w:val="22"/>
          <w:szCs w:val="22"/>
        </w:rPr>
      </w:pPr>
      <w:r w:rsidRPr="001F5ABC">
        <w:rPr>
          <w:rFonts w:ascii="Oracle Sans" w:hAnsi="Oracle Sans"/>
          <w:b/>
          <w:color w:val="000000"/>
          <w:sz w:val="22"/>
          <w:szCs w:val="22"/>
        </w:rPr>
        <w:t>Ordering Document Number:</w:t>
      </w:r>
      <w:r w:rsidRPr="001F5ABC">
        <w:rPr>
          <w:rFonts w:ascii="Oracle Sans" w:hAnsi="Oracle Sans"/>
          <w:b/>
          <w:color w:val="000000"/>
          <w:sz w:val="22"/>
          <w:szCs w:val="22"/>
        </w:rPr>
        <w:tab/>
      </w:r>
      <w:r w:rsidRPr="00EF6A8C">
        <w:rPr>
          <w:rFonts w:ascii="Oracle Sans" w:hAnsi="Oracle Sans"/>
          <w:b/>
          <w:color w:val="000000"/>
          <w:sz w:val="22"/>
          <w:szCs w:val="22"/>
        </w:rPr>
        <w:t>ZA-11212532</w:t>
      </w:r>
    </w:p>
    <w:p w14:paraId="525C6481" w14:textId="59F25902" w:rsidR="00A41BCB" w:rsidRPr="00EF6A8C" w:rsidRDefault="00A41BCB" w:rsidP="00A41BCB">
      <w:pPr>
        <w:pBdr>
          <w:top w:val="single" w:sz="6" w:space="1" w:color="auto"/>
          <w:left w:val="single" w:sz="6" w:space="4" w:color="auto"/>
          <w:bottom w:val="single" w:sz="6" w:space="1" w:color="auto"/>
          <w:right w:val="single" w:sz="6" w:space="0" w:color="auto"/>
        </w:pBdr>
        <w:tabs>
          <w:tab w:val="left" w:pos="2503"/>
          <w:tab w:val="left" w:pos="3485"/>
          <w:tab w:val="left" w:pos="4294"/>
          <w:tab w:val="left" w:pos="4625"/>
          <w:tab w:val="left" w:pos="6233"/>
          <w:tab w:val="left" w:pos="7435"/>
          <w:tab w:val="left" w:pos="8772"/>
          <w:tab w:val="left" w:pos="9974"/>
          <w:tab w:val="left" w:pos="11102"/>
          <w:tab w:val="left" w:pos="12329"/>
        </w:tabs>
        <w:ind w:left="1440" w:hanging="1440"/>
        <w:rPr>
          <w:rFonts w:ascii="Oracle Sans" w:hAnsi="Oracle Sans"/>
          <w:b/>
          <w:sz w:val="22"/>
          <w:szCs w:val="22"/>
        </w:rPr>
      </w:pPr>
      <w:r w:rsidRPr="006A4B23">
        <w:rPr>
          <w:rFonts w:ascii="Oracle Sans" w:hAnsi="Oracle Sans"/>
          <w:b/>
          <w:sz w:val="22"/>
          <w:szCs w:val="22"/>
        </w:rPr>
        <w:t>Exhibit Number:</w:t>
      </w:r>
      <w:r w:rsidRPr="006A4B23">
        <w:rPr>
          <w:rFonts w:ascii="Oracle Sans" w:hAnsi="Oracle Sans"/>
          <w:b/>
          <w:sz w:val="22"/>
          <w:szCs w:val="22"/>
        </w:rPr>
        <w:tab/>
      </w:r>
      <w:r w:rsidRPr="006A4B23">
        <w:rPr>
          <w:rFonts w:ascii="Oracle Sans" w:hAnsi="Oracle Sans"/>
          <w:b/>
          <w:sz w:val="22"/>
          <w:szCs w:val="22"/>
        </w:rPr>
        <w:tab/>
      </w:r>
      <w:r w:rsidRPr="00EF6A8C">
        <w:rPr>
          <w:rFonts w:ascii="Oracle Sans" w:hAnsi="Oracle Sans"/>
          <w:b/>
          <w:sz w:val="22"/>
          <w:szCs w:val="22"/>
        </w:rPr>
        <w:t>Exhibit 1</w:t>
      </w:r>
    </w:p>
    <w:p w14:paraId="3D88980F" w14:textId="77777777" w:rsidR="00A41BCB" w:rsidRPr="00EF6A8C" w:rsidRDefault="00A41BCB" w:rsidP="00A41BCB">
      <w:pPr>
        <w:pBdr>
          <w:top w:val="single" w:sz="6" w:space="1" w:color="auto"/>
          <w:left w:val="single" w:sz="6" w:space="4" w:color="auto"/>
          <w:bottom w:val="single" w:sz="6" w:space="1" w:color="auto"/>
          <w:right w:val="single" w:sz="6" w:space="0" w:color="auto"/>
        </w:pBdr>
        <w:tabs>
          <w:tab w:val="left" w:pos="2503"/>
          <w:tab w:val="left" w:pos="3485"/>
          <w:tab w:val="left" w:pos="4294"/>
          <w:tab w:val="left" w:pos="4625"/>
          <w:tab w:val="left" w:pos="6233"/>
          <w:tab w:val="left" w:pos="7435"/>
          <w:tab w:val="left" w:pos="8772"/>
          <w:tab w:val="left" w:pos="9974"/>
          <w:tab w:val="left" w:pos="11102"/>
          <w:tab w:val="left" w:pos="12329"/>
        </w:tabs>
        <w:ind w:left="1440" w:hanging="1440"/>
        <w:rPr>
          <w:rFonts w:ascii="Oracle Sans" w:hAnsi="Oracle Sans"/>
          <w:b/>
          <w:sz w:val="22"/>
          <w:szCs w:val="22"/>
        </w:rPr>
      </w:pPr>
    </w:p>
    <w:p w14:paraId="3C3E4035" w14:textId="77777777" w:rsidR="00A41BCB" w:rsidRPr="001F5ABC" w:rsidRDefault="00A41BCB" w:rsidP="00A41BCB">
      <w:pPr>
        <w:pBdr>
          <w:top w:val="single" w:sz="6" w:space="1" w:color="auto"/>
          <w:left w:val="single" w:sz="6" w:space="4" w:color="auto"/>
          <w:bottom w:val="single" w:sz="6" w:space="1" w:color="auto"/>
          <w:right w:val="single" w:sz="6" w:space="0" w:color="auto"/>
        </w:pBdr>
        <w:tabs>
          <w:tab w:val="left" w:pos="2503"/>
          <w:tab w:val="left" w:pos="3485"/>
          <w:tab w:val="left" w:pos="4294"/>
          <w:tab w:val="left" w:pos="4625"/>
          <w:tab w:val="left" w:pos="6233"/>
          <w:tab w:val="left" w:pos="7435"/>
          <w:tab w:val="left" w:pos="8772"/>
          <w:tab w:val="left" w:pos="9974"/>
          <w:tab w:val="left" w:pos="11102"/>
          <w:tab w:val="left" w:pos="12329"/>
        </w:tabs>
        <w:ind w:left="1440" w:hanging="1440"/>
        <w:rPr>
          <w:rFonts w:ascii="Oracle Sans" w:hAnsi="Oracle Sans"/>
          <w:b/>
          <w:sz w:val="22"/>
          <w:szCs w:val="22"/>
        </w:rPr>
      </w:pPr>
      <w:r w:rsidRPr="006A4B23">
        <w:rPr>
          <w:rFonts w:ascii="Oracle Sans" w:hAnsi="Oracle Sans"/>
          <w:sz w:val="22"/>
          <w:szCs w:val="22"/>
        </w:rPr>
        <w:t xml:space="preserve">This exhibit incorporates by reference </w:t>
      </w:r>
      <w:r w:rsidRPr="001F5ABC">
        <w:rPr>
          <w:rFonts w:ascii="Oracle Sans" w:hAnsi="Oracle Sans"/>
          <w:sz w:val="22"/>
          <w:szCs w:val="22"/>
        </w:rPr>
        <w:t>the terms of the ordering document specified above.</w:t>
      </w:r>
    </w:p>
    <w:p w14:paraId="3B31F30B" w14:textId="77777777" w:rsidR="00A41BCB" w:rsidRPr="001F5ABC" w:rsidRDefault="00A41BCB" w:rsidP="00A41BCB">
      <w:pPr>
        <w:ind w:left="360" w:hanging="360"/>
        <w:rPr>
          <w:rFonts w:ascii="Oracle Sans" w:hAnsi="Oracle Sans"/>
          <w:sz w:val="22"/>
          <w:szCs w:val="22"/>
        </w:rPr>
      </w:pPr>
    </w:p>
    <w:p w14:paraId="0645B2E8" w14:textId="77777777" w:rsidR="00A41BCB" w:rsidRPr="001F5ABC" w:rsidRDefault="00A41BCB" w:rsidP="00A41BCB">
      <w:pPr>
        <w:pStyle w:val="ListParagraph"/>
        <w:numPr>
          <w:ilvl w:val="0"/>
          <w:numId w:val="20"/>
        </w:numPr>
        <w:ind w:left="360"/>
        <w:rPr>
          <w:rFonts w:ascii="Oracle Sans" w:hAnsi="Oracle Sans"/>
          <w:sz w:val="22"/>
          <w:szCs w:val="22"/>
        </w:rPr>
      </w:pPr>
      <w:r w:rsidRPr="001F5ABC">
        <w:rPr>
          <w:rFonts w:ascii="Oracle Sans" w:hAnsi="Oracle Sans"/>
          <w:sz w:val="22"/>
          <w:szCs w:val="22"/>
          <w:u w:val="single"/>
        </w:rPr>
        <w:t>Description of Services and Deliverables.</w:t>
      </w:r>
    </w:p>
    <w:p w14:paraId="3AED33D1" w14:textId="77777777" w:rsidR="00A41BCB" w:rsidRPr="001F5ABC" w:rsidRDefault="00A41BCB" w:rsidP="00A41BCB">
      <w:pPr>
        <w:rPr>
          <w:rFonts w:ascii="Oracle Sans" w:hAnsi="Oracle Sans"/>
          <w:sz w:val="22"/>
          <w:szCs w:val="22"/>
        </w:rPr>
      </w:pPr>
    </w:p>
    <w:p w14:paraId="4302903A" w14:textId="6D2064A1" w:rsidR="00A41BCB" w:rsidRPr="00EF6A8C" w:rsidRDefault="00A41BCB" w:rsidP="00A41BCB">
      <w:pPr>
        <w:numPr>
          <w:ilvl w:val="0"/>
          <w:numId w:val="15"/>
        </w:numPr>
        <w:rPr>
          <w:rFonts w:ascii="Oracle Sans" w:hAnsi="Oracle Sans"/>
          <w:sz w:val="22"/>
          <w:szCs w:val="22"/>
        </w:rPr>
      </w:pPr>
      <w:r w:rsidRPr="001F5ABC">
        <w:rPr>
          <w:rFonts w:ascii="Oracle Sans" w:hAnsi="Oracle Sans"/>
          <w:sz w:val="22"/>
          <w:szCs w:val="22"/>
          <w:u w:val="single"/>
        </w:rPr>
        <w:t xml:space="preserve">Services. </w:t>
      </w:r>
      <w:r w:rsidRPr="001F5ABC">
        <w:rPr>
          <w:rFonts w:ascii="Oracle Sans" w:hAnsi="Oracle Sans"/>
          <w:sz w:val="22"/>
          <w:szCs w:val="22"/>
        </w:rPr>
        <w:t xml:space="preserve"> Oracle will do the </w:t>
      </w:r>
      <w:r w:rsidR="009F6356" w:rsidRPr="00EF6A8C">
        <w:rPr>
          <w:rFonts w:ascii="Oracle Sans" w:hAnsi="Oracle Sans"/>
          <w:sz w:val="22"/>
          <w:szCs w:val="22"/>
        </w:rPr>
        <w:t>on premise</w:t>
      </w:r>
      <w:r w:rsidRPr="00EF6A8C">
        <w:rPr>
          <w:rFonts w:ascii="Oracle Sans" w:hAnsi="Oracle Sans"/>
          <w:sz w:val="22"/>
          <w:szCs w:val="22"/>
        </w:rPr>
        <w:t xml:space="preserve"> implementation of the Identity Governance platform</w:t>
      </w:r>
      <w:r w:rsidRPr="001F5ABC">
        <w:rPr>
          <w:rFonts w:ascii="Oracle Sans" w:hAnsi="Oracle Sans"/>
          <w:sz w:val="22"/>
          <w:szCs w:val="22"/>
        </w:rPr>
        <w:t>:</w:t>
      </w:r>
    </w:p>
    <w:p w14:paraId="2051BB83" w14:textId="77777777" w:rsidR="00A41BCB" w:rsidRPr="001F5ABC" w:rsidRDefault="00A41BCB" w:rsidP="001F5ABC">
      <w:pPr>
        <w:rPr>
          <w:rFonts w:ascii="Oracle Sans" w:hAnsi="Oracle Sans"/>
          <w:sz w:val="22"/>
          <w:szCs w:val="22"/>
        </w:rPr>
      </w:pPr>
    </w:p>
    <w:p w14:paraId="01CAB29C" w14:textId="77777777" w:rsidR="00A41BCB" w:rsidRPr="00EF6A8C" w:rsidRDefault="00A41BCB" w:rsidP="001F5ABC">
      <w:pPr>
        <w:ind w:left="720"/>
        <w:jc w:val="both"/>
        <w:rPr>
          <w:rFonts w:ascii="Oracle Sans" w:hAnsi="Oracle Sans"/>
          <w:b/>
          <w:i/>
          <w:color w:val="0000FF"/>
          <w:sz w:val="22"/>
          <w:szCs w:val="22"/>
        </w:rPr>
      </w:pPr>
      <w:r w:rsidRPr="00EF6A8C">
        <w:rPr>
          <w:rFonts w:ascii="Oracle Sans" w:hAnsi="Oracle Sans"/>
          <w:sz w:val="22"/>
          <w:szCs w:val="22"/>
        </w:rPr>
        <w:t xml:space="preserve">The implementation of the Identity Governance will be performed in one (1) development environment, one (1) UAT environment and one (1) production environment with </w:t>
      </w:r>
      <w:r w:rsidRPr="00EF6A8C">
        <w:rPr>
          <w:rFonts w:ascii="Oracle Sans" w:hAnsi="Oracle Sans" w:cstheme="minorHAnsi"/>
          <w:sz w:val="22"/>
          <w:szCs w:val="22"/>
        </w:rPr>
        <w:t>Disaster Recovery</w:t>
      </w:r>
      <w:r w:rsidRPr="001F5ABC">
        <w:rPr>
          <w:rFonts w:ascii="Oracle Sans" w:hAnsi="Oracle Sans"/>
          <w:sz w:val="22"/>
          <w:szCs w:val="22"/>
        </w:rPr>
        <w:t>.</w:t>
      </w:r>
    </w:p>
    <w:p w14:paraId="2C039401" w14:textId="77777777" w:rsidR="00A41BCB" w:rsidRPr="00EF6A8C" w:rsidRDefault="00A41BCB" w:rsidP="001F5ABC">
      <w:pPr>
        <w:ind w:left="720"/>
        <w:jc w:val="both"/>
        <w:rPr>
          <w:rFonts w:ascii="Oracle Sans" w:hAnsi="Oracle Sans"/>
          <w:b/>
          <w:i/>
          <w:color w:val="0000FF"/>
          <w:sz w:val="22"/>
          <w:szCs w:val="22"/>
        </w:rPr>
      </w:pPr>
    </w:p>
    <w:p w14:paraId="7A935F90" w14:textId="6394EE6F" w:rsidR="00A41BCB" w:rsidRPr="00EF6A8C" w:rsidRDefault="00A41BCB" w:rsidP="001F5ABC">
      <w:pPr>
        <w:ind w:left="720"/>
        <w:jc w:val="both"/>
        <w:rPr>
          <w:rFonts w:ascii="Oracle Sans" w:hAnsi="Oracle Sans"/>
          <w:sz w:val="22"/>
          <w:szCs w:val="22"/>
        </w:rPr>
      </w:pPr>
      <w:r w:rsidRPr="00EF6A8C">
        <w:rPr>
          <w:rFonts w:ascii="Oracle Sans" w:hAnsi="Oracle Sans"/>
          <w:sz w:val="22"/>
          <w:szCs w:val="22"/>
        </w:rPr>
        <w:t>The following Oracle Identity Governance application will be implemented and configured for the below scope of services:</w:t>
      </w:r>
    </w:p>
    <w:p w14:paraId="15BD3690" w14:textId="77777777" w:rsidR="00A41BCB" w:rsidRPr="00EF6A8C" w:rsidRDefault="00A41BCB" w:rsidP="001F5ABC">
      <w:pPr>
        <w:ind w:left="720"/>
        <w:jc w:val="both"/>
        <w:rPr>
          <w:rFonts w:ascii="Oracle Sans" w:hAnsi="Oracle Sans"/>
          <w:sz w:val="22"/>
          <w:szCs w:val="22"/>
        </w:rPr>
      </w:pPr>
    </w:p>
    <w:p w14:paraId="64D270A2" w14:textId="77777777" w:rsidR="00A41BCB" w:rsidRPr="00EF6A8C" w:rsidRDefault="00A41BCB" w:rsidP="00A41BCB">
      <w:pPr>
        <w:pStyle w:val="ListParagraph"/>
        <w:numPr>
          <w:ilvl w:val="0"/>
          <w:numId w:val="23"/>
        </w:numPr>
        <w:ind w:left="1080"/>
        <w:jc w:val="both"/>
        <w:rPr>
          <w:rFonts w:ascii="Oracle Sans" w:hAnsi="Oracle Sans"/>
          <w:sz w:val="22"/>
          <w:szCs w:val="22"/>
        </w:rPr>
      </w:pPr>
      <w:r w:rsidRPr="00EF6A8C">
        <w:rPr>
          <w:rFonts w:ascii="Oracle Sans" w:hAnsi="Oracle Sans"/>
          <w:sz w:val="22"/>
          <w:szCs w:val="22"/>
        </w:rPr>
        <w:t>Oracle Identity Governance (OIG) 12.2.1.4</w:t>
      </w:r>
    </w:p>
    <w:p w14:paraId="5AE3B8D6" w14:textId="77777777" w:rsidR="00A41BCB" w:rsidRPr="00EF6A8C" w:rsidRDefault="00A41BCB" w:rsidP="001F5ABC">
      <w:pPr>
        <w:jc w:val="both"/>
        <w:rPr>
          <w:rFonts w:ascii="Oracle Sans" w:hAnsi="Oracle Sans"/>
          <w:sz w:val="22"/>
          <w:szCs w:val="22"/>
        </w:rPr>
      </w:pPr>
    </w:p>
    <w:p w14:paraId="5A08915B" w14:textId="4A87D9CF" w:rsidR="00A41BCB" w:rsidRPr="00EF6A8C" w:rsidRDefault="00A41BCB" w:rsidP="001F5ABC">
      <w:pPr>
        <w:ind w:left="720"/>
        <w:jc w:val="both"/>
        <w:rPr>
          <w:rFonts w:ascii="Oracle Sans" w:hAnsi="Oracle Sans" w:cs="Arial"/>
          <w:sz w:val="22"/>
          <w:szCs w:val="22"/>
          <w:lang w:val="en-ZA"/>
        </w:rPr>
      </w:pPr>
      <w:r w:rsidRPr="00EF6A8C">
        <w:rPr>
          <w:rFonts w:ascii="Oracle Sans" w:hAnsi="Oracle Sans" w:cs="Arial"/>
          <w:sz w:val="22"/>
          <w:szCs w:val="22"/>
          <w:lang w:val="en-ZA"/>
        </w:rPr>
        <w:t>The implementation Language will be English.</w:t>
      </w:r>
    </w:p>
    <w:p w14:paraId="1416D220" w14:textId="77777777" w:rsidR="00A41BCB" w:rsidRPr="00EF6A8C" w:rsidRDefault="00A41BCB" w:rsidP="001F5ABC">
      <w:pPr>
        <w:ind w:left="720"/>
        <w:jc w:val="both"/>
        <w:rPr>
          <w:rFonts w:ascii="Oracle Sans" w:hAnsi="Oracle Sans" w:cs="Arial"/>
          <w:sz w:val="22"/>
          <w:szCs w:val="22"/>
          <w:lang w:val="en-ZA"/>
        </w:rPr>
      </w:pPr>
    </w:p>
    <w:p w14:paraId="58BBBF47" w14:textId="01748E37" w:rsidR="00A41BCB" w:rsidRPr="001F5ABC" w:rsidRDefault="00A41BCB" w:rsidP="001F5ABC">
      <w:pPr>
        <w:ind w:left="720"/>
        <w:jc w:val="both"/>
        <w:rPr>
          <w:rFonts w:ascii="Oracle Sans" w:hAnsi="Oracle Sans" w:cs="Arial"/>
          <w:b/>
          <w:sz w:val="22"/>
          <w:szCs w:val="22"/>
          <w:lang w:val="en-ZA"/>
        </w:rPr>
      </w:pPr>
      <w:bookmarkStart w:id="1" w:name="_Toc66123417"/>
      <w:r w:rsidRPr="001F5ABC">
        <w:rPr>
          <w:rFonts w:ascii="Oracle Sans" w:hAnsi="Oracle Sans" w:cs="Arial"/>
          <w:b/>
          <w:sz w:val="22"/>
          <w:szCs w:val="22"/>
          <w:lang w:val="en-ZA"/>
        </w:rPr>
        <w:t>Functional scope</w:t>
      </w:r>
      <w:bookmarkEnd w:id="1"/>
    </w:p>
    <w:p w14:paraId="6F808235" w14:textId="77777777" w:rsidR="00A41BCB" w:rsidRPr="001F5ABC" w:rsidRDefault="00A41BCB" w:rsidP="001F5ABC">
      <w:pPr>
        <w:ind w:left="720"/>
        <w:jc w:val="both"/>
        <w:rPr>
          <w:rFonts w:ascii="Oracle Sans" w:hAnsi="Oracle Sans" w:cs="Arial"/>
          <w:b/>
          <w:sz w:val="22"/>
          <w:szCs w:val="22"/>
          <w:lang w:val="en-ZA"/>
        </w:rPr>
      </w:pPr>
    </w:p>
    <w:p w14:paraId="0643C78E" w14:textId="0AD1895C" w:rsidR="00A41BCB" w:rsidRPr="00EF6A8C" w:rsidRDefault="00A41BCB" w:rsidP="001F5ABC">
      <w:pPr>
        <w:ind w:left="720"/>
        <w:jc w:val="both"/>
        <w:rPr>
          <w:rFonts w:ascii="Oracle Sans" w:hAnsi="Oracle Sans" w:cs="Arial"/>
          <w:b/>
          <w:color w:val="000000" w:themeColor="text1"/>
          <w:sz w:val="22"/>
          <w:szCs w:val="22"/>
          <w:lang w:val="en-ZA"/>
        </w:rPr>
      </w:pPr>
      <w:r w:rsidRPr="001F5ABC">
        <w:rPr>
          <w:rFonts w:ascii="Oracle Sans" w:hAnsi="Oracle Sans" w:cs="Arial"/>
          <w:b/>
          <w:color w:val="000000" w:themeColor="text1"/>
          <w:sz w:val="22"/>
          <w:szCs w:val="22"/>
          <w:lang w:val="en-ZA"/>
        </w:rPr>
        <w:t xml:space="preserve">Identity Governance </w:t>
      </w:r>
      <w:r w:rsidRPr="00EF6A8C">
        <w:rPr>
          <w:rFonts w:ascii="Oracle Sans" w:hAnsi="Oracle Sans" w:cs="Arial"/>
          <w:b/>
          <w:color w:val="000000" w:themeColor="text1"/>
          <w:sz w:val="22"/>
          <w:szCs w:val="22"/>
          <w:lang w:val="en-ZA"/>
        </w:rPr>
        <w:t>–</w:t>
      </w:r>
      <w:r w:rsidRPr="001F5ABC">
        <w:rPr>
          <w:rFonts w:ascii="Oracle Sans" w:hAnsi="Oracle Sans" w:cs="Arial"/>
          <w:b/>
          <w:color w:val="000000" w:themeColor="text1"/>
          <w:sz w:val="22"/>
          <w:szCs w:val="22"/>
          <w:lang w:val="en-ZA"/>
        </w:rPr>
        <w:t xml:space="preserve"> OIG</w:t>
      </w:r>
    </w:p>
    <w:p w14:paraId="23EF4EE4" w14:textId="77777777" w:rsidR="00A41BCB" w:rsidRPr="00EF6A8C" w:rsidRDefault="00A41BCB" w:rsidP="001F5ABC">
      <w:pPr>
        <w:ind w:left="720"/>
        <w:jc w:val="both"/>
        <w:rPr>
          <w:rFonts w:ascii="Oracle Sans" w:hAnsi="Oracle Sans" w:cs="Arial"/>
          <w:b/>
          <w:color w:val="000000" w:themeColor="text1"/>
          <w:sz w:val="22"/>
          <w:szCs w:val="22"/>
          <w:lang w:val="en-ZA"/>
        </w:rPr>
      </w:pPr>
    </w:p>
    <w:p w14:paraId="57438C4D" w14:textId="77777777" w:rsidR="00A41BCB" w:rsidRPr="00EF6A8C" w:rsidRDefault="00A41BCB" w:rsidP="001F5ABC">
      <w:pPr>
        <w:ind w:left="720"/>
        <w:jc w:val="both"/>
        <w:rPr>
          <w:rFonts w:ascii="Oracle Sans" w:hAnsi="Oracle Sans" w:cs="Arial"/>
          <w:sz w:val="22"/>
          <w:szCs w:val="22"/>
          <w:lang w:val="en-ZA"/>
        </w:rPr>
      </w:pPr>
      <w:r w:rsidRPr="00EF6A8C">
        <w:rPr>
          <w:rFonts w:ascii="Oracle Sans" w:hAnsi="Oracle Sans" w:cs="Arial"/>
          <w:sz w:val="22"/>
          <w:szCs w:val="22"/>
          <w:lang w:val="en-ZA"/>
        </w:rPr>
        <w:t xml:space="preserve">The implementation of the following Identity Governance Functionalities using OIG 12c and OIG </w:t>
      </w:r>
    </w:p>
    <w:p w14:paraId="238F32D7" w14:textId="4C429E9D" w:rsidR="00A41BCB" w:rsidRPr="00EF6A8C" w:rsidRDefault="00A41BCB" w:rsidP="001F5ABC">
      <w:pPr>
        <w:ind w:left="720"/>
        <w:jc w:val="both"/>
        <w:rPr>
          <w:rFonts w:ascii="Oracle Sans" w:hAnsi="Oracle Sans" w:cs="Arial"/>
          <w:sz w:val="22"/>
          <w:szCs w:val="22"/>
          <w:lang w:val="en-ZA"/>
        </w:rPr>
      </w:pPr>
      <w:r w:rsidRPr="00EF6A8C">
        <w:rPr>
          <w:rFonts w:ascii="Oracle Sans" w:hAnsi="Oracle Sans" w:cs="Arial"/>
          <w:sz w:val="22"/>
          <w:szCs w:val="22"/>
          <w:lang w:val="en-ZA"/>
        </w:rPr>
        <w:t>Connectors are in scope of this contract:</w:t>
      </w:r>
    </w:p>
    <w:p w14:paraId="32CBCBF8" w14:textId="77777777" w:rsidR="00A41BCB" w:rsidRPr="00EF6A8C" w:rsidRDefault="00A41BCB" w:rsidP="001F5ABC">
      <w:pPr>
        <w:ind w:left="720"/>
        <w:jc w:val="both"/>
        <w:rPr>
          <w:rFonts w:ascii="Oracle Sans" w:hAnsi="Oracle Sans" w:cs="Arial"/>
          <w:sz w:val="22"/>
          <w:szCs w:val="22"/>
          <w:lang w:val="en-ZA"/>
        </w:rPr>
      </w:pPr>
    </w:p>
    <w:p w14:paraId="4F5CC841" w14:textId="51795804" w:rsidR="00A41BCB" w:rsidRPr="001F5ABC" w:rsidRDefault="00A41BCB" w:rsidP="001F5ABC">
      <w:pPr>
        <w:pStyle w:val="ListParagraph"/>
        <w:numPr>
          <w:ilvl w:val="0"/>
          <w:numId w:val="23"/>
        </w:numPr>
        <w:ind w:left="1080"/>
        <w:jc w:val="both"/>
        <w:rPr>
          <w:rFonts w:ascii="Oracle Sans" w:hAnsi="Oracle Sans"/>
          <w:sz w:val="22"/>
          <w:szCs w:val="22"/>
        </w:rPr>
      </w:pPr>
      <w:r w:rsidRPr="001F5ABC">
        <w:rPr>
          <w:rFonts w:ascii="Oracle Sans" w:hAnsi="Oracle Sans" w:cs="Arial"/>
          <w:bCs/>
          <w:sz w:val="22"/>
          <w:szCs w:val="22"/>
          <w:lang w:val="en-ZA"/>
        </w:rPr>
        <w:t>Integration with Trusted Application (Fusion HCM)</w:t>
      </w:r>
    </w:p>
    <w:p w14:paraId="58561E47" w14:textId="77777777" w:rsidR="00A41BCB" w:rsidRPr="00EF6A8C" w:rsidRDefault="00A41BCB" w:rsidP="001F5ABC">
      <w:pPr>
        <w:jc w:val="both"/>
        <w:rPr>
          <w:rFonts w:ascii="Oracle Sans" w:hAnsi="Oracle Sans"/>
          <w:sz w:val="22"/>
          <w:szCs w:val="22"/>
        </w:rPr>
      </w:pPr>
    </w:p>
    <w:p w14:paraId="31253C1E" w14:textId="35D3578E" w:rsidR="00A41BCB" w:rsidRPr="00EF6A8C" w:rsidRDefault="00A41BCB" w:rsidP="001F5ABC">
      <w:pPr>
        <w:ind w:left="720"/>
        <w:jc w:val="both"/>
        <w:rPr>
          <w:rFonts w:ascii="Oracle Sans" w:hAnsi="Oracle Sans" w:cs="Arial"/>
          <w:sz w:val="22"/>
          <w:szCs w:val="22"/>
          <w:lang w:val="en-ZA"/>
        </w:rPr>
      </w:pPr>
      <w:r w:rsidRPr="00EF6A8C">
        <w:rPr>
          <w:rFonts w:ascii="Oracle Sans" w:hAnsi="Oracle Sans" w:cs="Arial"/>
          <w:sz w:val="22"/>
          <w:szCs w:val="22"/>
          <w:lang w:val="en-ZA"/>
        </w:rPr>
        <w:t>OIG will reconcile user (identity) and organization data from the trusted source Oracle Fusion Cloud Core HCM using:</w:t>
      </w:r>
    </w:p>
    <w:p w14:paraId="682D8850" w14:textId="524AA6C6" w:rsidR="00A41BCB" w:rsidRPr="001F5ABC" w:rsidRDefault="00A41BCB" w:rsidP="001F5ABC">
      <w:pPr>
        <w:pStyle w:val="ListParagraph"/>
        <w:numPr>
          <w:ilvl w:val="0"/>
          <w:numId w:val="62"/>
        </w:numPr>
        <w:jc w:val="both"/>
        <w:rPr>
          <w:rFonts w:ascii="Oracle Sans" w:hAnsi="Oracle Sans"/>
          <w:sz w:val="22"/>
          <w:szCs w:val="22"/>
        </w:rPr>
      </w:pPr>
      <w:r w:rsidRPr="001F5ABC">
        <w:rPr>
          <w:rFonts w:ascii="Oracle Sans" w:hAnsi="Oracle Sans" w:cs="Arial"/>
          <w:sz w:val="22"/>
          <w:szCs w:val="22"/>
          <w:lang w:val="en-ZA"/>
        </w:rPr>
        <w:t>Oracle Fusion Apps Connector.</w:t>
      </w:r>
    </w:p>
    <w:p w14:paraId="764CA664" w14:textId="77777777" w:rsidR="00216C9E" w:rsidRPr="00EF6A8C" w:rsidRDefault="00216C9E" w:rsidP="001F5ABC">
      <w:pPr>
        <w:jc w:val="both"/>
        <w:rPr>
          <w:rFonts w:ascii="Oracle Sans" w:hAnsi="Oracle Sans"/>
          <w:sz w:val="22"/>
          <w:szCs w:val="22"/>
        </w:rPr>
      </w:pPr>
    </w:p>
    <w:p w14:paraId="521578A1" w14:textId="77777777" w:rsidR="00216C9E" w:rsidRPr="00EF6A8C" w:rsidRDefault="00216C9E" w:rsidP="001F5ABC">
      <w:pPr>
        <w:jc w:val="both"/>
        <w:rPr>
          <w:rFonts w:ascii="Oracle Sans" w:hAnsi="Oracle Sans"/>
          <w:sz w:val="22"/>
          <w:szCs w:val="22"/>
        </w:rPr>
      </w:pPr>
    </w:p>
    <w:p w14:paraId="1CC18B5D" w14:textId="77777777" w:rsidR="00216C9E" w:rsidRPr="00EF6A8C" w:rsidRDefault="00216C9E" w:rsidP="001F5ABC">
      <w:pPr>
        <w:jc w:val="both"/>
        <w:rPr>
          <w:rFonts w:ascii="Oracle Sans" w:hAnsi="Oracle Sans"/>
          <w:sz w:val="22"/>
          <w:szCs w:val="22"/>
        </w:rPr>
      </w:pPr>
    </w:p>
    <w:p w14:paraId="480C1E37" w14:textId="77777777" w:rsidR="00216C9E" w:rsidRPr="00EF6A8C" w:rsidRDefault="00216C9E" w:rsidP="001F5ABC">
      <w:pPr>
        <w:jc w:val="both"/>
        <w:rPr>
          <w:rFonts w:ascii="Oracle Sans" w:hAnsi="Oracle Sans"/>
          <w:sz w:val="22"/>
          <w:szCs w:val="22"/>
        </w:rPr>
      </w:pPr>
    </w:p>
    <w:p w14:paraId="13EFFD00" w14:textId="77777777" w:rsidR="00216C9E" w:rsidRPr="00EF6A8C" w:rsidRDefault="00216C9E" w:rsidP="001F5ABC">
      <w:pPr>
        <w:jc w:val="both"/>
        <w:rPr>
          <w:rFonts w:ascii="Oracle Sans" w:hAnsi="Oracle Sans"/>
          <w:sz w:val="22"/>
          <w:szCs w:val="22"/>
        </w:rPr>
      </w:pPr>
    </w:p>
    <w:p w14:paraId="78C99461" w14:textId="77777777" w:rsidR="00216C9E" w:rsidRPr="001F5ABC" w:rsidRDefault="00216C9E" w:rsidP="001F5ABC">
      <w:pPr>
        <w:jc w:val="both"/>
        <w:rPr>
          <w:rFonts w:ascii="Oracle Sans" w:hAnsi="Oracle Sans"/>
          <w:sz w:val="22"/>
          <w:szCs w:val="22"/>
        </w:rPr>
      </w:pPr>
    </w:p>
    <w:p w14:paraId="2EDFDB31" w14:textId="2D10D8A4" w:rsidR="00A41BCB" w:rsidRPr="001F5ABC" w:rsidRDefault="00A41BCB" w:rsidP="001F5ABC">
      <w:pPr>
        <w:pStyle w:val="ListParagraph"/>
        <w:numPr>
          <w:ilvl w:val="0"/>
          <w:numId w:val="25"/>
        </w:numPr>
        <w:ind w:left="1080"/>
        <w:jc w:val="both"/>
        <w:rPr>
          <w:rFonts w:ascii="Oracle Sans" w:hAnsi="Oracle Sans"/>
          <w:sz w:val="22"/>
          <w:szCs w:val="22"/>
        </w:rPr>
      </w:pPr>
      <w:r w:rsidRPr="001F5ABC">
        <w:rPr>
          <w:rFonts w:ascii="Oracle Sans" w:hAnsi="Oracle Sans" w:cs="Arial"/>
          <w:bCs/>
          <w:sz w:val="22"/>
          <w:szCs w:val="22"/>
          <w:lang w:val="en-ZA"/>
        </w:rPr>
        <w:lastRenderedPageBreak/>
        <w:t>Integration with Target Applications</w:t>
      </w:r>
      <w:r w:rsidRPr="00EF6A8C">
        <w:rPr>
          <w:rFonts w:ascii="Oracle Sans" w:hAnsi="Oracle Sans" w:cs="Arial"/>
          <w:bCs/>
          <w:sz w:val="22"/>
          <w:szCs w:val="22"/>
          <w:lang w:val="en-ZA"/>
        </w:rPr>
        <w:t>.</w:t>
      </w:r>
    </w:p>
    <w:p w14:paraId="5C39B63B" w14:textId="77777777" w:rsidR="00A41BCB" w:rsidRPr="00EF6A8C" w:rsidRDefault="00A41BCB" w:rsidP="001F5ABC">
      <w:pPr>
        <w:jc w:val="both"/>
        <w:rPr>
          <w:rFonts w:ascii="Oracle Sans" w:hAnsi="Oracle Sans"/>
          <w:sz w:val="22"/>
          <w:szCs w:val="22"/>
        </w:rPr>
      </w:pPr>
    </w:p>
    <w:p w14:paraId="3B4AF8DB" w14:textId="1C9EEC5B" w:rsidR="00A41BCB" w:rsidRPr="00EF6A8C" w:rsidRDefault="00A41BCB" w:rsidP="001F5ABC">
      <w:pPr>
        <w:ind w:left="720"/>
        <w:jc w:val="both"/>
        <w:rPr>
          <w:rFonts w:ascii="Oracle Sans" w:hAnsi="Oracle Sans" w:cs="Arial"/>
          <w:sz w:val="22"/>
          <w:szCs w:val="22"/>
          <w:lang w:val="en-ZA"/>
        </w:rPr>
      </w:pPr>
      <w:r w:rsidRPr="00EF6A8C">
        <w:rPr>
          <w:rFonts w:ascii="Oracle Sans" w:hAnsi="Oracle Sans" w:cs="Arial"/>
          <w:sz w:val="22"/>
          <w:szCs w:val="22"/>
          <w:lang w:val="en-ZA"/>
        </w:rPr>
        <w:t>OIG will use connectors to provision and reconcile accounts and entitlements to the following applications:</w:t>
      </w:r>
    </w:p>
    <w:p w14:paraId="3168CD76" w14:textId="77777777" w:rsidR="00A41BCB" w:rsidRPr="00EF6A8C" w:rsidRDefault="00A41BCB" w:rsidP="001F5ABC">
      <w:pPr>
        <w:ind w:left="720"/>
        <w:jc w:val="both"/>
        <w:rPr>
          <w:rFonts w:ascii="Oracle Sans" w:hAnsi="Oracle Sans" w:cs="Arial"/>
          <w:sz w:val="22"/>
          <w:szCs w:val="22"/>
          <w:lang w:val="en-ZA"/>
        </w:rPr>
      </w:pPr>
    </w:p>
    <w:tbl>
      <w:tblPr>
        <w:tblW w:w="4989" w:type="pct"/>
        <w:tblLook w:val="0000" w:firstRow="0" w:lastRow="0" w:firstColumn="0" w:lastColumn="0" w:noHBand="0" w:noVBand="0"/>
      </w:tblPr>
      <w:tblGrid>
        <w:gridCol w:w="436"/>
        <w:gridCol w:w="2836"/>
        <w:gridCol w:w="3321"/>
        <w:gridCol w:w="2728"/>
        <w:gridCol w:w="1444"/>
      </w:tblGrid>
      <w:tr w:rsidR="00A41BCB" w:rsidRPr="00EF6A8C" w14:paraId="6CAE0D2D" w14:textId="77777777" w:rsidTr="001F5ABC">
        <w:trPr>
          <w:trHeight w:val="759"/>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458D78D1" w14:textId="77777777" w:rsidR="00A41BCB" w:rsidRPr="001F5ABC" w:rsidRDefault="00A41BCB" w:rsidP="001F5ABC">
            <w:pPr>
              <w:jc w:val="center"/>
              <w:rPr>
                <w:rFonts w:ascii="Oracle Sans" w:hAnsi="Oracle Sans" w:cs="Arial"/>
                <w:b/>
                <w:sz w:val="22"/>
                <w:szCs w:val="22"/>
                <w:lang w:val="en-ZA"/>
              </w:rPr>
            </w:pPr>
            <w:r w:rsidRPr="001F5ABC">
              <w:rPr>
                <w:rFonts w:ascii="Oracle Sans" w:hAnsi="Oracle Sans" w:cs="Arial"/>
                <w:b/>
                <w:sz w:val="22"/>
                <w:szCs w:val="22"/>
                <w:lang w:val="en-ZA"/>
              </w:rPr>
              <w:t>#</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5F60B4A1" w14:textId="77777777" w:rsidR="00A41BCB" w:rsidRPr="001F5ABC" w:rsidRDefault="00A41BCB" w:rsidP="001F5ABC">
            <w:pPr>
              <w:jc w:val="center"/>
              <w:rPr>
                <w:rFonts w:ascii="Oracle Sans" w:hAnsi="Oracle Sans" w:cs="Arial"/>
                <w:b/>
                <w:sz w:val="22"/>
                <w:szCs w:val="22"/>
                <w:lang w:val="en-ZA"/>
              </w:rPr>
            </w:pPr>
            <w:r w:rsidRPr="001F5ABC">
              <w:rPr>
                <w:rFonts w:ascii="Oracle Sans" w:hAnsi="Oracle Sans" w:cs="Arial"/>
                <w:b/>
                <w:sz w:val="22"/>
                <w:szCs w:val="22"/>
                <w:lang w:val="en-ZA"/>
              </w:rPr>
              <w:t>System / Resource</w:t>
            </w:r>
          </w:p>
        </w:tc>
        <w:tc>
          <w:tcPr>
            <w:tcW w:w="1632" w:type="pct"/>
            <w:tcBorders>
              <w:top w:val="single" w:sz="6" w:space="0" w:color="000000"/>
              <w:left w:val="single" w:sz="2" w:space="0" w:color="000000"/>
              <w:bottom w:val="single" w:sz="6" w:space="0" w:color="000000"/>
              <w:right w:val="single" w:sz="2" w:space="0" w:color="000000"/>
            </w:tcBorders>
            <w:vAlign w:val="center"/>
          </w:tcPr>
          <w:p w14:paraId="1BFE6200" w14:textId="77777777" w:rsidR="00A41BCB" w:rsidRPr="001F5ABC" w:rsidRDefault="00A41BCB" w:rsidP="001F5ABC">
            <w:pPr>
              <w:jc w:val="center"/>
              <w:rPr>
                <w:rFonts w:ascii="Oracle Sans" w:hAnsi="Oracle Sans" w:cs="Arial"/>
                <w:b/>
                <w:sz w:val="22"/>
                <w:szCs w:val="22"/>
                <w:lang w:val="en-ZA"/>
              </w:rPr>
            </w:pPr>
            <w:r w:rsidRPr="001F5ABC">
              <w:rPr>
                <w:rFonts w:ascii="Oracle Sans" w:hAnsi="Oracle Sans" w:cs="Arial"/>
                <w:b/>
                <w:sz w:val="22"/>
                <w:szCs w:val="22"/>
                <w:lang w:val="en-ZA"/>
              </w:rPr>
              <w:t>OIG Connector</w:t>
            </w: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090267DB" w14:textId="77777777" w:rsidR="00A41BCB" w:rsidRPr="001F5ABC" w:rsidRDefault="00A41BCB" w:rsidP="001F5ABC">
            <w:pPr>
              <w:jc w:val="center"/>
              <w:rPr>
                <w:rFonts w:ascii="Oracle Sans" w:hAnsi="Oracle Sans" w:cs="Arial"/>
                <w:b/>
                <w:sz w:val="22"/>
                <w:szCs w:val="22"/>
                <w:lang w:val="en-ZA"/>
              </w:rPr>
            </w:pPr>
            <w:r w:rsidRPr="001F5ABC">
              <w:rPr>
                <w:rFonts w:ascii="Oracle Sans" w:hAnsi="Oracle Sans" w:cs="Arial"/>
                <w:b/>
                <w:sz w:val="22"/>
                <w:szCs w:val="22"/>
                <w:lang w:val="en-ZA"/>
              </w:rPr>
              <w:t>Configuration / Customization</w:t>
            </w: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3C56E578" w14:textId="387A2CC2" w:rsidR="00A41BCB" w:rsidRPr="001F5ABC" w:rsidRDefault="00A41BCB" w:rsidP="001F5ABC">
            <w:pPr>
              <w:jc w:val="center"/>
              <w:rPr>
                <w:rFonts w:ascii="Oracle Sans" w:hAnsi="Oracle Sans" w:cs="Arial"/>
                <w:b/>
                <w:sz w:val="22"/>
                <w:szCs w:val="22"/>
                <w:lang w:val="en-ZA"/>
              </w:rPr>
            </w:pPr>
            <w:r w:rsidRPr="00EF6A8C">
              <w:rPr>
                <w:rFonts w:ascii="Oracle Sans" w:hAnsi="Oracle Sans" w:cs="Arial"/>
                <w:b/>
                <w:sz w:val="22"/>
                <w:szCs w:val="22"/>
                <w:lang w:val="en-ZA"/>
              </w:rPr>
              <w:t>Complexity</w:t>
            </w:r>
          </w:p>
        </w:tc>
      </w:tr>
      <w:tr w:rsidR="00A41BCB" w:rsidRPr="00EF6A8C" w14:paraId="7A4903D0" w14:textId="77777777" w:rsidTr="001F5ABC">
        <w:trPr>
          <w:trHeight w:val="70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6C3C565B"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1</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1C9C72F" w14:textId="767651F8" w:rsidR="00A41BCB" w:rsidRPr="00EF6A8C" w:rsidRDefault="00A41BCB" w:rsidP="001F5ABC">
            <w:pPr>
              <w:jc w:val="center"/>
              <w:rPr>
                <w:rFonts w:ascii="Oracle Sans" w:hAnsi="Oracle Sans" w:cs="Arial"/>
                <w:sz w:val="22"/>
                <w:szCs w:val="22"/>
                <w:lang w:val="en-ZA"/>
              </w:rPr>
            </w:pPr>
            <w:del w:id="2" w:author="Rebonto Pal" w:date="2021-08-19T06:28:00Z">
              <w:r w:rsidRPr="00EF6A8C" w:rsidDel="00EA7744">
                <w:rPr>
                  <w:rFonts w:ascii="Oracle Sans" w:hAnsi="Oracle Sans" w:cs="Arial"/>
                  <w:sz w:val="22"/>
                  <w:szCs w:val="22"/>
                  <w:lang w:val="en-ZA"/>
                </w:rPr>
                <w:delText>Microsoft Exchange</w:delText>
              </w:r>
            </w:del>
            <w:ins w:id="3" w:author="Rebonto Pal" w:date="2021-08-19T06:28:00Z">
              <w:r w:rsidR="00EA7744">
                <w:rPr>
                  <w:rFonts w:ascii="Oracle Sans" w:hAnsi="Oracle Sans" w:cs="Arial"/>
                  <w:sz w:val="22"/>
                  <w:szCs w:val="22"/>
                  <w:lang w:val="en-ZA"/>
                </w:rPr>
                <w:t>FCRM</w:t>
              </w:r>
            </w:ins>
          </w:p>
        </w:tc>
        <w:tc>
          <w:tcPr>
            <w:tcW w:w="1632" w:type="pct"/>
            <w:tcBorders>
              <w:top w:val="single" w:sz="6" w:space="0" w:color="000000"/>
              <w:left w:val="single" w:sz="2" w:space="0" w:color="000000"/>
              <w:bottom w:val="single" w:sz="6" w:space="0" w:color="000000"/>
              <w:right w:val="single" w:sz="2" w:space="0" w:color="000000"/>
            </w:tcBorders>
            <w:vAlign w:val="center"/>
          </w:tcPr>
          <w:p w14:paraId="14EB4618" w14:textId="3B038790" w:rsidR="00A41BCB" w:rsidRPr="00EF6A8C" w:rsidDel="00EA7744" w:rsidRDefault="00A41BCB" w:rsidP="001F5ABC">
            <w:pPr>
              <w:jc w:val="center"/>
              <w:rPr>
                <w:del w:id="4" w:author="Rebonto Pal" w:date="2021-08-19T06:28:00Z"/>
                <w:rFonts w:ascii="Oracle Sans" w:hAnsi="Oracle Sans" w:cs="Arial"/>
                <w:sz w:val="22"/>
                <w:szCs w:val="22"/>
                <w:lang w:val="en-ZA"/>
              </w:rPr>
            </w:pPr>
            <w:del w:id="5" w:author="Rebonto Pal" w:date="2021-08-19T06:28:00Z">
              <w:r w:rsidRPr="00EF6A8C" w:rsidDel="00EA7744">
                <w:rPr>
                  <w:rFonts w:ascii="Oracle Sans" w:hAnsi="Oracle Sans" w:cs="Arial"/>
                  <w:sz w:val="22"/>
                  <w:szCs w:val="22"/>
                  <w:lang w:val="en-ZA"/>
                </w:rPr>
                <w:delText>Exchange</w:delText>
              </w:r>
            </w:del>
          </w:p>
          <w:p w14:paraId="20ECCF67" w14:textId="63E2708E" w:rsidR="00A41BCB" w:rsidRPr="00EF6A8C" w:rsidRDefault="00A41BCB" w:rsidP="001F5ABC">
            <w:pPr>
              <w:jc w:val="center"/>
              <w:rPr>
                <w:rFonts w:ascii="Oracle Sans" w:hAnsi="Oracle Sans" w:cs="Arial"/>
                <w:sz w:val="22"/>
                <w:szCs w:val="22"/>
                <w:lang w:val="en-ZA"/>
              </w:rPr>
            </w:pPr>
            <w:del w:id="6" w:author="Rebonto Pal" w:date="2021-08-19T06:28:00Z">
              <w:r w:rsidRPr="00EF6A8C" w:rsidDel="00EA7744">
                <w:rPr>
                  <w:rFonts w:ascii="Oracle Sans" w:hAnsi="Oracle Sans" w:cs="Arial"/>
                  <w:sz w:val="22"/>
                  <w:szCs w:val="22"/>
                  <w:lang w:val="en-ZA"/>
                </w:rPr>
                <w:delText>Connector</w:delText>
              </w:r>
            </w:del>
            <w:ins w:id="7" w:author="Rebonto Pal" w:date="2021-08-19T06:28:00Z">
              <w:r w:rsidR="00EA7744">
                <w:rPr>
                  <w:rFonts w:ascii="Oracle Sans" w:hAnsi="Oracle Sans" w:cs="Arial"/>
                  <w:sz w:val="22"/>
                  <w:szCs w:val="22"/>
                  <w:lang w:val="en-ZA"/>
                </w:rPr>
                <w:t>A</w:t>
              </w:r>
            </w:ins>
            <w:ins w:id="8" w:author="Rebonto Pal" w:date="2021-08-19T06:31:00Z">
              <w:r w:rsidR="00EA7744">
                <w:rPr>
                  <w:rFonts w:ascii="Oracle Sans" w:hAnsi="Oracle Sans" w:cs="Arial"/>
                  <w:sz w:val="22"/>
                  <w:szCs w:val="22"/>
                  <w:lang w:val="en-ZA"/>
                </w:rPr>
                <w:t>ctive Directory</w:t>
              </w:r>
            </w:ins>
          </w:p>
          <w:p w14:paraId="37DD5D3D" w14:textId="77777777" w:rsidR="00A41BCB" w:rsidRPr="00EF6A8C" w:rsidRDefault="00A41BCB" w:rsidP="001F5ABC">
            <w:pPr>
              <w:jc w:val="center"/>
              <w:rPr>
                <w:rFonts w:ascii="Oracle Sans" w:hAnsi="Oracle Sans" w:cs="Arial"/>
                <w:sz w:val="22"/>
                <w:szCs w:val="22"/>
                <w:lang w:val="en-ZA"/>
              </w:rPr>
            </w:pP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424EB731"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60D697F5"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239084F2"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Low</w:t>
            </w:r>
          </w:p>
        </w:tc>
      </w:tr>
      <w:tr w:rsidR="00A41BCB" w:rsidRPr="00EF6A8C" w14:paraId="5493D068" w14:textId="77777777" w:rsidTr="001F5ABC">
        <w:trPr>
          <w:trHeight w:val="79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5E2442D7"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2</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30250ABF"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Active Directory</w:t>
            </w:r>
          </w:p>
        </w:tc>
        <w:tc>
          <w:tcPr>
            <w:tcW w:w="1632" w:type="pct"/>
            <w:tcBorders>
              <w:top w:val="single" w:sz="6" w:space="0" w:color="000000"/>
              <w:left w:val="single" w:sz="2" w:space="0" w:color="000000"/>
              <w:bottom w:val="single" w:sz="6" w:space="0" w:color="000000"/>
              <w:right w:val="single" w:sz="2" w:space="0" w:color="000000"/>
            </w:tcBorders>
            <w:vAlign w:val="center"/>
          </w:tcPr>
          <w:p w14:paraId="181A16A8"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Active Directory</w:t>
            </w:r>
          </w:p>
          <w:p w14:paraId="3BE3F9A2" w14:textId="77777777" w:rsidR="00A41BCB" w:rsidRPr="00EF6A8C" w:rsidRDefault="00A41BCB" w:rsidP="001F5ABC">
            <w:pPr>
              <w:jc w:val="center"/>
              <w:rPr>
                <w:rFonts w:ascii="Oracle Sans" w:hAnsi="Oracle Sans" w:cs="Arial"/>
                <w:sz w:val="22"/>
                <w:szCs w:val="22"/>
                <w:lang w:val="en-ZA"/>
              </w:rPr>
            </w:pP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33EC8415"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1393F75E"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2E858D8B"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Low</w:t>
            </w:r>
          </w:p>
        </w:tc>
      </w:tr>
      <w:tr w:rsidR="00A41BCB" w:rsidRPr="00EF6A8C" w14:paraId="331AD062"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45AF077D"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3</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6BF1ADA" w14:textId="3B1D9C82" w:rsidR="00A41BCB" w:rsidRPr="00EF6A8C" w:rsidRDefault="00A41BCB" w:rsidP="001F5ABC">
            <w:pPr>
              <w:jc w:val="center"/>
              <w:rPr>
                <w:rFonts w:ascii="Oracle Sans" w:hAnsi="Oracle Sans" w:cs="Arial"/>
                <w:sz w:val="22"/>
                <w:szCs w:val="22"/>
                <w:lang w:val="en-ZA"/>
              </w:rPr>
            </w:pPr>
            <w:del w:id="9" w:author="Rebonto Pal" w:date="2021-08-19T06:29:00Z">
              <w:r w:rsidRPr="00EF6A8C" w:rsidDel="00EA7744">
                <w:rPr>
                  <w:rFonts w:ascii="Oracle Sans" w:hAnsi="Oracle Sans" w:cs="Arial"/>
                  <w:sz w:val="22"/>
                  <w:szCs w:val="22"/>
                  <w:lang w:val="en-ZA"/>
                </w:rPr>
                <w:delText>IDCS</w:delText>
              </w:r>
            </w:del>
            <w:ins w:id="10" w:author="Rebonto Pal" w:date="2021-08-19T06:29:00Z">
              <w:r w:rsidR="00EA7744">
                <w:rPr>
                  <w:rFonts w:ascii="Oracle Sans" w:hAnsi="Oracle Sans" w:cs="Arial"/>
                  <w:sz w:val="22"/>
                  <w:szCs w:val="22"/>
                  <w:lang w:val="en-ZA"/>
                </w:rPr>
                <w:t>Camunda</w:t>
              </w:r>
            </w:ins>
          </w:p>
        </w:tc>
        <w:tc>
          <w:tcPr>
            <w:tcW w:w="1632" w:type="pct"/>
            <w:tcBorders>
              <w:top w:val="single" w:sz="6" w:space="0" w:color="000000"/>
              <w:left w:val="single" w:sz="2" w:space="0" w:color="000000"/>
              <w:bottom w:val="single" w:sz="6" w:space="0" w:color="000000"/>
              <w:right w:val="single" w:sz="2" w:space="0" w:color="000000"/>
            </w:tcBorders>
            <w:vAlign w:val="center"/>
          </w:tcPr>
          <w:p w14:paraId="4C76123C" w14:textId="20C4C9B6" w:rsidR="00A41BCB" w:rsidRPr="00EF6A8C" w:rsidRDefault="00A41BCB" w:rsidP="001F5ABC">
            <w:pPr>
              <w:jc w:val="center"/>
              <w:rPr>
                <w:rFonts w:ascii="Oracle Sans" w:hAnsi="Oracle Sans" w:cs="Arial"/>
                <w:sz w:val="22"/>
                <w:szCs w:val="22"/>
                <w:lang w:val="en-ZA"/>
              </w:rPr>
            </w:pPr>
            <w:del w:id="11" w:author="Rebonto Pal" w:date="2021-08-19T06:29:00Z">
              <w:r w:rsidRPr="00EF6A8C" w:rsidDel="00EA7744">
                <w:rPr>
                  <w:rFonts w:ascii="Oracle Sans" w:hAnsi="Oracle Sans" w:cs="Arial"/>
                  <w:sz w:val="22"/>
                  <w:szCs w:val="22"/>
                  <w:lang w:val="en-ZA"/>
                </w:rPr>
                <w:delText>IDCS</w:delText>
              </w:r>
            </w:del>
            <w:ins w:id="12" w:author="Rebonto Pal" w:date="2021-08-19T06:29:00Z">
              <w:r w:rsidR="00EA7744">
                <w:rPr>
                  <w:rFonts w:ascii="Oracle Sans" w:hAnsi="Oracle Sans" w:cs="Arial"/>
                  <w:sz w:val="22"/>
                  <w:szCs w:val="22"/>
                  <w:lang w:val="en-ZA"/>
                </w:rPr>
                <w:t>A</w:t>
              </w:r>
            </w:ins>
            <w:ins w:id="13" w:author="Rebonto Pal" w:date="2021-08-19T06:32:00Z">
              <w:r w:rsidR="00EA7744">
                <w:rPr>
                  <w:rFonts w:ascii="Oracle Sans" w:hAnsi="Oracle Sans" w:cs="Arial"/>
                  <w:sz w:val="22"/>
                  <w:szCs w:val="22"/>
                  <w:lang w:val="en-ZA"/>
                </w:rPr>
                <w:t>ctive Directory</w:t>
              </w:r>
            </w:ins>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8A656FE"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50644E40"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Low</w:t>
            </w:r>
          </w:p>
        </w:tc>
      </w:tr>
      <w:tr w:rsidR="00A41BCB" w:rsidRPr="00EF6A8C" w14:paraId="5368849A" w14:textId="77777777" w:rsidTr="001F5ABC">
        <w:trPr>
          <w:trHeight w:val="79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26B8FEFE"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4</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221B2360" w14:textId="77777777" w:rsidR="00A41BCB" w:rsidRPr="00EF6A8C" w:rsidDel="00BF419B"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Fusion Apps (HCM, ERP)</w:t>
            </w:r>
          </w:p>
        </w:tc>
        <w:tc>
          <w:tcPr>
            <w:tcW w:w="1632" w:type="pct"/>
            <w:tcBorders>
              <w:top w:val="single" w:sz="6" w:space="0" w:color="000000"/>
              <w:left w:val="single" w:sz="2" w:space="0" w:color="000000"/>
              <w:bottom w:val="single" w:sz="6" w:space="0" w:color="000000"/>
              <w:right w:val="single" w:sz="2" w:space="0" w:color="000000"/>
            </w:tcBorders>
            <w:vAlign w:val="center"/>
          </w:tcPr>
          <w:p w14:paraId="0628F032" w14:textId="77777777" w:rsidR="00A41BCB" w:rsidRPr="00EF6A8C" w:rsidDel="00BF419B"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Fusion Apps Connector</w:t>
            </w: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B936B3A"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118591B3"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4C333CCB"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4B01D7F"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Complex</w:t>
            </w:r>
          </w:p>
        </w:tc>
      </w:tr>
      <w:tr w:rsidR="00A41BCB" w:rsidRPr="00EF6A8C" w14:paraId="4F0514C8"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6BB3DE43"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5</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E6293C4"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T24</w:t>
            </w:r>
          </w:p>
        </w:tc>
        <w:tc>
          <w:tcPr>
            <w:tcW w:w="1632" w:type="pct"/>
            <w:tcBorders>
              <w:top w:val="single" w:sz="6" w:space="0" w:color="000000"/>
              <w:left w:val="single" w:sz="2" w:space="0" w:color="000000"/>
              <w:bottom w:val="single" w:sz="6" w:space="0" w:color="000000"/>
              <w:right w:val="single" w:sz="2" w:space="0" w:color="000000"/>
            </w:tcBorders>
            <w:vAlign w:val="center"/>
          </w:tcPr>
          <w:p w14:paraId="56CBC7E7"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Standard</w:t>
            </w: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2C0D2F1"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1A694237"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531E0994"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42624530"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eastAsia="zh-CN"/>
              </w:rPr>
              <w:t>Moderate</w:t>
            </w:r>
          </w:p>
        </w:tc>
      </w:tr>
      <w:tr w:rsidR="00A41BCB" w:rsidRPr="00EF6A8C" w14:paraId="360F8513"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10FB2E67"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6</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0F2FCE8F" w14:textId="6145B6D1" w:rsidR="00A41BCB" w:rsidRPr="00EF6A8C" w:rsidRDefault="00A41BCB" w:rsidP="001F5ABC">
            <w:pPr>
              <w:jc w:val="center"/>
              <w:rPr>
                <w:rFonts w:ascii="Oracle Sans" w:hAnsi="Oracle Sans" w:cs="Arial"/>
                <w:sz w:val="22"/>
                <w:szCs w:val="22"/>
                <w:lang w:val="en-ZA"/>
              </w:rPr>
            </w:pPr>
            <w:del w:id="14" w:author="Rebonto Pal" w:date="2021-08-19T06:29:00Z">
              <w:r w:rsidRPr="00EF6A8C" w:rsidDel="00EA7744">
                <w:rPr>
                  <w:rFonts w:ascii="Oracle Sans" w:hAnsi="Oracle Sans" w:cs="Arial"/>
                  <w:sz w:val="22"/>
                  <w:szCs w:val="22"/>
                  <w:lang w:val="en-ZA"/>
                </w:rPr>
                <w:delText>Powercard</w:delText>
              </w:r>
            </w:del>
            <w:ins w:id="15" w:author="Rebonto Pal" w:date="2021-08-19T06:29:00Z">
              <w:r w:rsidR="00EA7744">
                <w:rPr>
                  <w:rFonts w:ascii="Oracle Sans" w:hAnsi="Oracle Sans" w:cs="Arial"/>
                  <w:sz w:val="22"/>
                  <w:szCs w:val="22"/>
                  <w:lang w:val="en-ZA"/>
                </w:rPr>
                <w:t>Corona</w:t>
              </w:r>
            </w:ins>
          </w:p>
        </w:tc>
        <w:tc>
          <w:tcPr>
            <w:tcW w:w="1632" w:type="pct"/>
            <w:tcBorders>
              <w:top w:val="single" w:sz="6" w:space="0" w:color="000000"/>
              <w:left w:val="single" w:sz="2" w:space="0" w:color="000000"/>
              <w:bottom w:val="single" w:sz="6" w:space="0" w:color="000000"/>
              <w:right w:val="single" w:sz="2" w:space="0" w:color="000000"/>
            </w:tcBorders>
            <w:vAlign w:val="center"/>
          </w:tcPr>
          <w:p w14:paraId="3813ECB6" w14:textId="26B1F01E" w:rsidR="00A41BCB" w:rsidRPr="00EF6A8C" w:rsidRDefault="00A41BCB" w:rsidP="001F5ABC">
            <w:pPr>
              <w:jc w:val="center"/>
              <w:rPr>
                <w:rFonts w:ascii="Oracle Sans" w:hAnsi="Oracle Sans" w:cs="Arial"/>
                <w:sz w:val="22"/>
                <w:szCs w:val="22"/>
                <w:lang w:val="en-ZA"/>
              </w:rPr>
            </w:pPr>
            <w:del w:id="16" w:author="Rebonto Pal" w:date="2021-08-19T06:30:00Z">
              <w:r w:rsidRPr="00EF6A8C" w:rsidDel="00EA7744">
                <w:rPr>
                  <w:rFonts w:ascii="Oracle Sans" w:hAnsi="Oracle Sans" w:cs="Arial"/>
                  <w:sz w:val="22"/>
                  <w:szCs w:val="22"/>
                  <w:lang w:val="en-ZA"/>
                </w:rPr>
                <w:delText>Standard</w:delText>
              </w:r>
            </w:del>
            <w:ins w:id="17" w:author="Rebonto Pal" w:date="2021-08-19T06:31:00Z">
              <w:r w:rsidR="00EA7744">
                <w:rPr>
                  <w:rFonts w:ascii="Oracle Sans" w:hAnsi="Oracle Sans" w:cs="Arial"/>
                  <w:sz w:val="22"/>
                  <w:szCs w:val="22"/>
                  <w:lang w:val="en-ZA"/>
                </w:rPr>
                <w:t>DBAT</w:t>
              </w:r>
            </w:ins>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F6CD4C3"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3D2B2417"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3B146BE2" w14:textId="77777777" w:rsidR="00A41BCB" w:rsidRPr="00EF6A8C" w:rsidRDefault="00A41BCB" w:rsidP="001F5ABC">
            <w:pPr>
              <w:jc w:val="center"/>
              <w:rPr>
                <w:rFonts w:ascii="Oracle Sans" w:hAnsi="Oracle Sans" w:cs="Arial"/>
                <w:b/>
                <w:bCs/>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197B9BAA"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eastAsia="zh-CN"/>
              </w:rPr>
              <w:t>Moderate</w:t>
            </w:r>
          </w:p>
        </w:tc>
      </w:tr>
      <w:tr w:rsidR="00A41BCB" w:rsidRPr="00EF6A8C" w14:paraId="2E48724E"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0C710C36"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7</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7EE3314" w14:textId="22167FE8" w:rsidR="00A41BCB" w:rsidRPr="00EF6A8C" w:rsidRDefault="00A41BCB" w:rsidP="001F5ABC">
            <w:pPr>
              <w:jc w:val="center"/>
              <w:rPr>
                <w:rFonts w:ascii="Oracle Sans" w:hAnsi="Oracle Sans" w:cs="Arial"/>
                <w:sz w:val="22"/>
                <w:szCs w:val="22"/>
                <w:lang w:val="en-ZA"/>
              </w:rPr>
            </w:pPr>
            <w:del w:id="18" w:author="Rebonto Pal" w:date="2021-08-19T06:29:00Z">
              <w:r w:rsidRPr="00EF6A8C" w:rsidDel="00EA7744">
                <w:rPr>
                  <w:rFonts w:ascii="Oracle Sans" w:hAnsi="Oracle Sans" w:cs="Arial"/>
                  <w:sz w:val="22"/>
                  <w:szCs w:val="22"/>
                  <w:lang w:val="en-ZA"/>
                </w:rPr>
                <w:delText>Case 360</w:delText>
              </w:r>
            </w:del>
            <w:ins w:id="19" w:author="Rebonto Pal" w:date="2021-08-19T06:29:00Z">
              <w:r w:rsidR="00EA7744">
                <w:rPr>
                  <w:rFonts w:ascii="Oracle Sans" w:hAnsi="Oracle Sans" w:cs="Arial"/>
                  <w:sz w:val="22"/>
                  <w:szCs w:val="22"/>
                  <w:lang w:val="en-ZA"/>
                </w:rPr>
                <w:t>Swift</w:t>
              </w:r>
            </w:ins>
          </w:p>
        </w:tc>
        <w:tc>
          <w:tcPr>
            <w:tcW w:w="1632" w:type="pct"/>
            <w:tcBorders>
              <w:top w:val="single" w:sz="6" w:space="0" w:color="000000"/>
              <w:left w:val="single" w:sz="2" w:space="0" w:color="000000"/>
              <w:bottom w:val="single" w:sz="6" w:space="0" w:color="000000"/>
              <w:right w:val="single" w:sz="2" w:space="0" w:color="000000"/>
            </w:tcBorders>
            <w:vAlign w:val="center"/>
          </w:tcPr>
          <w:p w14:paraId="382A80B3" w14:textId="3709E76B" w:rsidR="00A41BCB" w:rsidRPr="00EF6A8C" w:rsidRDefault="00A41BCB" w:rsidP="001F5ABC">
            <w:pPr>
              <w:jc w:val="center"/>
              <w:rPr>
                <w:rFonts w:ascii="Oracle Sans" w:hAnsi="Oracle Sans" w:cs="Arial"/>
                <w:sz w:val="22"/>
                <w:szCs w:val="22"/>
                <w:lang w:val="en-ZA"/>
              </w:rPr>
            </w:pPr>
            <w:del w:id="20" w:author="Rebonto Pal" w:date="2021-08-19T06:29:00Z">
              <w:r w:rsidRPr="00EF6A8C" w:rsidDel="00EA7744">
                <w:rPr>
                  <w:rFonts w:ascii="Oracle Sans" w:hAnsi="Oracle Sans" w:cs="Arial"/>
                  <w:sz w:val="22"/>
                  <w:szCs w:val="22"/>
                  <w:lang w:val="en-ZA"/>
                </w:rPr>
                <w:delText>Standard</w:delText>
              </w:r>
            </w:del>
            <w:ins w:id="21" w:author="Rebonto Pal" w:date="2021-08-19T06:29:00Z">
              <w:r w:rsidR="00EA7744">
                <w:rPr>
                  <w:rFonts w:ascii="Oracle Sans" w:hAnsi="Oracle Sans" w:cs="Arial"/>
                  <w:sz w:val="22"/>
                  <w:szCs w:val="22"/>
                  <w:lang w:val="en-ZA"/>
                </w:rPr>
                <w:t>A</w:t>
              </w:r>
            </w:ins>
            <w:ins w:id="22" w:author="Rebonto Pal" w:date="2021-08-19T06:32:00Z">
              <w:r w:rsidR="00EA7744">
                <w:rPr>
                  <w:rFonts w:ascii="Oracle Sans" w:hAnsi="Oracle Sans" w:cs="Arial"/>
                  <w:sz w:val="22"/>
                  <w:szCs w:val="22"/>
                  <w:lang w:val="en-ZA"/>
                </w:rPr>
                <w:t>ctive Directory</w:t>
              </w:r>
            </w:ins>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51982539"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54D8DF83"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1F037C55"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3C59741"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eastAsia="zh-CN"/>
              </w:rPr>
              <w:t>Moderate</w:t>
            </w:r>
          </w:p>
        </w:tc>
      </w:tr>
      <w:tr w:rsidR="00A41BCB" w:rsidRPr="00EF6A8C" w14:paraId="5D088285"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2C55DE13"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8</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75353A2B"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OnDemand</w:t>
            </w:r>
          </w:p>
        </w:tc>
        <w:tc>
          <w:tcPr>
            <w:tcW w:w="1632" w:type="pct"/>
            <w:tcBorders>
              <w:top w:val="single" w:sz="6" w:space="0" w:color="000000"/>
              <w:left w:val="single" w:sz="2" w:space="0" w:color="000000"/>
              <w:bottom w:val="single" w:sz="6" w:space="0" w:color="000000"/>
              <w:right w:val="single" w:sz="2" w:space="0" w:color="000000"/>
            </w:tcBorders>
            <w:vAlign w:val="center"/>
          </w:tcPr>
          <w:p w14:paraId="16057777"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Standard</w:t>
            </w: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6AC4BCCF"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188C5454"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5A8BC90B"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3FACA37B"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Low</w:t>
            </w:r>
          </w:p>
        </w:tc>
      </w:tr>
      <w:tr w:rsidR="00A41BCB" w:rsidRPr="00EF6A8C" w14:paraId="7A15EF9C"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2A84042E"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9</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25A126B7"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FCDB</w:t>
            </w:r>
          </w:p>
        </w:tc>
        <w:tc>
          <w:tcPr>
            <w:tcW w:w="1632" w:type="pct"/>
            <w:tcBorders>
              <w:top w:val="single" w:sz="6" w:space="0" w:color="000000"/>
              <w:left w:val="single" w:sz="2" w:space="0" w:color="000000"/>
              <w:bottom w:val="single" w:sz="6" w:space="0" w:color="000000"/>
              <w:right w:val="single" w:sz="2" w:space="0" w:color="000000"/>
            </w:tcBorders>
            <w:vAlign w:val="center"/>
          </w:tcPr>
          <w:p w14:paraId="3256F154"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Standard</w:t>
            </w: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4C74FBDB"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3EEEE051"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6D206282"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0E700253"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Low</w:t>
            </w:r>
          </w:p>
        </w:tc>
      </w:tr>
      <w:tr w:rsidR="00A41BCB" w:rsidRPr="00EF6A8C" w14:paraId="0204EE78"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36961C1F"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10</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37C1B332" w14:textId="247C42F8" w:rsidR="00A41BCB" w:rsidRPr="00EF6A8C" w:rsidRDefault="00A41BCB" w:rsidP="001F5ABC">
            <w:pPr>
              <w:jc w:val="center"/>
              <w:rPr>
                <w:rFonts w:ascii="Oracle Sans" w:hAnsi="Oracle Sans" w:cs="Arial"/>
                <w:sz w:val="22"/>
                <w:szCs w:val="22"/>
                <w:lang w:val="en-ZA"/>
              </w:rPr>
            </w:pPr>
            <w:del w:id="23" w:author="Rebonto Pal" w:date="2021-08-19T06:30:00Z">
              <w:r w:rsidRPr="00EF6A8C" w:rsidDel="00EA7744">
                <w:rPr>
                  <w:rFonts w:ascii="Oracle Sans" w:hAnsi="Oracle Sans" w:cs="Arial"/>
                  <w:sz w:val="22"/>
                  <w:szCs w:val="22"/>
                  <w:lang w:val="en-ZA"/>
                </w:rPr>
                <w:delText>Safewatch</w:delText>
              </w:r>
            </w:del>
            <w:ins w:id="24" w:author="Rebonto Pal" w:date="2021-08-19T06:30:00Z">
              <w:r w:rsidR="00EA7744">
                <w:rPr>
                  <w:rFonts w:ascii="Oracle Sans" w:hAnsi="Oracle Sans" w:cs="Arial"/>
                  <w:sz w:val="22"/>
                  <w:szCs w:val="22"/>
                  <w:lang w:val="en-ZA"/>
                </w:rPr>
                <w:t>Genesys</w:t>
              </w:r>
            </w:ins>
          </w:p>
        </w:tc>
        <w:tc>
          <w:tcPr>
            <w:tcW w:w="1632" w:type="pct"/>
            <w:tcBorders>
              <w:top w:val="single" w:sz="6" w:space="0" w:color="000000"/>
              <w:left w:val="single" w:sz="2" w:space="0" w:color="000000"/>
              <w:bottom w:val="single" w:sz="6" w:space="0" w:color="000000"/>
              <w:right w:val="single" w:sz="2" w:space="0" w:color="000000"/>
            </w:tcBorders>
            <w:vAlign w:val="center"/>
          </w:tcPr>
          <w:p w14:paraId="1D044827" w14:textId="45EEBC38" w:rsidR="00A41BCB" w:rsidRPr="00EF6A8C" w:rsidRDefault="00A41BCB" w:rsidP="001F5ABC">
            <w:pPr>
              <w:jc w:val="center"/>
              <w:rPr>
                <w:rFonts w:ascii="Oracle Sans" w:hAnsi="Oracle Sans" w:cs="Arial"/>
                <w:sz w:val="22"/>
                <w:szCs w:val="22"/>
                <w:lang w:val="en-ZA"/>
              </w:rPr>
            </w:pPr>
            <w:del w:id="25" w:author="Rebonto Pal" w:date="2021-08-19T06:30:00Z">
              <w:r w:rsidRPr="00EF6A8C" w:rsidDel="00EA7744">
                <w:rPr>
                  <w:rFonts w:ascii="Oracle Sans" w:hAnsi="Oracle Sans" w:cs="Arial"/>
                  <w:sz w:val="22"/>
                  <w:szCs w:val="22"/>
                  <w:lang w:val="en-ZA"/>
                </w:rPr>
                <w:delText>Standard</w:delText>
              </w:r>
            </w:del>
            <w:ins w:id="26" w:author="Rebonto Pal" w:date="2021-08-19T06:30:00Z">
              <w:r w:rsidR="00EA7744">
                <w:rPr>
                  <w:rFonts w:ascii="Oracle Sans" w:hAnsi="Oracle Sans" w:cs="Arial"/>
                  <w:sz w:val="22"/>
                  <w:szCs w:val="22"/>
                  <w:lang w:val="en-ZA"/>
                </w:rPr>
                <w:t>A</w:t>
              </w:r>
            </w:ins>
            <w:ins w:id="27" w:author="Rebonto Pal" w:date="2021-08-19T06:32:00Z">
              <w:r w:rsidR="00EA7744">
                <w:rPr>
                  <w:rFonts w:ascii="Oracle Sans" w:hAnsi="Oracle Sans" w:cs="Arial"/>
                  <w:sz w:val="22"/>
                  <w:szCs w:val="22"/>
                  <w:lang w:val="en-ZA"/>
                </w:rPr>
                <w:t>ctive Directory</w:t>
              </w:r>
            </w:ins>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4850C27B"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5D41B901"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3D6350C7"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261EADF9"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Low</w:t>
            </w:r>
          </w:p>
        </w:tc>
      </w:tr>
      <w:tr w:rsidR="00A41BCB" w:rsidRPr="00EF6A8C" w14:paraId="2526A7B4"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123D303D"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11</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507041F1" w14:textId="6038F2F7" w:rsidR="00A41BCB" w:rsidRPr="00EF6A8C" w:rsidRDefault="00A41BCB" w:rsidP="001F5ABC">
            <w:pPr>
              <w:jc w:val="center"/>
              <w:rPr>
                <w:rFonts w:ascii="Oracle Sans" w:hAnsi="Oracle Sans" w:cs="Arial"/>
                <w:sz w:val="22"/>
                <w:szCs w:val="22"/>
                <w:lang w:val="en-ZA"/>
              </w:rPr>
            </w:pPr>
            <w:del w:id="28" w:author="Rebonto Pal" w:date="2021-08-19T06:30:00Z">
              <w:r w:rsidRPr="00EF6A8C" w:rsidDel="00EA7744">
                <w:rPr>
                  <w:rFonts w:ascii="Oracle Sans" w:hAnsi="Oracle Sans" w:cs="Arial"/>
                  <w:sz w:val="22"/>
                  <w:szCs w:val="22"/>
                  <w:lang w:val="en-ZA"/>
                </w:rPr>
                <w:delText>Workplace(Facebook)</w:delText>
              </w:r>
            </w:del>
            <w:ins w:id="29" w:author="Rebonto Pal" w:date="2021-08-19T06:30:00Z">
              <w:r w:rsidR="00EA7744">
                <w:rPr>
                  <w:rFonts w:ascii="Oracle Sans" w:hAnsi="Oracle Sans" w:cs="Arial"/>
                  <w:sz w:val="22"/>
                  <w:szCs w:val="22"/>
                  <w:lang w:val="en-ZA"/>
                </w:rPr>
                <w:t>Exus</w:t>
              </w:r>
            </w:ins>
          </w:p>
        </w:tc>
        <w:tc>
          <w:tcPr>
            <w:tcW w:w="1632" w:type="pct"/>
            <w:tcBorders>
              <w:top w:val="single" w:sz="6" w:space="0" w:color="000000"/>
              <w:left w:val="single" w:sz="2" w:space="0" w:color="000000"/>
              <w:bottom w:val="single" w:sz="6" w:space="0" w:color="000000"/>
              <w:right w:val="single" w:sz="2" w:space="0" w:color="000000"/>
            </w:tcBorders>
            <w:vAlign w:val="center"/>
          </w:tcPr>
          <w:p w14:paraId="7D9EAAB7" w14:textId="74DE869D" w:rsidR="00A41BCB" w:rsidRPr="00EF6A8C" w:rsidRDefault="00A41BCB" w:rsidP="001F5ABC">
            <w:pPr>
              <w:jc w:val="center"/>
              <w:rPr>
                <w:rFonts w:ascii="Oracle Sans" w:hAnsi="Oracle Sans" w:cs="Arial"/>
                <w:sz w:val="22"/>
                <w:szCs w:val="22"/>
                <w:lang w:val="en-ZA"/>
              </w:rPr>
            </w:pPr>
            <w:del w:id="30" w:author="Rebonto Pal" w:date="2021-08-19T06:30:00Z">
              <w:r w:rsidRPr="00EF6A8C" w:rsidDel="00EA7744">
                <w:rPr>
                  <w:rFonts w:ascii="Oracle Sans" w:hAnsi="Oracle Sans" w:cs="Arial"/>
                  <w:sz w:val="22"/>
                  <w:szCs w:val="22"/>
                  <w:lang w:val="en-ZA"/>
                </w:rPr>
                <w:delText>Standard</w:delText>
              </w:r>
            </w:del>
            <w:ins w:id="31" w:author="Rebonto Pal" w:date="2021-08-19T06:30:00Z">
              <w:r w:rsidR="00EA7744">
                <w:rPr>
                  <w:rFonts w:ascii="Oracle Sans" w:hAnsi="Oracle Sans" w:cs="Arial"/>
                  <w:sz w:val="22"/>
                  <w:szCs w:val="22"/>
                  <w:lang w:val="en-ZA"/>
                </w:rPr>
                <w:t>A</w:t>
              </w:r>
            </w:ins>
            <w:ins w:id="32" w:author="Rebonto Pal" w:date="2021-08-19T06:32:00Z">
              <w:r w:rsidR="00EA7744">
                <w:rPr>
                  <w:rFonts w:ascii="Oracle Sans" w:hAnsi="Oracle Sans" w:cs="Arial"/>
                  <w:sz w:val="22"/>
                  <w:szCs w:val="22"/>
                  <w:lang w:val="en-ZA"/>
                </w:rPr>
                <w:t>ctive Directory</w:t>
              </w:r>
            </w:ins>
            <w:bookmarkStart w:id="33" w:name="_GoBack"/>
            <w:bookmarkEnd w:id="33"/>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4B082B76"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137826CF"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03759DFB"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523A644C"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Low</w:t>
            </w:r>
          </w:p>
        </w:tc>
      </w:tr>
      <w:tr w:rsidR="00A41BCB" w:rsidRPr="00EF6A8C" w14:paraId="17C6DFB5" w14:textId="77777777" w:rsidTr="001F5ABC">
        <w:trPr>
          <w:trHeight w:val="615"/>
        </w:trPr>
        <w:tc>
          <w:tcPr>
            <w:tcW w:w="216" w:type="pct"/>
            <w:tcBorders>
              <w:top w:val="single" w:sz="6" w:space="0" w:color="000000"/>
              <w:left w:val="single" w:sz="6" w:space="0" w:color="000000"/>
              <w:bottom w:val="single" w:sz="6" w:space="0" w:color="000000"/>
              <w:right w:val="single" w:sz="2" w:space="0" w:color="000000"/>
            </w:tcBorders>
            <w:shd w:val="clear" w:color="auto" w:fill="auto"/>
            <w:vAlign w:val="center"/>
          </w:tcPr>
          <w:p w14:paraId="56FC740A"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12</w:t>
            </w:r>
          </w:p>
        </w:tc>
        <w:tc>
          <w:tcPr>
            <w:tcW w:w="1112" w:type="pct"/>
            <w:tcBorders>
              <w:top w:val="single" w:sz="6" w:space="0" w:color="000000"/>
              <w:left w:val="single" w:sz="2" w:space="0" w:color="000000"/>
              <w:bottom w:val="single" w:sz="6" w:space="0" w:color="000000"/>
              <w:right w:val="single" w:sz="2" w:space="0" w:color="000000"/>
            </w:tcBorders>
            <w:shd w:val="clear" w:color="auto" w:fill="auto"/>
            <w:vAlign w:val="center"/>
          </w:tcPr>
          <w:p w14:paraId="2DFC80B2"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Microsoft CRM</w:t>
            </w:r>
          </w:p>
        </w:tc>
        <w:tc>
          <w:tcPr>
            <w:tcW w:w="1632" w:type="pct"/>
            <w:tcBorders>
              <w:top w:val="single" w:sz="6" w:space="0" w:color="000000"/>
              <w:left w:val="single" w:sz="2" w:space="0" w:color="000000"/>
              <w:bottom w:val="single" w:sz="6" w:space="0" w:color="000000"/>
              <w:right w:val="single" w:sz="2" w:space="0" w:color="000000"/>
            </w:tcBorders>
            <w:vAlign w:val="center"/>
          </w:tcPr>
          <w:p w14:paraId="4AE1F711"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Standard</w:t>
            </w:r>
          </w:p>
        </w:tc>
        <w:tc>
          <w:tcPr>
            <w:tcW w:w="1318" w:type="pct"/>
            <w:tcBorders>
              <w:top w:val="single" w:sz="6" w:space="0" w:color="000000"/>
              <w:left w:val="single" w:sz="2" w:space="0" w:color="000000"/>
              <w:bottom w:val="single" w:sz="6" w:space="0" w:color="000000"/>
              <w:right w:val="single" w:sz="2" w:space="0" w:color="000000"/>
            </w:tcBorders>
            <w:shd w:val="clear" w:color="auto" w:fill="auto"/>
            <w:vAlign w:val="center"/>
          </w:tcPr>
          <w:p w14:paraId="59D02F2D"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Configuration</w:t>
            </w:r>
          </w:p>
          <w:p w14:paraId="22AEAFAF"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Customization</w:t>
            </w:r>
          </w:p>
          <w:p w14:paraId="22969A5A" w14:textId="77777777" w:rsidR="00A41BCB" w:rsidRPr="00EF6A8C" w:rsidRDefault="00A41BCB" w:rsidP="001F5ABC">
            <w:pPr>
              <w:jc w:val="center"/>
              <w:rPr>
                <w:rFonts w:ascii="Oracle Sans" w:hAnsi="Oracle Sans" w:cs="Arial"/>
                <w:sz w:val="22"/>
                <w:szCs w:val="22"/>
                <w:lang w:val="en-ZA"/>
              </w:rPr>
            </w:pPr>
          </w:p>
        </w:tc>
        <w:tc>
          <w:tcPr>
            <w:tcW w:w="723" w:type="pct"/>
            <w:tcBorders>
              <w:top w:val="single" w:sz="6" w:space="0" w:color="000000"/>
              <w:left w:val="single" w:sz="2" w:space="0" w:color="000000"/>
              <w:bottom w:val="single" w:sz="6" w:space="0" w:color="000000"/>
              <w:right w:val="single" w:sz="2" w:space="0" w:color="000000"/>
            </w:tcBorders>
            <w:shd w:val="clear" w:color="auto" w:fill="auto"/>
            <w:vAlign w:val="center"/>
          </w:tcPr>
          <w:p w14:paraId="06AC3701" w14:textId="77777777" w:rsidR="00A41BCB" w:rsidRPr="00EF6A8C" w:rsidRDefault="00A41BCB" w:rsidP="001F5ABC">
            <w:pPr>
              <w:jc w:val="center"/>
              <w:rPr>
                <w:rFonts w:ascii="Oracle Sans" w:hAnsi="Oracle Sans" w:cs="Arial"/>
                <w:sz w:val="22"/>
                <w:szCs w:val="22"/>
                <w:lang w:val="en-ZA"/>
              </w:rPr>
            </w:pPr>
            <w:r w:rsidRPr="00EF6A8C">
              <w:rPr>
                <w:rFonts w:ascii="Oracle Sans" w:hAnsi="Oracle Sans" w:cs="Arial"/>
                <w:sz w:val="22"/>
                <w:szCs w:val="22"/>
                <w:lang w:val="en-ZA"/>
              </w:rPr>
              <w:t>Complex</w:t>
            </w:r>
          </w:p>
        </w:tc>
      </w:tr>
    </w:tbl>
    <w:p w14:paraId="17DE1349" w14:textId="77777777" w:rsidR="00A41BCB" w:rsidRPr="001F5ABC" w:rsidRDefault="00A41BCB" w:rsidP="001F5ABC">
      <w:pPr>
        <w:ind w:left="720"/>
        <w:jc w:val="both"/>
        <w:rPr>
          <w:rFonts w:ascii="Oracle Sans" w:hAnsi="Oracle Sans"/>
          <w:sz w:val="22"/>
          <w:szCs w:val="22"/>
        </w:rPr>
      </w:pPr>
    </w:p>
    <w:p w14:paraId="638C0D96" w14:textId="77777777" w:rsidR="00A41BCB" w:rsidRPr="00EF6A8C" w:rsidRDefault="00A41BCB" w:rsidP="001F5ABC">
      <w:pPr>
        <w:ind w:left="720"/>
        <w:jc w:val="both"/>
        <w:rPr>
          <w:rFonts w:ascii="Oracle Sans" w:hAnsi="Oracle Sans"/>
          <w:b/>
          <w:i/>
          <w:color w:val="0000FF"/>
          <w:sz w:val="22"/>
          <w:szCs w:val="22"/>
        </w:rPr>
      </w:pPr>
    </w:p>
    <w:p w14:paraId="38E9A1FB" w14:textId="1B3484F1" w:rsidR="00A41BCB" w:rsidRPr="006A4B23" w:rsidRDefault="00A41BCB" w:rsidP="001F5ABC">
      <w:pPr>
        <w:ind w:left="720"/>
        <w:jc w:val="both"/>
        <w:rPr>
          <w:rFonts w:ascii="Oracle Sans" w:hAnsi="Oracle Sans"/>
          <w:sz w:val="22"/>
          <w:szCs w:val="22"/>
        </w:rPr>
      </w:pPr>
    </w:p>
    <w:p w14:paraId="75F7F7D7" w14:textId="0BE93E9B" w:rsidR="00A41BCB" w:rsidRPr="001F5ABC" w:rsidRDefault="00A41BCB" w:rsidP="001F5ABC">
      <w:pPr>
        <w:pStyle w:val="ListParagraph"/>
        <w:numPr>
          <w:ilvl w:val="0"/>
          <w:numId w:val="27"/>
        </w:numPr>
        <w:jc w:val="both"/>
        <w:rPr>
          <w:rFonts w:ascii="Oracle Sans" w:hAnsi="Oracle Sans"/>
          <w:sz w:val="22"/>
          <w:szCs w:val="22"/>
        </w:rPr>
      </w:pPr>
      <w:r w:rsidRPr="001F5ABC">
        <w:rPr>
          <w:rFonts w:ascii="Oracle Sans" w:hAnsi="Oracle Sans" w:cs="Arial"/>
          <w:b/>
          <w:noProof/>
          <w:sz w:val="22"/>
          <w:szCs w:val="22"/>
        </w:rPr>
        <w:t>User Lifecycle Management</w:t>
      </w:r>
    </w:p>
    <w:p w14:paraId="74D088C0" w14:textId="7343DC34" w:rsidR="00A41BCB" w:rsidRPr="00EF6A8C" w:rsidRDefault="00A41BCB">
      <w:pPr>
        <w:ind w:left="720"/>
        <w:jc w:val="both"/>
        <w:rPr>
          <w:rFonts w:ascii="Oracle Sans" w:hAnsi="Oracle Sans"/>
          <w:sz w:val="22"/>
          <w:szCs w:val="22"/>
        </w:rPr>
      </w:pPr>
      <w:r w:rsidRPr="00EF6A8C">
        <w:rPr>
          <w:rFonts w:ascii="Oracle Sans" w:hAnsi="Oracle Sans"/>
          <w:sz w:val="22"/>
          <w:szCs w:val="22"/>
        </w:rPr>
        <w:t>The following use cases of user management will be configured in OIG:</w:t>
      </w:r>
    </w:p>
    <w:p w14:paraId="37668688" w14:textId="753D451B" w:rsidR="00A41BCB" w:rsidRPr="00EF6A8C" w:rsidRDefault="00A41BCB" w:rsidP="001F5ABC">
      <w:pPr>
        <w:pStyle w:val="ListParagraph"/>
        <w:numPr>
          <w:ilvl w:val="0"/>
          <w:numId w:val="28"/>
        </w:numPr>
        <w:ind w:left="1800"/>
        <w:jc w:val="both"/>
        <w:rPr>
          <w:rFonts w:ascii="Oracle Sans" w:hAnsi="Oracle Sans"/>
          <w:sz w:val="22"/>
          <w:szCs w:val="22"/>
        </w:rPr>
      </w:pPr>
      <w:r w:rsidRPr="001F5ABC">
        <w:rPr>
          <w:rFonts w:ascii="Oracle Sans" w:hAnsi="Oracle Sans" w:cs="Arial"/>
          <w:sz w:val="22"/>
          <w:szCs w:val="22"/>
        </w:rPr>
        <w:t>User Hiring/Rehiring</w:t>
      </w:r>
      <w:r w:rsidRPr="00EF6A8C">
        <w:rPr>
          <w:rFonts w:ascii="Oracle Sans" w:hAnsi="Oracle Sans" w:cs="Arial"/>
          <w:sz w:val="22"/>
          <w:szCs w:val="22"/>
        </w:rPr>
        <w:t>.</w:t>
      </w:r>
    </w:p>
    <w:p w14:paraId="4A9118BD" w14:textId="6088CDDA" w:rsidR="00A41BCB" w:rsidRPr="00EF6A8C" w:rsidRDefault="00A41BCB" w:rsidP="001F5ABC">
      <w:pPr>
        <w:pStyle w:val="ListParagraph"/>
        <w:numPr>
          <w:ilvl w:val="0"/>
          <w:numId w:val="28"/>
        </w:numPr>
        <w:ind w:left="1800"/>
        <w:jc w:val="both"/>
        <w:rPr>
          <w:rFonts w:ascii="Oracle Sans" w:hAnsi="Oracle Sans"/>
          <w:sz w:val="22"/>
          <w:szCs w:val="22"/>
        </w:rPr>
      </w:pPr>
      <w:r w:rsidRPr="00EF6A8C">
        <w:rPr>
          <w:rFonts w:ascii="Oracle Sans" w:hAnsi="Oracle Sans" w:cs="Arial"/>
          <w:sz w:val="22"/>
          <w:szCs w:val="22"/>
        </w:rPr>
        <w:t>Modification of User Details.</w:t>
      </w:r>
    </w:p>
    <w:p w14:paraId="5A21DF85" w14:textId="0B0C1B6F" w:rsidR="00A41BCB" w:rsidRPr="00EF6A8C" w:rsidRDefault="00A41BCB" w:rsidP="001F5ABC">
      <w:pPr>
        <w:pStyle w:val="ListParagraph"/>
        <w:numPr>
          <w:ilvl w:val="0"/>
          <w:numId w:val="28"/>
        </w:numPr>
        <w:ind w:left="1800"/>
        <w:jc w:val="both"/>
        <w:rPr>
          <w:rFonts w:ascii="Oracle Sans" w:hAnsi="Oracle Sans"/>
          <w:sz w:val="22"/>
          <w:szCs w:val="22"/>
        </w:rPr>
      </w:pPr>
      <w:r w:rsidRPr="00EF6A8C">
        <w:rPr>
          <w:rFonts w:ascii="Oracle Sans" w:hAnsi="Oracle Sans" w:cs="Arial"/>
          <w:sz w:val="22"/>
          <w:szCs w:val="22"/>
        </w:rPr>
        <w:t>User Termination.</w:t>
      </w:r>
    </w:p>
    <w:p w14:paraId="21606B96" w14:textId="58A50B62" w:rsidR="00A41BCB" w:rsidRPr="00EF6A8C" w:rsidRDefault="00A41BCB" w:rsidP="001F5ABC">
      <w:pPr>
        <w:pStyle w:val="ListParagraph"/>
        <w:numPr>
          <w:ilvl w:val="0"/>
          <w:numId w:val="28"/>
        </w:numPr>
        <w:ind w:left="1800"/>
        <w:jc w:val="both"/>
        <w:rPr>
          <w:rFonts w:ascii="Oracle Sans" w:hAnsi="Oracle Sans"/>
          <w:sz w:val="22"/>
          <w:szCs w:val="22"/>
        </w:rPr>
      </w:pPr>
      <w:r w:rsidRPr="00EF6A8C">
        <w:rPr>
          <w:rFonts w:ascii="Oracle Sans" w:hAnsi="Oracle Sans" w:cs="Arial"/>
          <w:sz w:val="22"/>
          <w:szCs w:val="22"/>
        </w:rPr>
        <w:t>Change Organization.</w:t>
      </w:r>
    </w:p>
    <w:p w14:paraId="4EB2878A" w14:textId="44111186" w:rsidR="00A41BCB" w:rsidRPr="00EF6A8C" w:rsidRDefault="00A41BCB" w:rsidP="001F5ABC">
      <w:pPr>
        <w:pStyle w:val="ListParagraph"/>
        <w:numPr>
          <w:ilvl w:val="0"/>
          <w:numId w:val="28"/>
        </w:numPr>
        <w:ind w:left="1800"/>
        <w:jc w:val="both"/>
        <w:rPr>
          <w:rFonts w:ascii="Oracle Sans" w:hAnsi="Oracle Sans"/>
          <w:sz w:val="22"/>
          <w:szCs w:val="22"/>
        </w:rPr>
      </w:pPr>
      <w:r w:rsidRPr="00EF6A8C">
        <w:rPr>
          <w:rFonts w:ascii="Oracle Sans" w:hAnsi="Oracle Sans" w:cs="Arial"/>
          <w:sz w:val="22"/>
          <w:szCs w:val="22"/>
        </w:rPr>
        <w:t>Request Management with approval workflow.</w:t>
      </w:r>
    </w:p>
    <w:p w14:paraId="5DDA1ED0" w14:textId="77777777" w:rsidR="00A41BCB" w:rsidRPr="00EF6A8C" w:rsidRDefault="00A41BCB" w:rsidP="001F5ABC">
      <w:pPr>
        <w:jc w:val="both"/>
        <w:rPr>
          <w:rFonts w:ascii="Oracle Sans" w:hAnsi="Oracle Sans"/>
          <w:sz w:val="22"/>
          <w:szCs w:val="22"/>
        </w:rPr>
      </w:pPr>
    </w:p>
    <w:p w14:paraId="7C25CF07" w14:textId="34E25689" w:rsidR="00A41BCB" w:rsidRPr="00EF6A8C" w:rsidRDefault="00A41BCB">
      <w:pPr>
        <w:ind w:left="720"/>
        <w:jc w:val="both"/>
        <w:rPr>
          <w:rFonts w:ascii="Oracle Sans" w:hAnsi="Oracle Sans" w:cs="Arial"/>
          <w:noProof/>
          <w:sz w:val="22"/>
          <w:szCs w:val="22"/>
        </w:rPr>
      </w:pPr>
      <w:r w:rsidRPr="00EF6A8C">
        <w:rPr>
          <w:rFonts w:ascii="Oracle Sans" w:hAnsi="Oracle Sans" w:cs="Arial"/>
          <w:noProof/>
          <w:sz w:val="22"/>
          <w:szCs w:val="22"/>
        </w:rPr>
        <w:t>Self-Service Management &amp; Delegated Administration:</w:t>
      </w:r>
    </w:p>
    <w:p w14:paraId="0A031FA9" w14:textId="350CD2BC" w:rsidR="00A41BCB" w:rsidRPr="00EF6A8C" w:rsidRDefault="00A41BCB" w:rsidP="001F5ABC">
      <w:pPr>
        <w:pStyle w:val="ListParagraph"/>
        <w:numPr>
          <w:ilvl w:val="0"/>
          <w:numId w:val="29"/>
        </w:numPr>
        <w:jc w:val="both"/>
        <w:rPr>
          <w:rFonts w:ascii="Oracle Sans" w:hAnsi="Oracle Sans"/>
          <w:sz w:val="22"/>
          <w:szCs w:val="22"/>
        </w:rPr>
      </w:pPr>
      <w:r w:rsidRPr="001F5ABC">
        <w:rPr>
          <w:rFonts w:ascii="Oracle Sans" w:hAnsi="Oracle Sans" w:cs="Arial"/>
          <w:sz w:val="22"/>
          <w:szCs w:val="22"/>
        </w:rPr>
        <w:t>All users will be able to view their profile and request access</w:t>
      </w:r>
      <w:r w:rsidRPr="00EF6A8C">
        <w:rPr>
          <w:rFonts w:ascii="Oracle Sans" w:hAnsi="Oracle Sans" w:cs="Arial"/>
          <w:sz w:val="22"/>
          <w:szCs w:val="22"/>
        </w:rPr>
        <w:t>.</w:t>
      </w:r>
    </w:p>
    <w:p w14:paraId="3385F4CB" w14:textId="0DF8A669" w:rsidR="00A41BCB" w:rsidRPr="00EF6A8C" w:rsidRDefault="00A41BCB" w:rsidP="001F5ABC">
      <w:pPr>
        <w:pStyle w:val="ListParagraph"/>
        <w:numPr>
          <w:ilvl w:val="0"/>
          <w:numId w:val="29"/>
        </w:numPr>
        <w:jc w:val="both"/>
        <w:rPr>
          <w:rFonts w:ascii="Oracle Sans" w:hAnsi="Oracle Sans"/>
          <w:sz w:val="22"/>
          <w:szCs w:val="22"/>
        </w:rPr>
      </w:pPr>
      <w:r w:rsidRPr="00EF6A8C">
        <w:rPr>
          <w:rFonts w:ascii="Oracle Sans" w:hAnsi="Oracle Sans" w:cs="Arial"/>
          <w:sz w:val="22"/>
          <w:szCs w:val="22"/>
        </w:rPr>
        <w:t>Delegated Administrators - selected administrative users will be able to:</w:t>
      </w:r>
    </w:p>
    <w:p w14:paraId="08B8736D" w14:textId="2730D5EB" w:rsidR="00A41BCB" w:rsidRPr="00EF6A8C" w:rsidRDefault="00A41BCB" w:rsidP="001F5ABC">
      <w:pPr>
        <w:pStyle w:val="ListParagraph"/>
        <w:numPr>
          <w:ilvl w:val="1"/>
          <w:numId w:val="31"/>
        </w:numPr>
        <w:overflowPunct/>
        <w:autoSpaceDE/>
        <w:autoSpaceDN/>
        <w:adjustRightInd/>
        <w:jc w:val="both"/>
        <w:textAlignment w:val="auto"/>
        <w:rPr>
          <w:rFonts w:ascii="Oracle Sans" w:hAnsi="Oracle Sans" w:cs="Arial"/>
          <w:sz w:val="22"/>
          <w:szCs w:val="22"/>
        </w:rPr>
      </w:pPr>
      <w:r w:rsidRPr="00EF6A8C">
        <w:rPr>
          <w:rFonts w:ascii="Oracle Sans" w:hAnsi="Oracle Sans" w:cs="Arial"/>
          <w:sz w:val="22"/>
          <w:szCs w:val="22"/>
        </w:rPr>
        <w:t>Create new user.</w:t>
      </w:r>
    </w:p>
    <w:p w14:paraId="49F9C49D" w14:textId="1BC771FE" w:rsidR="00A41BCB" w:rsidRPr="00EF6A8C" w:rsidRDefault="00A41BCB" w:rsidP="001F5ABC">
      <w:pPr>
        <w:pStyle w:val="ListParagraph"/>
        <w:numPr>
          <w:ilvl w:val="1"/>
          <w:numId w:val="31"/>
        </w:numPr>
        <w:jc w:val="both"/>
        <w:rPr>
          <w:rFonts w:ascii="Oracle Sans" w:hAnsi="Oracle Sans"/>
          <w:sz w:val="22"/>
          <w:szCs w:val="22"/>
        </w:rPr>
      </w:pPr>
      <w:r w:rsidRPr="00EF6A8C">
        <w:rPr>
          <w:rFonts w:ascii="Oracle Sans" w:hAnsi="Oracle Sans" w:cs="Arial"/>
          <w:sz w:val="22"/>
          <w:szCs w:val="22"/>
        </w:rPr>
        <w:t>Modify user details (personal details, business unit, etc.).</w:t>
      </w:r>
    </w:p>
    <w:p w14:paraId="219993CA" w14:textId="5336AC9A" w:rsidR="00A41BCB" w:rsidRPr="00EF6A8C" w:rsidRDefault="00A41BCB" w:rsidP="001F5ABC">
      <w:pPr>
        <w:pStyle w:val="ListParagraph"/>
        <w:numPr>
          <w:ilvl w:val="1"/>
          <w:numId w:val="31"/>
        </w:numPr>
        <w:jc w:val="both"/>
        <w:rPr>
          <w:rFonts w:ascii="Oracle Sans" w:hAnsi="Oracle Sans"/>
          <w:sz w:val="22"/>
          <w:szCs w:val="22"/>
        </w:rPr>
      </w:pPr>
      <w:r w:rsidRPr="00EF6A8C">
        <w:rPr>
          <w:rFonts w:ascii="Oracle Sans" w:hAnsi="Oracle Sans" w:cs="Arial"/>
          <w:sz w:val="22"/>
          <w:szCs w:val="22"/>
        </w:rPr>
        <w:t>Disable user.</w:t>
      </w:r>
    </w:p>
    <w:p w14:paraId="73888308" w14:textId="41DDE3C3" w:rsidR="00A41BCB" w:rsidRPr="00EF6A8C" w:rsidRDefault="00A41BCB" w:rsidP="001F5ABC">
      <w:pPr>
        <w:pStyle w:val="ListParagraph"/>
        <w:numPr>
          <w:ilvl w:val="1"/>
          <w:numId w:val="31"/>
        </w:numPr>
        <w:jc w:val="both"/>
        <w:rPr>
          <w:rFonts w:ascii="Oracle Sans" w:hAnsi="Oracle Sans"/>
          <w:sz w:val="22"/>
          <w:szCs w:val="22"/>
        </w:rPr>
      </w:pPr>
      <w:r w:rsidRPr="00EF6A8C">
        <w:rPr>
          <w:rFonts w:ascii="Oracle Sans" w:hAnsi="Oracle Sans" w:cs="Arial"/>
          <w:sz w:val="22"/>
          <w:szCs w:val="22"/>
        </w:rPr>
        <w:t>Enable user.</w:t>
      </w:r>
    </w:p>
    <w:p w14:paraId="72E47809" w14:textId="49DA5DED" w:rsidR="00A41BCB" w:rsidRPr="00EF6A8C" w:rsidRDefault="00A41BCB" w:rsidP="001F5ABC">
      <w:pPr>
        <w:pStyle w:val="ListParagraph"/>
        <w:numPr>
          <w:ilvl w:val="1"/>
          <w:numId w:val="31"/>
        </w:numPr>
        <w:jc w:val="both"/>
        <w:rPr>
          <w:rFonts w:ascii="Oracle Sans" w:hAnsi="Oracle Sans"/>
          <w:sz w:val="22"/>
          <w:szCs w:val="22"/>
        </w:rPr>
      </w:pPr>
      <w:r w:rsidRPr="00EF6A8C">
        <w:rPr>
          <w:rFonts w:ascii="Oracle Sans" w:hAnsi="Oracle Sans" w:cs="Arial"/>
          <w:sz w:val="22"/>
          <w:szCs w:val="22"/>
        </w:rPr>
        <w:t>Terminate user.</w:t>
      </w:r>
    </w:p>
    <w:p w14:paraId="3959ECB3" w14:textId="7C23EA2F" w:rsidR="00A41BCB" w:rsidRPr="00EF6A8C" w:rsidRDefault="00A41BCB" w:rsidP="001F5ABC">
      <w:pPr>
        <w:pStyle w:val="ListParagraph"/>
        <w:numPr>
          <w:ilvl w:val="1"/>
          <w:numId w:val="31"/>
        </w:numPr>
        <w:jc w:val="both"/>
        <w:rPr>
          <w:rFonts w:ascii="Oracle Sans" w:hAnsi="Oracle Sans"/>
          <w:sz w:val="22"/>
          <w:szCs w:val="22"/>
        </w:rPr>
      </w:pPr>
      <w:r w:rsidRPr="00EF6A8C">
        <w:rPr>
          <w:rFonts w:ascii="Oracle Sans" w:hAnsi="Oracle Sans" w:cs="Arial"/>
          <w:sz w:val="22"/>
          <w:szCs w:val="22"/>
        </w:rPr>
        <w:t>Assign role.</w:t>
      </w:r>
    </w:p>
    <w:p w14:paraId="5EDA6A11" w14:textId="7CFD25B4" w:rsidR="00A41BCB" w:rsidRPr="00EF6A8C" w:rsidRDefault="00A41BCB" w:rsidP="001F5ABC">
      <w:pPr>
        <w:pStyle w:val="ListParagraph"/>
        <w:numPr>
          <w:ilvl w:val="1"/>
          <w:numId w:val="31"/>
        </w:numPr>
        <w:jc w:val="both"/>
        <w:rPr>
          <w:rFonts w:ascii="Oracle Sans" w:hAnsi="Oracle Sans"/>
          <w:sz w:val="22"/>
          <w:szCs w:val="22"/>
        </w:rPr>
      </w:pPr>
      <w:r w:rsidRPr="00EF6A8C">
        <w:rPr>
          <w:rFonts w:ascii="Oracle Sans" w:hAnsi="Oracle Sans" w:cs="Arial"/>
          <w:sz w:val="22"/>
          <w:szCs w:val="22"/>
        </w:rPr>
        <w:t>Revoke role.</w:t>
      </w:r>
    </w:p>
    <w:p w14:paraId="1B9A40BA" w14:textId="77777777" w:rsidR="00A41BCB" w:rsidRPr="00EF6A8C" w:rsidRDefault="00A41BCB" w:rsidP="001F5ABC">
      <w:pPr>
        <w:jc w:val="both"/>
        <w:rPr>
          <w:rFonts w:ascii="Oracle Sans" w:hAnsi="Oracle Sans"/>
          <w:sz w:val="22"/>
          <w:szCs w:val="22"/>
        </w:rPr>
      </w:pPr>
    </w:p>
    <w:p w14:paraId="0CC09D86" w14:textId="2F0E90C1" w:rsidR="00A41BCB" w:rsidRPr="001F5ABC" w:rsidRDefault="00A41BCB" w:rsidP="001F5ABC">
      <w:pPr>
        <w:pStyle w:val="ListParagraph"/>
        <w:numPr>
          <w:ilvl w:val="0"/>
          <w:numId w:val="33"/>
        </w:numPr>
        <w:jc w:val="both"/>
        <w:rPr>
          <w:rFonts w:ascii="Oracle Sans" w:hAnsi="Oracle Sans"/>
          <w:sz w:val="22"/>
          <w:szCs w:val="22"/>
        </w:rPr>
      </w:pPr>
      <w:r w:rsidRPr="001F5ABC">
        <w:rPr>
          <w:rFonts w:ascii="Oracle Sans" w:hAnsi="Oracle Sans" w:cs="Arial"/>
          <w:b/>
          <w:noProof/>
          <w:sz w:val="22"/>
          <w:szCs w:val="22"/>
        </w:rPr>
        <w:t>Role Lifecycle Management</w:t>
      </w:r>
    </w:p>
    <w:p w14:paraId="6D7EE280" w14:textId="06412F8A" w:rsidR="00A41BCB" w:rsidRPr="00EF6A8C" w:rsidRDefault="00A41BCB">
      <w:pPr>
        <w:ind w:left="720"/>
        <w:jc w:val="both"/>
        <w:rPr>
          <w:rFonts w:ascii="Oracle Sans" w:hAnsi="Oracle Sans" w:cs="Arial"/>
          <w:sz w:val="22"/>
          <w:szCs w:val="22"/>
        </w:rPr>
      </w:pPr>
      <w:r w:rsidRPr="00EF6A8C">
        <w:rPr>
          <w:rFonts w:ascii="Oracle Sans" w:hAnsi="Oracle Sans" w:cs="Arial"/>
          <w:sz w:val="22"/>
          <w:szCs w:val="22"/>
        </w:rPr>
        <w:t>Configure Business Roles to be assigned to users through membership rules for applications based on the user attributes. The most common user attributes that are used are:</w:t>
      </w:r>
    </w:p>
    <w:p w14:paraId="6BE8D0F7" w14:textId="2F1E3F8C" w:rsidR="00A41BCB" w:rsidRPr="00EF6A8C" w:rsidRDefault="00A41BCB" w:rsidP="00A41BCB">
      <w:pPr>
        <w:pStyle w:val="ListParagraph"/>
        <w:numPr>
          <w:ilvl w:val="0"/>
          <w:numId w:val="34"/>
        </w:numPr>
        <w:overflowPunct/>
        <w:autoSpaceDE/>
        <w:autoSpaceDN/>
        <w:adjustRightInd/>
        <w:ind w:left="1800" w:hanging="270"/>
        <w:jc w:val="both"/>
        <w:textAlignment w:val="auto"/>
        <w:rPr>
          <w:rFonts w:ascii="Oracle Sans" w:hAnsi="Oracle Sans" w:cs="Arial"/>
          <w:sz w:val="22"/>
          <w:szCs w:val="22"/>
        </w:rPr>
      </w:pPr>
      <w:r w:rsidRPr="00EF6A8C">
        <w:rPr>
          <w:rFonts w:ascii="Oracle Sans" w:hAnsi="Oracle Sans" w:cs="Arial"/>
          <w:sz w:val="22"/>
          <w:szCs w:val="22"/>
        </w:rPr>
        <w:t>User Type.</w:t>
      </w:r>
    </w:p>
    <w:p w14:paraId="4F6D4C8B" w14:textId="133E73C7" w:rsidR="00A41BCB" w:rsidRPr="00EF6A8C" w:rsidRDefault="00A41BCB" w:rsidP="00A41BCB">
      <w:pPr>
        <w:pStyle w:val="ListParagraph"/>
        <w:numPr>
          <w:ilvl w:val="0"/>
          <w:numId w:val="34"/>
        </w:numPr>
        <w:overflowPunct/>
        <w:autoSpaceDE/>
        <w:autoSpaceDN/>
        <w:adjustRightInd/>
        <w:ind w:left="1800" w:hanging="270"/>
        <w:jc w:val="both"/>
        <w:textAlignment w:val="auto"/>
        <w:rPr>
          <w:rFonts w:ascii="Oracle Sans" w:hAnsi="Oracle Sans" w:cs="Arial"/>
          <w:sz w:val="22"/>
          <w:szCs w:val="22"/>
        </w:rPr>
      </w:pPr>
      <w:r w:rsidRPr="00EF6A8C">
        <w:rPr>
          <w:rFonts w:ascii="Oracle Sans" w:hAnsi="Oracle Sans" w:cs="Arial"/>
          <w:sz w:val="22"/>
          <w:szCs w:val="22"/>
        </w:rPr>
        <w:t>Organization.</w:t>
      </w:r>
    </w:p>
    <w:p w14:paraId="5DCCC214" w14:textId="189AAC36" w:rsidR="00A41BCB" w:rsidRPr="00EF6A8C" w:rsidRDefault="00A41BCB" w:rsidP="00A41BCB">
      <w:pPr>
        <w:pStyle w:val="ListParagraph"/>
        <w:numPr>
          <w:ilvl w:val="0"/>
          <w:numId w:val="34"/>
        </w:numPr>
        <w:overflowPunct/>
        <w:autoSpaceDE/>
        <w:autoSpaceDN/>
        <w:adjustRightInd/>
        <w:ind w:left="1800" w:hanging="270"/>
        <w:jc w:val="both"/>
        <w:textAlignment w:val="auto"/>
        <w:rPr>
          <w:rFonts w:ascii="Oracle Sans" w:hAnsi="Oracle Sans" w:cs="Arial"/>
          <w:sz w:val="22"/>
          <w:szCs w:val="22"/>
        </w:rPr>
      </w:pPr>
      <w:r w:rsidRPr="00EF6A8C">
        <w:rPr>
          <w:rFonts w:ascii="Oracle Sans" w:hAnsi="Oracle Sans" w:cs="Arial"/>
          <w:sz w:val="22"/>
          <w:szCs w:val="22"/>
        </w:rPr>
        <w:t>Position.</w:t>
      </w:r>
    </w:p>
    <w:p w14:paraId="2C74D1A0" w14:textId="77777777" w:rsidR="00A41BCB" w:rsidRPr="00EF6A8C" w:rsidRDefault="00A41BCB" w:rsidP="001F5ABC">
      <w:pPr>
        <w:overflowPunct/>
        <w:autoSpaceDE/>
        <w:autoSpaceDN/>
        <w:adjustRightInd/>
        <w:jc w:val="both"/>
        <w:textAlignment w:val="auto"/>
        <w:rPr>
          <w:rFonts w:ascii="Oracle Sans" w:hAnsi="Oracle Sans" w:cs="Arial"/>
          <w:sz w:val="22"/>
          <w:szCs w:val="22"/>
        </w:rPr>
      </w:pPr>
    </w:p>
    <w:p w14:paraId="1EACEEDB" w14:textId="6F5378F2" w:rsidR="00A41BCB" w:rsidRPr="00EF6A8C" w:rsidRDefault="00A41BCB" w:rsidP="001F5ABC">
      <w:pPr>
        <w:overflowPunct/>
        <w:autoSpaceDE/>
        <w:autoSpaceDN/>
        <w:adjustRightInd/>
        <w:ind w:left="720"/>
        <w:jc w:val="both"/>
        <w:textAlignment w:val="auto"/>
        <w:rPr>
          <w:rFonts w:ascii="Oracle Sans" w:hAnsi="Oracle Sans" w:cs="Arial"/>
          <w:sz w:val="22"/>
          <w:szCs w:val="22"/>
        </w:rPr>
      </w:pPr>
      <w:r w:rsidRPr="00EF6A8C">
        <w:rPr>
          <w:rFonts w:ascii="Oracle Sans" w:hAnsi="Oracle Sans" w:cs="Arial"/>
          <w:sz w:val="22"/>
          <w:szCs w:val="22"/>
        </w:rPr>
        <w:t>Standard functionality up to thirty (30) access policies will be configured to trigger the automatic provisioning of the accounts through the connectors. OIG System Administrators will be responsible to modify an access policy when there is a change in the Roles Matrix.</w:t>
      </w:r>
    </w:p>
    <w:p w14:paraId="79EC0A49" w14:textId="77777777" w:rsidR="00A41BCB" w:rsidRPr="00EF6A8C" w:rsidRDefault="00A41BCB" w:rsidP="001F5ABC">
      <w:pPr>
        <w:overflowPunct/>
        <w:autoSpaceDE/>
        <w:autoSpaceDN/>
        <w:adjustRightInd/>
        <w:ind w:left="720"/>
        <w:jc w:val="both"/>
        <w:textAlignment w:val="auto"/>
        <w:rPr>
          <w:rFonts w:ascii="Oracle Sans" w:hAnsi="Oracle Sans" w:cs="Arial"/>
          <w:sz w:val="22"/>
          <w:szCs w:val="22"/>
        </w:rPr>
      </w:pPr>
    </w:p>
    <w:p w14:paraId="7053C170" w14:textId="38ABB9C3" w:rsidR="00A41BCB" w:rsidRPr="001F5ABC" w:rsidRDefault="00A41BCB" w:rsidP="001F5ABC">
      <w:pPr>
        <w:pStyle w:val="ListParagraph"/>
        <w:numPr>
          <w:ilvl w:val="0"/>
          <w:numId w:val="33"/>
        </w:numPr>
        <w:overflowPunct/>
        <w:autoSpaceDE/>
        <w:autoSpaceDN/>
        <w:adjustRightInd/>
        <w:jc w:val="both"/>
        <w:textAlignment w:val="auto"/>
        <w:rPr>
          <w:rFonts w:ascii="Oracle Sans" w:hAnsi="Oracle Sans" w:cs="Arial"/>
          <w:sz w:val="22"/>
          <w:szCs w:val="22"/>
        </w:rPr>
      </w:pPr>
      <w:r w:rsidRPr="001F5ABC">
        <w:rPr>
          <w:rFonts w:ascii="Oracle Sans" w:hAnsi="Oracle Sans" w:cs="Arial"/>
          <w:b/>
          <w:noProof/>
          <w:sz w:val="22"/>
          <w:szCs w:val="22"/>
        </w:rPr>
        <w:t>Organization Lifecycle Management</w:t>
      </w:r>
    </w:p>
    <w:p w14:paraId="5EFB0E38" w14:textId="3D56C6B7" w:rsidR="00A41BCB" w:rsidRPr="00EF6A8C" w:rsidRDefault="00A41BCB" w:rsidP="001F5ABC">
      <w:pPr>
        <w:pStyle w:val="ListParagraph"/>
        <w:overflowPunct/>
        <w:autoSpaceDE/>
        <w:autoSpaceDN/>
        <w:adjustRightInd/>
        <w:jc w:val="both"/>
        <w:textAlignment w:val="auto"/>
        <w:rPr>
          <w:rFonts w:ascii="Oracle Sans" w:hAnsi="Oracle Sans" w:cs="Arial"/>
          <w:noProof/>
          <w:sz w:val="22"/>
          <w:szCs w:val="22"/>
        </w:rPr>
      </w:pPr>
      <w:r w:rsidRPr="00EF6A8C">
        <w:rPr>
          <w:rFonts w:ascii="Oracle Sans" w:hAnsi="Oracle Sans" w:cs="Arial"/>
          <w:noProof/>
          <w:sz w:val="22"/>
          <w:szCs w:val="22"/>
        </w:rPr>
        <w:t>Organizations will be retrieved from HRMS through the reconciliation process. The following use cases will be configured:</w:t>
      </w:r>
    </w:p>
    <w:p w14:paraId="69FA8EC4" w14:textId="77777777" w:rsidR="00A41BCB" w:rsidRPr="00EF6A8C" w:rsidRDefault="00A41BCB" w:rsidP="001F5ABC">
      <w:pPr>
        <w:pStyle w:val="ListParagraph"/>
        <w:numPr>
          <w:ilvl w:val="0"/>
          <w:numId w:val="36"/>
        </w:numPr>
        <w:overflowPunct/>
        <w:autoSpaceDE/>
        <w:autoSpaceDN/>
        <w:adjustRightInd/>
        <w:ind w:left="1890"/>
        <w:jc w:val="both"/>
        <w:textAlignment w:val="auto"/>
        <w:rPr>
          <w:rFonts w:ascii="Oracle Sans" w:hAnsi="Oracle Sans" w:cs="Arial"/>
          <w:noProof/>
          <w:sz w:val="22"/>
          <w:szCs w:val="22"/>
        </w:rPr>
      </w:pPr>
      <w:r w:rsidRPr="001F5ABC">
        <w:rPr>
          <w:rFonts w:ascii="Oracle Sans" w:hAnsi="Oracle Sans" w:cs="Arial"/>
          <w:noProof/>
          <w:sz w:val="22"/>
          <w:szCs w:val="22"/>
        </w:rPr>
        <w:t>Creation of new organization.</w:t>
      </w:r>
    </w:p>
    <w:p w14:paraId="39D855FF" w14:textId="77777777" w:rsidR="00A41BCB" w:rsidRPr="00EF6A8C" w:rsidRDefault="00A41BCB" w:rsidP="001F5ABC">
      <w:pPr>
        <w:pStyle w:val="ListParagraph"/>
        <w:numPr>
          <w:ilvl w:val="0"/>
          <w:numId w:val="36"/>
        </w:numPr>
        <w:overflowPunct/>
        <w:autoSpaceDE/>
        <w:autoSpaceDN/>
        <w:adjustRightInd/>
        <w:ind w:left="1890"/>
        <w:jc w:val="both"/>
        <w:textAlignment w:val="auto"/>
        <w:rPr>
          <w:rFonts w:ascii="Oracle Sans" w:hAnsi="Oracle Sans" w:cs="Arial"/>
          <w:noProof/>
          <w:sz w:val="22"/>
          <w:szCs w:val="22"/>
        </w:rPr>
      </w:pPr>
      <w:r w:rsidRPr="001F5ABC">
        <w:rPr>
          <w:rFonts w:ascii="Oracle Sans" w:hAnsi="Oracle Sans" w:cs="Arial"/>
          <w:noProof/>
          <w:sz w:val="22"/>
          <w:szCs w:val="22"/>
        </w:rPr>
        <w:t>Update organization details.</w:t>
      </w:r>
    </w:p>
    <w:p w14:paraId="147A7580" w14:textId="3B67E0EB" w:rsidR="00A41BCB" w:rsidRPr="00EF6A8C" w:rsidRDefault="00A41BCB" w:rsidP="001F5ABC">
      <w:pPr>
        <w:pStyle w:val="ListParagraph"/>
        <w:numPr>
          <w:ilvl w:val="0"/>
          <w:numId w:val="36"/>
        </w:numPr>
        <w:overflowPunct/>
        <w:autoSpaceDE/>
        <w:autoSpaceDN/>
        <w:adjustRightInd/>
        <w:ind w:left="1890"/>
        <w:jc w:val="both"/>
        <w:textAlignment w:val="auto"/>
        <w:rPr>
          <w:rFonts w:ascii="Oracle Sans" w:hAnsi="Oracle Sans" w:cs="Arial"/>
          <w:noProof/>
          <w:sz w:val="22"/>
          <w:szCs w:val="22"/>
        </w:rPr>
      </w:pPr>
      <w:r w:rsidRPr="001F5ABC">
        <w:rPr>
          <w:rFonts w:ascii="Oracle Sans" w:hAnsi="Oracle Sans" w:cs="Arial"/>
          <w:noProof/>
          <w:sz w:val="22"/>
          <w:szCs w:val="22"/>
        </w:rPr>
        <w:t>Deactivate organization.</w:t>
      </w:r>
    </w:p>
    <w:p w14:paraId="1B2C6393" w14:textId="77777777" w:rsidR="00A41BCB" w:rsidRPr="00EF6A8C" w:rsidRDefault="00A41BCB" w:rsidP="001F5ABC">
      <w:pPr>
        <w:overflowPunct/>
        <w:autoSpaceDE/>
        <w:autoSpaceDN/>
        <w:adjustRightInd/>
        <w:jc w:val="both"/>
        <w:textAlignment w:val="auto"/>
        <w:rPr>
          <w:rFonts w:ascii="Oracle Sans" w:hAnsi="Oracle Sans" w:cs="Arial"/>
          <w:noProof/>
          <w:sz w:val="22"/>
          <w:szCs w:val="22"/>
        </w:rPr>
      </w:pPr>
    </w:p>
    <w:p w14:paraId="47735A68" w14:textId="23984D85" w:rsidR="00A41BCB" w:rsidRPr="001F5ABC" w:rsidRDefault="00A41BCB" w:rsidP="001F5ABC">
      <w:pPr>
        <w:pStyle w:val="ListParagraph"/>
        <w:numPr>
          <w:ilvl w:val="0"/>
          <w:numId w:val="33"/>
        </w:numPr>
        <w:overflowPunct/>
        <w:autoSpaceDE/>
        <w:autoSpaceDN/>
        <w:adjustRightInd/>
        <w:jc w:val="both"/>
        <w:textAlignment w:val="auto"/>
        <w:rPr>
          <w:rFonts w:ascii="Oracle Sans" w:hAnsi="Oracle Sans" w:cs="Arial"/>
          <w:noProof/>
          <w:sz w:val="22"/>
          <w:szCs w:val="22"/>
        </w:rPr>
      </w:pPr>
      <w:r w:rsidRPr="001F5ABC">
        <w:rPr>
          <w:rFonts w:ascii="Oracle Sans" w:hAnsi="Oracle Sans" w:cs="Arial"/>
          <w:b/>
          <w:noProof/>
          <w:sz w:val="22"/>
          <w:szCs w:val="22"/>
        </w:rPr>
        <w:t>Approval Workflows</w:t>
      </w:r>
    </w:p>
    <w:p w14:paraId="6D6F673D" w14:textId="74BF07EF" w:rsidR="00A41BCB" w:rsidRPr="00EF6A8C" w:rsidRDefault="00A41BCB" w:rsidP="001F5ABC">
      <w:pPr>
        <w:overflowPunct/>
        <w:autoSpaceDE/>
        <w:autoSpaceDN/>
        <w:adjustRightInd/>
        <w:ind w:left="720"/>
        <w:jc w:val="both"/>
        <w:textAlignment w:val="auto"/>
        <w:rPr>
          <w:rFonts w:ascii="Oracle Sans" w:hAnsi="Oracle Sans" w:cs="Arial"/>
          <w:sz w:val="22"/>
          <w:szCs w:val="22"/>
        </w:rPr>
      </w:pPr>
      <w:r w:rsidRPr="00EF6A8C">
        <w:rPr>
          <w:rFonts w:ascii="Oracle Sans" w:hAnsi="Oracle Sans" w:cs="Arial"/>
          <w:sz w:val="22"/>
          <w:szCs w:val="22"/>
        </w:rPr>
        <w:t>The following standard approval flows will be available when users are requesting access:</w:t>
      </w:r>
    </w:p>
    <w:p w14:paraId="5FA041CD" w14:textId="7F6CE315" w:rsidR="00A41BCB" w:rsidRPr="00EF6A8C" w:rsidRDefault="00A41BCB" w:rsidP="001F5ABC">
      <w:pPr>
        <w:pStyle w:val="ListParagraph"/>
        <w:numPr>
          <w:ilvl w:val="0"/>
          <w:numId w:val="37"/>
        </w:numPr>
        <w:tabs>
          <w:tab w:val="left" w:pos="1800"/>
        </w:tabs>
        <w:overflowPunct/>
        <w:autoSpaceDE/>
        <w:autoSpaceDN/>
        <w:adjustRightInd/>
        <w:ind w:left="1890"/>
        <w:jc w:val="both"/>
        <w:textAlignment w:val="auto"/>
        <w:rPr>
          <w:rFonts w:ascii="Oracle Sans" w:hAnsi="Oracle Sans" w:cs="Arial"/>
          <w:noProof/>
          <w:sz w:val="22"/>
          <w:szCs w:val="22"/>
        </w:rPr>
      </w:pPr>
      <w:r w:rsidRPr="001F5ABC">
        <w:rPr>
          <w:rFonts w:ascii="Oracle Sans" w:hAnsi="Oracle Sans" w:cs="Arial"/>
          <w:noProof/>
          <w:sz w:val="22"/>
          <w:szCs w:val="22"/>
        </w:rPr>
        <w:t>Requester’s manager approval</w:t>
      </w:r>
      <w:r w:rsidRPr="00EF6A8C">
        <w:rPr>
          <w:rFonts w:ascii="Oracle Sans" w:hAnsi="Oracle Sans" w:cs="Arial"/>
          <w:noProof/>
          <w:sz w:val="22"/>
          <w:szCs w:val="22"/>
        </w:rPr>
        <w:t>.</w:t>
      </w:r>
    </w:p>
    <w:p w14:paraId="5D938547" w14:textId="094BE2A5" w:rsidR="00A41BCB" w:rsidRPr="00EF6A8C" w:rsidRDefault="00A41BCB" w:rsidP="001F5ABC">
      <w:pPr>
        <w:pStyle w:val="ListParagraph"/>
        <w:numPr>
          <w:ilvl w:val="0"/>
          <w:numId w:val="37"/>
        </w:numPr>
        <w:tabs>
          <w:tab w:val="left" w:pos="1800"/>
        </w:tabs>
        <w:overflowPunct/>
        <w:autoSpaceDE/>
        <w:autoSpaceDN/>
        <w:adjustRightInd/>
        <w:ind w:left="1890"/>
        <w:jc w:val="both"/>
        <w:textAlignment w:val="auto"/>
        <w:rPr>
          <w:rFonts w:ascii="Oracle Sans" w:hAnsi="Oracle Sans" w:cs="Arial"/>
          <w:noProof/>
          <w:sz w:val="22"/>
          <w:szCs w:val="22"/>
        </w:rPr>
      </w:pPr>
      <w:r w:rsidRPr="00EF6A8C">
        <w:rPr>
          <w:rFonts w:ascii="Oracle Sans" w:hAnsi="Oracle Sans" w:cs="Arial"/>
          <w:noProof/>
          <w:sz w:val="22"/>
          <w:szCs w:val="22"/>
        </w:rPr>
        <w:t>Beneficiary’s manager approval.</w:t>
      </w:r>
    </w:p>
    <w:p w14:paraId="44584495" w14:textId="391F5DF5" w:rsidR="00A41BCB" w:rsidRPr="001F5ABC" w:rsidRDefault="00A41BCB" w:rsidP="001F5ABC">
      <w:pPr>
        <w:pStyle w:val="ListParagraph"/>
        <w:numPr>
          <w:ilvl w:val="0"/>
          <w:numId w:val="37"/>
        </w:numPr>
        <w:tabs>
          <w:tab w:val="left" w:pos="1800"/>
        </w:tabs>
        <w:overflowPunct/>
        <w:autoSpaceDE/>
        <w:autoSpaceDN/>
        <w:adjustRightInd/>
        <w:ind w:left="1890"/>
        <w:jc w:val="both"/>
        <w:textAlignment w:val="auto"/>
        <w:rPr>
          <w:rFonts w:ascii="Oracle Sans" w:hAnsi="Oracle Sans" w:cs="Arial"/>
          <w:noProof/>
          <w:sz w:val="22"/>
          <w:szCs w:val="22"/>
        </w:rPr>
      </w:pPr>
      <w:r w:rsidRPr="00EF6A8C">
        <w:rPr>
          <w:rFonts w:ascii="Oracle Sans" w:hAnsi="Oracle Sans" w:cs="Arial"/>
          <w:noProof/>
          <w:sz w:val="22"/>
          <w:szCs w:val="22"/>
        </w:rPr>
        <w:t>Generic flow with up to Three (3)  approval stages.</w:t>
      </w:r>
    </w:p>
    <w:p w14:paraId="0DC98193" w14:textId="255C95BA" w:rsidR="00A41BCB" w:rsidRPr="001F5ABC" w:rsidRDefault="00A41BCB">
      <w:pPr>
        <w:ind w:left="720"/>
        <w:jc w:val="both"/>
        <w:rPr>
          <w:rFonts w:ascii="Oracle Sans" w:hAnsi="Oracle Sans"/>
          <w:sz w:val="22"/>
          <w:szCs w:val="22"/>
        </w:rPr>
      </w:pPr>
    </w:p>
    <w:p w14:paraId="4213E8D7" w14:textId="29642925" w:rsidR="00A41BCB" w:rsidRPr="001F5ABC" w:rsidRDefault="00A41BCB" w:rsidP="001F5ABC">
      <w:pPr>
        <w:pStyle w:val="ListParagraph"/>
        <w:numPr>
          <w:ilvl w:val="0"/>
          <w:numId w:val="33"/>
        </w:numPr>
        <w:jc w:val="both"/>
        <w:rPr>
          <w:rFonts w:ascii="Oracle Sans" w:hAnsi="Oracle Sans"/>
          <w:sz w:val="22"/>
          <w:szCs w:val="22"/>
        </w:rPr>
      </w:pPr>
      <w:r w:rsidRPr="001F5ABC">
        <w:rPr>
          <w:rFonts w:ascii="Oracle Sans" w:hAnsi="Oracle Sans" w:cs="Arial"/>
          <w:b/>
          <w:noProof/>
          <w:sz w:val="22"/>
          <w:szCs w:val="22"/>
        </w:rPr>
        <w:lastRenderedPageBreak/>
        <w:t>Notifications</w:t>
      </w:r>
    </w:p>
    <w:p w14:paraId="1F1B08B9" w14:textId="77C8C3E6" w:rsidR="00A41BCB" w:rsidRPr="001F5ABC" w:rsidRDefault="00A41BCB" w:rsidP="001F5ABC">
      <w:pPr>
        <w:pStyle w:val="ListParagraph"/>
        <w:numPr>
          <w:ilvl w:val="0"/>
          <w:numId w:val="38"/>
        </w:numPr>
        <w:ind w:left="990" w:hanging="270"/>
        <w:jc w:val="both"/>
        <w:rPr>
          <w:rFonts w:ascii="Oracle Sans" w:hAnsi="Oracle Sans"/>
          <w:sz w:val="22"/>
          <w:szCs w:val="22"/>
        </w:rPr>
      </w:pPr>
      <w:bookmarkStart w:id="34" w:name="_Hlk63241321"/>
      <w:r w:rsidRPr="00EF6A8C">
        <w:rPr>
          <w:rFonts w:ascii="Oracle Sans" w:hAnsi="Oracle Sans" w:cs="Arial"/>
          <w:noProof/>
          <w:sz w:val="22"/>
          <w:szCs w:val="22"/>
        </w:rPr>
        <w:t xml:space="preserve">E-Mail notification will  be configured </w:t>
      </w:r>
      <w:bookmarkEnd w:id="34"/>
      <w:r w:rsidRPr="00EF6A8C">
        <w:rPr>
          <w:rFonts w:ascii="Oracle Sans" w:hAnsi="Oracle Sans" w:cs="Arial"/>
          <w:noProof/>
          <w:sz w:val="22"/>
          <w:szCs w:val="22"/>
        </w:rPr>
        <w:t>for all operation of user lifecycle management.</w:t>
      </w:r>
    </w:p>
    <w:p w14:paraId="43ADA611" w14:textId="67DEEFD7" w:rsidR="00A41BCB" w:rsidRPr="001F5ABC" w:rsidRDefault="00A41BCB" w:rsidP="001F5ABC">
      <w:pPr>
        <w:pStyle w:val="ListParagraph"/>
        <w:numPr>
          <w:ilvl w:val="0"/>
          <w:numId w:val="38"/>
        </w:numPr>
        <w:ind w:left="990" w:hanging="270"/>
        <w:jc w:val="both"/>
        <w:rPr>
          <w:rFonts w:ascii="Oracle Sans" w:hAnsi="Oracle Sans"/>
          <w:sz w:val="22"/>
          <w:szCs w:val="22"/>
        </w:rPr>
      </w:pPr>
      <w:bookmarkStart w:id="35" w:name="_Hlk63241331"/>
      <w:r w:rsidRPr="00EF6A8C">
        <w:rPr>
          <w:rFonts w:ascii="Oracle Sans" w:hAnsi="Oracle Sans" w:cs="Arial"/>
          <w:noProof/>
          <w:sz w:val="22"/>
          <w:szCs w:val="22"/>
        </w:rPr>
        <w:t xml:space="preserve">Assignees of requests will be informed </w:t>
      </w:r>
      <w:bookmarkEnd w:id="35"/>
      <w:r w:rsidRPr="00EF6A8C">
        <w:rPr>
          <w:rFonts w:ascii="Oracle Sans" w:hAnsi="Oracle Sans" w:cs="Arial"/>
          <w:noProof/>
          <w:sz w:val="22"/>
          <w:szCs w:val="22"/>
        </w:rPr>
        <w:t xml:space="preserve">when they need to take an action as well as when the request is completed. </w:t>
      </w:r>
      <w:bookmarkStart w:id="36" w:name="_Hlk63241343"/>
      <w:r w:rsidRPr="00EF6A8C">
        <w:rPr>
          <w:rFonts w:ascii="Oracle Sans" w:hAnsi="Oracle Sans" w:cs="Arial"/>
          <w:noProof/>
          <w:sz w:val="22"/>
          <w:szCs w:val="22"/>
        </w:rPr>
        <w:t xml:space="preserve">Actionable notifications will also be configured </w:t>
      </w:r>
      <w:bookmarkEnd w:id="36"/>
      <w:r w:rsidRPr="00EF6A8C">
        <w:rPr>
          <w:rFonts w:ascii="Oracle Sans" w:hAnsi="Oracle Sans" w:cs="Arial"/>
          <w:noProof/>
          <w:sz w:val="22"/>
          <w:szCs w:val="22"/>
        </w:rPr>
        <w:t>so that assignees can provide the approval/rejection from their mobile, if they get their corporate e-mails in the device.</w:t>
      </w:r>
    </w:p>
    <w:p w14:paraId="6EA3FF2B" w14:textId="77777777" w:rsidR="00A41BCB" w:rsidRPr="00EF6A8C" w:rsidRDefault="00A41BCB" w:rsidP="001F5ABC">
      <w:pPr>
        <w:jc w:val="both"/>
        <w:rPr>
          <w:rFonts w:ascii="Oracle Sans" w:hAnsi="Oracle Sans"/>
          <w:sz w:val="22"/>
          <w:szCs w:val="22"/>
        </w:rPr>
      </w:pPr>
    </w:p>
    <w:p w14:paraId="33F1B9F0" w14:textId="75295854" w:rsidR="00A41BCB" w:rsidRPr="00EF6A8C" w:rsidRDefault="0076016E" w:rsidP="001F5ABC">
      <w:pPr>
        <w:ind w:left="360"/>
        <w:jc w:val="both"/>
        <w:rPr>
          <w:rFonts w:ascii="Oracle Sans" w:hAnsi="Oracle Sans" w:cs="Arial"/>
          <w:b/>
          <w:sz w:val="22"/>
          <w:szCs w:val="22"/>
        </w:rPr>
      </w:pPr>
      <w:bookmarkStart w:id="37" w:name="_Toc22556994"/>
      <w:bookmarkStart w:id="38" w:name="_Toc66123420"/>
      <w:r w:rsidRPr="001F5ABC">
        <w:rPr>
          <w:rFonts w:ascii="Oracle Sans" w:hAnsi="Oracle Sans" w:cs="Arial"/>
          <w:b/>
          <w:sz w:val="22"/>
          <w:szCs w:val="22"/>
        </w:rPr>
        <w:t>Technical scope</w:t>
      </w:r>
      <w:bookmarkEnd w:id="37"/>
      <w:bookmarkEnd w:id="38"/>
      <w:r w:rsidRPr="00EF6A8C">
        <w:rPr>
          <w:rFonts w:ascii="Oracle Sans" w:hAnsi="Oracle Sans" w:cs="Arial"/>
          <w:b/>
          <w:sz w:val="22"/>
          <w:szCs w:val="22"/>
        </w:rPr>
        <w:t>:</w:t>
      </w:r>
    </w:p>
    <w:p w14:paraId="4E2E7CA9" w14:textId="0D51E7A3" w:rsidR="0076016E" w:rsidRPr="00EF6A8C" w:rsidRDefault="0076016E" w:rsidP="001F5ABC">
      <w:pPr>
        <w:ind w:left="360" w:firstLine="360"/>
        <w:jc w:val="both"/>
        <w:rPr>
          <w:rFonts w:ascii="Oracle Sans" w:hAnsi="Oracle Sans" w:cs="Arial"/>
          <w:b/>
          <w:sz w:val="22"/>
          <w:szCs w:val="22"/>
        </w:rPr>
      </w:pPr>
      <w:r w:rsidRPr="001F5ABC">
        <w:rPr>
          <w:rFonts w:ascii="Oracle Sans" w:hAnsi="Oracle Sans" w:cs="Arial"/>
          <w:b/>
          <w:sz w:val="22"/>
          <w:szCs w:val="22"/>
        </w:rPr>
        <w:t>Environments</w:t>
      </w:r>
      <w:r w:rsidRPr="00EF6A8C">
        <w:rPr>
          <w:rFonts w:ascii="Oracle Sans" w:hAnsi="Oracle Sans" w:cs="Arial"/>
          <w:b/>
          <w:sz w:val="22"/>
          <w:szCs w:val="22"/>
        </w:rPr>
        <w:t>:</w:t>
      </w:r>
    </w:p>
    <w:p w14:paraId="6BF0BB64" w14:textId="03CBE79C" w:rsidR="0076016E" w:rsidRPr="001F5ABC" w:rsidRDefault="0076016E" w:rsidP="001F5ABC">
      <w:pPr>
        <w:pStyle w:val="ListParagraph"/>
        <w:numPr>
          <w:ilvl w:val="0"/>
          <w:numId w:val="39"/>
        </w:numPr>
        <w:jc w:val="both"/>
        <w:rPr>
          <w:rFonts w:ascii="Oracle Sans" w:hAnsi="Oracle Sans"/>
          <w:b/>
          <w:sz w:val="22"/>
          <w:szCs w:val="22"/>
        </w:rPr>
      </w:pPr>
      <w:r w:rsidRPr="001F5ABC">
        <w:rPr>
          <w:rFonts w:ascii="Oracle Sans" w:hAnsi="Oracle Sans" w:cstheme="minorHAnsi"/>
          <w:sz w:val="22"/>
          <w:szCs w:val="22"/>
        </w:rPr>
        <w:t>Development (DEV)</w:t>
      </w:r>
      <w:r w:rsidRPr="00EF6A8C">
        <w:rPr>
          <w:rFonts w:ascii="Oracle Sans" w:hAnsi="Oracle Sans" w:cstheme="minorHAnsi"/>
          <w:sz w:val="22"/>
          <w:szCs w:val="22"/>
        </w:rPr>
        <w:t>:</w:t>
      </w:r>
    </w:p>
    <w:p w14:paraId="7314E617" w14:textId="45AA0AE4" w:rsidR="0076016E" w:rsidRPr="001F5ABC" w:rsidRDefault="0076016E" w:rsidP="001F5ABC">
      <w:pPr>
        <w:pStyle w:val="ListParagraph"/>
        <w:numPr>
          <w:ilvl w:val="1"/>
          <w:numId w:val="39"/>
        </w:numPr>
        <w:jc w:val="both"/>
        <w:rPr>
          <w:rFonts w:ascii="Oracle Sans" w:hAnsi="Oracle Sans"/>
          <w:b/>
          <w:sz w:val="22"/>
          <w:szCs w:val="22"/>
        </w:rPr>
      </w:pPr>
      <w:r w:rsidRPr="00EF6A8C">
        <w:rPr>
          <w:rFonts w:ascii="Oracle Sans" w:hAnsi="Oracle Sans" w:cstheme="minorHAnsi"/>
          <w:sz w:val="22"/>
          <w:szCs w:val="22"/>
        </w:rPr>
        <w:t>O</w:t>
      </w:r>
      <w:r w:rsidR="005C77B1" w:rsidRPr="00EF6A8C">
        <w:rPr>
          <w:rFonts w:ascii="Oracle Sans" w:hAnsi="Oracle Sans" w:cstheme="minorHAnsi"/>
          <w:sz w:val="22"/>
          <w:szCs w:val="22"/>
        </w:rPr>
        <w:t xml:space="preserve">racle </w:t>
      </w:r>
      <w:r w:rsidRPr="00EF6A8C">
        <w:rPr>
          <w:rFonts w:ascii="Oracle Sans" w:hAnsi="Oracle Sans" w:cstheme="minorHAnsi"/>
          <w:sz w:val="22"/>
          <w:szCs w:val="22"/>
        </w:rPr>
        <w:t>C</w:t>
      </w:r>
      <w:r w:rsidR="005C77B1" w:rsidRPr="00EF6A8C">
        <w:rPr>
          <w:rFonts w:ascii="Oracle Sans" w:hAnsi="Oracle Sans" w:cstheme="minorHAnsi"/>
          <w:sz w:val="22"/>
          <w:szCs w:val="22"/>
        </w:rPr>
        <w:t>onsulting (“OC”)</w:t>
      </w:r>
      <w:r w:rsidRPr="00EF6A8C">
        <w:rPr>
          <w:rFonts w:ascii="Oracle Sans" w:hAnsi="Oracle Sans" w:cstheme="minorHAnsi"/>
          <w:sz w:val="22"/>
          <w:szCs w:val="22"/>
        </w:rPr>
        <w:t xml:space="preserve"> will install and configure a single node of Oracle Identity Governance.</w:t>
      </w:r>
    </w:p>
    <w:p w14:paraId="76DAC6F9" w14:textId="67B6FBE3" w:rsidR="0076016E" w:rsidRPr="001F5ABC" w:rsidRDefault="0076016E" w:rsidP="001F5ABC">
      <w:pPr>
        <w:pStyle w:val="ListParagraph"/>
        <w:numPr>
          <w:ilvl w:val="1"/>
          <w:numId w:val="39"/>
        </w:numPr>
        <w:jc w:val="both"/>
        <w:rPr>
          <w:rFonts w:ascii="Oracle Sans" w:hAnsi="Oracle Sans"/>
          <w:b/>
          <w:sz w:val="22"/>
          <w:szCs w:val="22"/>
        </w:rPr>
      </w:pPr>
      <w:r w:rsidRPr="00EF6A8C">
        <w:rPr>
          <w:rFonts w:ascii="Oracle Sans" w:hAnsi="Oracle Sans" w:cstheme="minorHAnsi"/>
          <w:sz w:val="22"/>
          <w:szCs w:val="22"/>
        </w:rPr>
        <w:t xml:space="preserve">OC will configure for operations specific to the Oracle Identity Governance. Single node of Oracle database and its components pre-installed by </w:t>
      </w:r>
      <w:r w:rsidR="005C77B1" w:rsidRPr="00EF6A8C">
        <w:rPr>
          <w:rFonts w:ascii="Oracle Sans" w:hAnsi="Oracle Sans" w:cstheme="minorHAnsi"/>
          <w:sz w:val="22"/>
          <w:szCs w:val="22"/>
        </w:rPr>
        <w:t>You</w:t>
      </w:r>
      <w:r w:rsidRPr="00EF6A8C">
        <w:rPr>
          <w:rFonts w:ascii="Oracle Sans" w:hAnsi="Oracle Sans" w:cstheme="minorHAnsi"/>
          <w:sz w:val="22"/>
          <w:szCs w:val="22"/>
        </w:rPr>
        <w:t>.</w:t>
      </w:r>
    </w:p>
    <w:p w14:paraId="0091B261" w14:textId="106EB0B7" w:rsidR="0076016E" w:rsidRPr="001F5ABC" w:rsidRDefault="0076016E" w:rsidP="001F5ABC">
      <w:pPr>
        <w:pStyle w:val="ListParagraph"/>
        <w:numPr>
          <w:ilvl w:val="0"/>
          <w:numId w:val="39"/>
        </w:numPr>
        <w:jc w:val="both"/>
        <w:rPr>
          <w:rFonts w:ascii="Oracle Sans" w:hAnsi="Oracle Sans"/>
          <w:b/>
          <w:sz w:val="22"/>
          <w:szCs w:val="22"/>
        </w:rPr>
      </w:pPr>
      <w:r w:rsidRPr="00EF6A8C">
        <w:rPr>
          <w:rFonts w:ascii="Oracle Sans" w:hAnsi="Oracle Sans" w:cstheme="minorHAnsi"/>
          <w:sz w:val="22"/>
          <w:szCs w:val="22"/>
        </w:rPr>
        <w:t>UAT with High Availability:</w:t>
      </w:r>
    </w:p>
    <w:p w14:paraId="35D6E728" w14:textId="2E3C20E9" w:rsidR="0076016E" w:rsidRPr="001F5ABC" w:rsidRDefault="009F6356" w:rsidP="001F5ABC">
      <w:pPr>
        <w:pStyle w:val="ListParagraph"/>
        <w:numPr>
          <w:ilvl w:val="1"/>
          <w:numId w:val="39"/>
        </w:numPr>
        <w:jc w:val="both"/>
        <w:rPr>
          <w:rFonts w:ascii="Oracle Sans" w:hAnsi="Oracle Sans"/>
          <w:b/>
          <w:sz w:val="22"/>
          <w:szCs w:val="22"/>
        </w:rPr>
      </w:pPr>
      <w:r w:rsidRPr="00EF6A8C">
        <w:rPr>
          <w:rFonts w:ascii="Oracle Sans" w:hAnsi="Oracle Sans" w:cstheme="minorHAnsi"/>
          <w:sz w:val="22"/>
          <w:szCs w:val="22"/>
        </w:rPr>
        <w:t>OC</w:t>
      </w:r>
      <w:r w:rsidR="0076016E" w:rsidRPr="00EF6A8C">
        <w:rPr>
          <w:rFonts w:ascii="Oracle Sans" w:hAnsi="Oracle Sans" w:cstheme="minorHAnsi"/>
          <w:sz w:val="22"/>
          <w:szCs w:val="22"/>
        </w:rPr>
        <w:t xml:space="preserve"> will install and configure a 2 Node cluster of Oracle Identity Governance.</w:t>
      </w:r>
    </w:p>
    <w:p w14:paraId="2C4B98D8" w14:textId="7B031AE8" w:rsidR="0076016E" w:rsidRPr="001F5ABC" w:rsidRDefault="0076016E" w:rsidP="001F5ABC">
      <w:pPr>
        <w:pStyle w:val="ListParagraph"/>
        <w:numPr>
          <w:ilvl w:val="1"/>
          <w:numId w:val="39"/>
        </w:numPr>
        <w:jc w:val="both"/>
        <w:rPr>
          <w:rFonts w:ascii="Oracle Sans" w:hAnsi="Oracle Sans"/>
          <w:b/>
          <w:sz w:val="22"/>
          <w:szCs w:val="22"/>
        </w:rPr>
      </w:pPr>
      <w:r w:rsidRPr="00EF6A8C">
        <w:rPr>
          <w:rFonts w:ascii="Oracle Sans" w:hAnsi="Oracle Sans" w:cstheme="minorHAnsi"/>
          <w:sz w:val="22"/>
          <w:szCs w:val="22"/>
        </w:rPr>
        <w:t xml:space="preserve">OC will configure for operations specific to Oracle Identity Governance. 2 Node cluster of Oracle database and its components pre-installed by </w:t>
      </w:r>
      <w:r w:rsidR="005C77B1" w:rsidRPr="00EF6A8C">
        <w:rPr>
          <w:rFonts w:ascii="Oracle Sans" w:hAnsi="Oracle Sans" w:cstheme="minorHAnsi"/>
          <w:sz w:val="22"/>
          <w:szCs w:val="22"/>
        </w:rPr>
        <w:t>You</w:t>
      </w:r>
      <w:r w:rsidRPr="00EF6A8C">
        <w:rPr>
          <w:rFonts w:ascii="Oracle Sans" w:hAnsi="Oracle Sans" w:cstheme="minorHAnsi"/>
          <w:sz w:val="22"/>
          <w:szCs w:val="22"/>
        </w:rPr>
        <w:t>.</w:t>
      </w:r>
    </w:p>
    <w:p w14:paraId="530AE785" w14:textId="4A9A7191" w:rsidR="0076016E" w:rsidRPr="001F5ABC" w:rsidRDefault="0076016E" w:rsidP="001F5ABC">
      <w:pPr>
        <w:pStyle w:val="ListParagraph"/>
        <w:numPr>
          <w:ilvl w:val="0"/>
          <w:numId w:val="39"/>
        </w:numPr>
        <w:jc w:val="both"/>
        <w:rPr>
          <w:rFonts w:ascii="Oracle Sans" w:hAnsi="Oracle Sans"/>
          <w:b/>
          <w:sz w:val="22"/>
          <w:szCs w:val="22"/>
        </w:rPr>
      </w:pPr>
      <w:r w:rsidRPr="00EF6A8C">
        <w:rPr>
          <w:rFonts w:ascii="Oracle Sans" w:hAnsi="Oracle Sans" w:cstheme="minorHAnsi"/>
          <w:sz w:val="22"/>
          <w:szCs w:val="22"/>
        </w:rPr>
        <w:t>Production (PROD) with High Availability:</w:t>
      </w:r>
    </w:p>
    <w:p w14:paraId="6F487AC3" w14:textId="17D4C8DF" w:rsidR="0076016E" w:rsidRPr="001F5ABC" w:rsidRDefault="0076016E" w:rsidP="001F5ABC">
      <w:pPr>
        <w:pStyle w:val="ListParagraph"/>
        <w:numPr>
          <w:ilvl w:val="1"/>
          <w:numId w:val="39"/>
        </w:numPr>
        <w:jc w:val="both"/>
        <w:rPr>
          <w:rFonts w:ascii="Oracle Sans" w:hAnsi="Oracle Sans"/>
          <w:b/>
          <w:sz w:val="22"/>
          <w:szCs w:val="22"/>
        </w:rPr>
      </w:pPr>
      <w:r w:rsidRPr="00EF6A8C">
        <w:rPr>
          <w:rFonts w:ascii="Oracle Sans" w:hAnsi="Oracle Sans" w:cstheme="minorHAnsi"/>
          <w:sz w:val="22"/>
          <w:szCs w:val="22"/>
        </w:rPr>
        <w:t>OC will install and configure a 2 Node cluster of Oracle Identity Governance.</w:t>
      </w:r>
    </w:p>
    <w:p w14:paraId="13D4E390" w14:textId="1AED7745" w:rsidR="0076016E" w:rsidRPr="001F5ABC" w:rsidRDefault="0076016E" w:rsidP="001F5ABC">
      <w:pPr>
        <w:pStyle w:val="ListParagraph"/>
        <w:numPr>
          <w:ilvl w:val="1"/>
          <w:numId w:val="39"/>
        </w:numPr>
        <w:jc w:val="both"/>
        <w:rPr>
          <w:rFonts w:ascii="Oracle Sans" w:hAnsi="Oracle Sans"/>
          <w:b/>
          <w:sz w:val="22"/>
          <w:szCs w:val="22"/>
        </w:rPr>
      </w:pPr>
      <w:r w:rsidRPr="00EF6A8C">
        <w:rPr>
          <w:rFonts w:ascii="Oracle Sans" w:hAnsi="Oracle Sans" w:cstheme="minorHAnsi"/>
          <w:sz w:val="22"/>
          <w:szCs w:val="22"/>
        </w:rPr>
        <w:t xml:space="preserve">OC will configure for operations specific to Oracle Identity Governance. 2 Node cluster of Oracle database and its components pre-installed by </w:t>
      </w:r>
      <w:r w:rsidR="005C77B1" w:rsidRPr="00EF6A8C">
        <w:rPr>
          <w:rFonts w:ascii="Oracle Sans" w:hAnsi="Oracle Sans" w:cstheme="minorHAnsi"/>
          <w:sz w:val="22"/>
          <w:szCs w:val="22"/>
        </w:rPr>
        <w:t>You</w:t>
      </w:r>
      <w:r w:rsidRPr="00EF6A8C">
        <w:rPr>
          <w:rFonts w:ascii="Oracle Sans" w:hAnsi="Oracle Sans" w:cstheme="minorHAnsi"/>
          <w:sz w:val="22"/>
          <w:szCs w:val="22"/>
        </w:rPr>
        <w:t>.</w:t>
      </w:r>
    </w:p>
    <w:p w14:paraId="048A2C74" w14:textId="641EB676" w:rsidR="0076016E" w:rsidRPr="001F5ABC" w:rsidRDefault="0076016E" w:rsidP="001F5ABC">
      <w:pPr>
        <w:pStyle w:val="ListParagraph"/>
        <w:numPr>
          <w:ilvl w:val="0"/>
          <w:numId w:val="39"/>
        </w:numPr>
        <w:jc w:val="both"/>
        <w:rPr>
          <w:rFonts w:ascii="Oracle Sans" w:hAnsi="Oracle Sans"/>
          <w:b/>
          <w:sz w:val="22"/>
          <w:szCs w:val="22"/>
        </w:rPr>
      </w:pPr>
      <w:r w:rsidRPr="00EF6A8C">
        <w:rPr>
          <w:rFonts w:ascii="Oracle Sans" w:hAnsi="Oracle Sans" w:cstheme="minorHAnsi"/>
          <w:sz w:val="22"/>
          <w:szCs w:val="22"/>
        </w:rPr>
        <w:t>Disaster Recovery (DR):</w:t>
      </w:r>
    </w:p>
    <w:p w14:paraId="094AADD4" w14:textId="32E2ED7E" w:rsidR="0076016E" w:rsidRPr="001F5ABC" w:rsidRDefault="0076016E" w:rsidP="001F5ABC">
      <w:pPr>
        <w:pStyle w:val="ListParagraph"/>
        <w:numPr>
          <w:ilvl w:val="1"/>
          <w:numId w:val="39"/>
        </w:numPr>
        <w:jc w:val="both"/>
        <w:rPr>
          <w:rFonts w:ascii="Oracle Sans" w:hAnsi="Oracle Sans"/>
          <w:b/>
          <w:sz w:val="22"/>
          <w:szCs w:val="22"/>
        </w:rPr>
      </w:pPr>
      <w:r w:rsidRPr="00EF6A8C">
        <w:rPr>
          <w:rFonts w:ascii="Oracle Sans" w:hAnsi="Oracle Sans" w:cstheme="minorHAnsi"/>
          <w:noProof/>
          <w:sz w:val="22"/>
          <w:szCs w:val="22"/>
        </w:rPr>
        <w:t xml:space="preserve">Symmetric capacity and similar architecture with production will be implemented in the Distaster Recovery </w:t>
      </w:r>
      <w:r w:rsidRPr="00EF6A8C">
        <w:rPr>
          <w:rFonts w:ascii="Oracle Sans" w:hAnsi="Oracle Sans" w:cstheme="minorHAnsi"/>
          <w:sz w:val="22"/>
          <w:szCs w:val="22"/>
        </w:rPr>
        <w:t xml:space="preserve">environment that will be installed and configured by </w:t>
      </w:r>
      <w:r w:rsidR="005C77B1" w:rsidRPr="00EF6A8C">
        <w:rPr>
          <w:rFonts w:ascii="Oracle Sans" w:hAnsi="Oracle Sans" w:cstheme="minorHAnsi"/>
          <w:sz w:val="22"/>
          <w:szCs w:val="22"/>
        </w:rPr>
        <w:t>You</w:t>
      </w:r>
      <w:r w:rsidRPr="00EF6A8C">
        <w:rPr>
          <w:rFonts w:ascii="Oracle Sans" w:hAnsi="Oracle Sans" w:cstheme="minorHAnsi"/>
          <w:sz w:val="22"/>
          <w:szCs w:val="22"/>
        </w:rPr>
        <w:t xml:space="preserve"> under the guidance of OC.</w:t>
      </w:r>
    </w:p>
    <w:p w14:paraId="34058F49" w14:textId="77777777" w:rsidR="0076016E" w:rsidRPr="001F5ABC" w:rsidRDefault="0076016E" w:rsidP="001F5ABC">
      <w:pPr>
        <w:jc w:val="both"/>
        <w:rPr>
          <w:rFonts w:ascii="Oracle Sans" w:hAnsi="Oracle Sans"/>
          <w:b/>
          <w:sz w:val="22"/>
          <w:szCs w:val="22"/>
        </w:rPr>
      </w:pPr>
    </w:p>
    <w:p w14:paraId="5E292785" w14:textId="1B9CF99F" w:rsidR="0076016E" w:rsidRPr="00EF6A8C" w:rsidRDefault="0076016E" w:rsidP="001F5ABC">
      <w:pPr>
        <w:ind w:left="360"/>
        <w:jc w:val="both"/>
        <w:rPr>
          <w:rFonts w:ascii="Oracle Sans" w:hAnsi="Oracle Sans" w:cs="Arial"/>
          <w:sz w:val="22"/>
          <w:szCs w:val="22"/>
        </w:rPr>
      </w:pPr>
      <w:bookmarkStart w:id="39" w:name="_Toc22556996"/>
      <w:bookmarkStart w:id="40" w:name="_Toc66123422"/>
      <w:r w:rsidRPr="001F5ABC">
        <w:rPr>
          <w:rFonts w:ascii="Oracle Sans" w:hAnsi="Oracle Sans" w:cs="Arial"/>
          <w:b/>
          <w:sz w:val="22"/>
          <w:szCs w:val="22"/>
        </w:rPr>
        <w:t>Implementation approach</w:t>
      </w:r>
      <w:bookmarkEnd w:id="39"/>
      <w:bookmarkEnd w:id="40"/>
      <w:r w:rsidRPr="00EF6A8C">
        <w:rPr>
          <w:rFonts w:ascii="Oracle Sans" w:hAnsi="Oracle Sans" w:cs="Arial"/>
          <w:sz w:val="22"/>
          <w:szCs w:val="22"/>
        </w:rPr>
        <w:t>:</w:t>
      </w:r>
    </w:p>
    <w:p w14:paraId="42358E32" w14:textId="52256DB7" w:rsidR="0076016E" w:rsidRPr="00EF6A8C" w:rsidRDefault="0076016E" w:rsidP="001F5ABC">
      <w:pPr>
        <w:ind w:left="360"/>
        <w:jc w:val="both"/>
        <w:rPr>
          <w:rFonts w:ascii="Oracle Sans" w:hAnsi="Oracle Sans" w:cs="Arial"/>
          <w:sz w:val="22"/>
          <w:szCs w:val="22"/>
        </w:rPr>
      </w:pPr>
      <w:r w:rsidRPr="00EF6A8C">
        <w:rPr>
          <w:rFonts w:ascii="Oracle Sans" w:hAnsi="Oracle Sans" w:cs="Arial"/>
          <w:sz w:val="22"/>
          <w:szCs w:val="22"/>
        </w:rPr>
        <w:t>Oracle will follow the Oracle Unified Methodology to implement the project. The project will follow single site, single phase approach.</w:t>
      </w:r>
    </w:p>
    <w:p w14:paraId="273FB592" w14:textId="77777777" w:rsidR="0076016E" w:rsidRPr="00EF6A8C" w:rsidRDefault="0076016E" w:rsidP="001F5ABC">
      <w:pPr>
        <w:ind w:left="360"/>
        <w:jc w:val="both"/>
        <w:rPr>
          <w:rFonts w:ascii="Oracle Sans" w:hAnsi="Oracle Sans" w:cs="Arial"/>
          <w:sz w:val="22"/>
          <w:szCs w:val="22"/>
        </w:rPr>
      </w:pPr>
    </w:p>
    <w:p w14:paraId="00EEF0DB" w14:textId="57CE3D2B" w:rsidR="0076016E" w:rsidRPr="001F5ABC" w:rsidRDefault="0076016E" w:rsidP="001F5ABC">
      <w:pPr>
        <w:ind w:left="360"/>
        <w:jc w:val="both"/>
        <w:rPr>
          <w:rFonts w:ascii="Oracle Sans" w:hAnsi="Oracle Sans" w:cs="Arial"/>
          <w:b/>
          <w:color w:val="000000" w:themeColor="text1"/>
          <w:sz w:val="22"/>
          <w:szCs w:val="22"/>
        </w:rPr>
      </w:pPr>
      <w:r w:rsidRPr="001F5ABC">
        <w:rPr>
          <w:rFonts w:ascii="Oracle Sans" w:hAnsi="Oracle Sans" w:cs="Arial"/>
          <w:b/>
          <w:color w:val="000000" w:themeColor="text1"/>
          <w:sz w:val="22"/>
          <w:szCs w:val="22"/>
        </w:rPr>
        <w:t>Training:</w:t>
      </w:r>
    </w:p>
    <w:p w14:paraId="5FAA2E4B" w14:textId="2D34B571" w:rsidR="0076016E" w:rsidRPr="00EF6A8C" w:rsidRDefault="0076016E" w:rsidP="0076016E">
      <w:pPr>
        <w:ind w:left="426"/>
        <w:jc w:val="both"/>
        <w:rPr>
          <w:rFonts w:ascii="Oracle Sans" w:hAnsi="Oracle Sans" w:cs="Arial"/>
          <w:sz w:val="22"/>
          <w:szCs w:val="22"/>
        </w:rPr>
      </w:pPr>
      <w:r w:rsidRPr="00EF6A8C">
        <w:rPr>
          <w:rFonts w:ascii="Oracle Sans" w:hAnsi="Oracle Sans" w:cs="Arial"/>
          <w:sz w:val="22"/>
          <w:szCs w:val="22"/>
        </w:rPr>
        <w:t xml:space="preserve">Oracle Consulting will be providing </w:t>
      </w:r>
      <w:r w:rsidRPr="00EF6A8C">
        <w:rPr>
          <w:rFonts w:ascii="Oracle Sans" w:hAnsi="Oracle Sans" w:cs="Arial"/>
          <w:b/>
          <w:sz w:val="22"/>
          <w:szCs w:val="22"/>
        </w:rPr>
        <w:t>“Role Based Key User Training”</w:t>
      </w:r>
      <w:r w:rsidRPr="00EF6A8C">
        <w:rPr>
          <w:rFonts w:ascii="Oracle Sans" w:hAnsi="Oracle Sans" w:cs="Arial"/>
          <w:sz w:val="22"/>
          <w:szCs w:val="22"/>
        </w:rPr>
        <w:t xml:space="preserve"> to </w:t>
      </w:r>
      <w:r w:rsidR="005C77B1" w:rsidRPr="00EF6A8C">
        <w:rPr>
          <w:rFonts w:ascii="Oracle Sans" w:hAnsi="Oracle Sans" w:cs="Arial"/>
          <w:sz w:val="22"/>
          <w:szCs w:val="22"/>
        </w:rPr>
        <w:t>You</w:t>
      </w:r>
      <w:r w:rsidRPr="00EF6A8C">
        <w:rPr>
          <w:rFonts w:ascii="Oracle Sans" w:hAnsi="Oracle Sans" w:cs="Arial"/>
          <w:sz w:val="22"/>
          <w:szCs w:val="22"/>
        </w:rPr>
        <w:t xml:space="preserve"> on the Oracle Identity Governance.</w:t>
      </w:r>
    </w:p>
    <w:p w14:paraId="1EBEE883" w14:textId="77777777" w:rsidR="0076016E" w:rsidRPr="00EF6A8C" w:rsidRDefault="0076016E" w:rsidP="0076016E">
      <w:pPr>
        <w:ind w:left="426"/>
        <w:jc w:val="both"/>
        <w:rPr>
          <w:rFonts w:ascii="Oracle Sans" w:hAnsi="Oracle Sans" w:cs="Arial"/>
          <w:sz w:val="22"/>
          <w:szCs w:val="22"/>
        </w:rPr>
      </w:pPr>
    </w:p>
    <w:p w14:paraId="1CEAA755" w14:textId="328F9951" w:rsidR="0076016E" w:rsidRPr="00EF6A8C" w:rsidRDefault="0076016E" w:rsidP="0076016E">
      <w:pPr>
        <w:ind w:left="426"/>
        <w:jc w:val="both"/>
        <w:rPr>
          <w:rFonts w:ascii="Oracle Sans" w:hAnsi="Oracle Sans" w:cs="Arial"/>
          <w:sz w:val="22"/>
          <w:szCs w:val="22"/>
        </w:rPr>
      </w:pPr>
      <w:r w:rsidRPr="00EF6A8C">
        <w:rPr>
          <w:rFonts w:ascii="Oracle Sans" w:hAnsi="Oracle Sans" w:cs="Arial"/>
          <w:sz w:val="22"/>
          <w:szCs w:val="22"/>
        </w:rPr>
        <w:t xml:space="preserve">Oracle Consulting will adopt a ‘Train-the-Trainer’ approach wherein </w:t>
      </w:r>
      <w:r w:rsidR="005C77B1" w:rsidRPr="00EF6A8C">
        <w:rPr>
          <w:rFonts w:ascii="Oracle Sans" w:hAnsi="Oracle Sans" w:cs="Arial"/>
          <w:sz w:val="22"/>
          <w:szCs w:val="22"/>
        </w:rPr>
        <w:t>Your</w:t>
      </w:r>
      <w:r w:rsidRPr="00EF6A8C">
        <w:rPr>
          <w:rFonts w:ascii="Oracle Sans" w:hAnsi="Oracle Sans" w:cs="Arial"/>
          <w:sz w:val="22"/>
          <w:szCs w:val="22"/>
        </w:rPr>
        <w:t xml:space="preserve"> Key Users/ System Administrators by attending the training sessions listed below.</w:t>
      </w:r>
    </w:p>
    <w:p w14:paraId="365180DD" w14:textId="77777777" w:rsidR="0076016E" w:rsidRPr="00EF6A8C" w:rsidRDefault="0076016E" w:rsidP="0076016E">
      <w:pPr>
        <w:ind w:left="426"/>
        <w:jc w:val="both"/>
        <w:rPr>
          <w:rFonts w:ascii="Oracle Sans" w:hAnsi="Oracle Sans" w:cs="Arial"/>
          <w:sz w:val="22"/>
          <w:szCs w:val="22"/>
        </w:rPr>
      </w:pPr>
    </w:p>
    <w:p w14:paraId="1BBC7BB6" w14:textId="04C81969" w:rsidR="0076016E" w:rsidRPr="00EF6A8C" w:rsidRDefault="0076016E" w:rsidP="0076016E">
      <w:pPr>
        <w:ind w:left="426"/>
        <w:jc w:val="both"/>
        <w:rPr>
          <w:rFonts w:ascii="Oracle Sans" w:hAnsi="Oracle Sans" w:cs="Arial"/>
          <w:sz w:val="22"/>
          <w:szCs w:val="22"/>
        </w:rPr>
      </w:pPr>
      <w:r w:rsidRPr="00EF6A8C">
        <w:rPr>
          <w:rFonts w:ascii="Oracle Sans" w:hAnsi="Oracle Sans" w:cs="Arial"/>
          <w:sz w:val="22"/>
          <w:szCs w:val="22"/>
        </w:rPr>
        <w:t xml:space="preserve">It is expected that </w:t>
      </w:r>
      <w:r w:rsidR="005C77B1" w:rsidRPr="00EF6A8C">
        <w:rPr>
          <w:rFonts w:ascii="Oracle Sans" w:hAnsi="Oracle Sans" w:cs="Arial"/>
          <w:sz w:val="22"/>
          <w:szCs w:val="22"/>
        </w:rPr>
        <w:t>Your</w:t>
      </w:r>
      <w:r w:rsidRPr="00EF6A8C">
        <w:rPr>
          <w:rFonts w:ascii="Oracle Sans" w:hAnsi="Oracle Sans" w:cs="Arial"/>
          <w:sz w:val="22"/>
          <w:szCs w:val="22"/>
        </w:rPr>
        <w:t xml:space="preserve"> Key Users/ Business Analyst will disseminate the knowledge to larger user community within the Organization. These sessions are planned to be completed before the start of the UAT phase.</w:t>
      </w:r>
    </w:p>
    <w:p w14:paraId="19805B9F" w14:textId="77777777" w:rsidR="0076016E" w:rsidRPr="00EF6A8C" w:rsidRDefault="0076016E" w:rsidP="0076016E">
      <w:pPr>
        <w:ind w:left="426"/>
        <w:jc w:val="both"/>
        <w:rPr>
          <w:rFonts w:ascii="Oracle Sans" w:hAnsi="Oracle Sans" w:cs="Arial"/>
          <w:sz w:val="22"/>
          <w:szCs w:val="22"/>
        </w:rPr>
      </w:pPr>
    </w:p>
    <w:p w14:paraId="14BF8CC7" w14:textId="4510D2B8" w:rsidR="0076016E" w:rsidRPr="00EF6A8C" w:rsidRDefault="0076016E" w:rsidP="0076016E">
      <w:pPr>
        <w:ind w:left="426"/>
        <w:jc w:val="both"/>
        <w:rPr>
          <w:rFonts w:ascii="Oracle Sans" w:hAnsi="Oracle Sans" w:cs="Arial"/>
          <w:sz w:val="22"/>
          <w:szCs w:val="22"/>
        </w:rPr>
      </w:pPr>
      <w:r w:rsidRPr="00EF6A8C">
        <w:rPr>
          <w:rFonts w:ascii="Oracle Sans" w:hAnsi="Oracle Sans" w:cs="Arial"/>
          <w:sz w:val="22"/>
          <w:szCs w:val="22"/>
        </w:rPr>
        <w:t>The following number of training days are included in the scope.</w:t>
      </w:r>
    </w:p>
    <w:p w14:paraId="310FC54C" w14:textId="77777777" w:rsidR="0076016E" w:rsidRPr="00EF6A8C" w:rsidRDefault="0076016E" w:rsidP="0076016E">
      <w:pPr>
        <w:ind w:left="426"/>
        <w:jc w:val="both"/>
        <w:rPr>
          <w:rFonts w:ascii="Oracle Sans" w:hAnsi="Oracle Sans" w:cs="Arial"/>
          <w:sz w:val="22"/>
          <w:szCs w:val="22"/>
        </w:rPr>
      </w:pPr>
    </w:p>
    <w:p w14:paraId="282D3ED6" w14:textId="77777777" w:rsidR="00122AEE" w:rsidRPr="00EF6A8C" w:rsidRDefault="00122AEE" w:rsidP="0076016E">
      <w:pPr>
        <w:ind w:left="426"/>
        <w:jc w:val="both"/>
        <w:rPr>
          <w:rFonts w:ascii="Oracle Sans" w:hAnsi="Oracle Sans" w:cs="Arial"/>
          <w:sz w:val="22"/>
          <w:szCs w:val="22"/>
        </w:rPr>
      </w:pPr>
    </w:p>
    <w:p w14:paraId="6AD06A9C" w14:textId="77777777" w:rsidR="00122AEE" w:rsidRPr="00EF6A8C" w:rsidRDefault="00122AEE" w:rsidP="0076016E">
      <w:pPr>
        <w:ind w:left="426"/>
        <w:jc w:val="both"/>
        <w:rPr>
          <w:rFonts w:ascii="Oracle Sans" w:hAnsi="Oracle Sans" w:cs="Arial"/>
          <w:sz w:val="22"/>
          <w:szCs w:val="22"/>
        </w:rPr>
      </w:pPr>
    </w:p>
    <w:tbl>
      <w:tblPr>
        <w:tblW w:w="104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4743"/>
      </w:tblGrid>
      <w:tr w:rsidR="0076016E" w:rsidRPr="00EF6A8C" w14:paraId="38EC627B" w14:textId="77777777" w:rsidTr="001F5ABC">
        <w:trPr>
          <w:trHeight w:val="298"/>
        </w:trPr>
        <w:tc>
          <w:tcPr>
            <w:tcW w:w="5670" w:type="dxa"/>
            <w:shd w:val="clear" w:color="auto" w:fill="auto"/>
            <w:vAlign w:val="center"/>
          </w:tcPr>
          <w:p w14:paraId="4E7A94EE" w14:textId="77777777" w:rsidR="0076016E" w:rsidRPr="00EF6A8C" w:rsidRDefault="0076016E" w:rsidP="001F5ABC">
            <w:pPr>
              <w:jc w:val="center"/>
              <w:rPr>
                <w:rFonts w:ascii="Oracle Sans" w:hAnsi="Oracle Sans" w:cstheme="minorHAnsi"/>
                <w:b/>
                <w:bCs/>
                <w:sz w:val="22"/>
                <w:szCs w:val="22"/>
                <w:lang w:val="en-ZA"/>
              </w:rPr>
            </w:pPr>
            <w:r w:rsidRPr="00EF6A8C">
              <w:rPr>
                <w:rFonts w:ascii="Oracle Sans" w:hAnsi="Oracle Sans" w:cstheme="minorHAnsi"/>
                <w:b/>
                <w:bCs/>
                <w:sz w:val="22"/>
                <w:szCs w:val="22"/>
                <w:lang w:val="en-ZA"/>
              </w:rPr>
              <w:lastRenderedPageBreak/>
              <w:t>Module/Flow</w:t>
            </w:r>
          </w:p>
        </w:tc>
        <w:tc>
          <w:tcPr>
            <w:tcW w:w="4743" w:type="dxa"/>
            <w:shd w:val="clear" w:color="auto" w:fill="auto"/>
            <w:vAlign w:val="center"/>
          </w:tcPr>
          <w:p w14:paraId="4FB048F9" w14:textId="49C29BDF" w:rsidR="0076016E" w:rsidRPr="00EF6A8C" w:rsidRDefault="00EC4583" w:rsidP="001F5ABC">
            <w:pPr>
              <w:jc w:val="center"/>
              <w:rPr>
                <w:rFonts w:ascii="Oracle Sans" w:hAnsi="Oracle Sans" w:cstheme="minorHAnsi"/>
                <w:b/>
                <w:bCs/>
                <w:sz w:val="22"/>
                <w:szCs w:val="22"/>
                <w:lang w:val="en-ZA"/>
              </w:rPr>
            </w:pPr>
            <w:r w:rsidRPr="00EF6A8C">
              <w:rPr>
                <w:rFonts w:ascii="Oracle Sans" w:hAnsi="Oracle Sans" w:cstheme="minorHAnsi"/>
                <w:b/>
                <w:bCs/>
                <w:sz w:val="22"/>
                <w:szCs w:val="22"/>
                <w:lang w:val="en-ZA"/>
              </w:rPr>
              <w:t>Number of D</w:t>
            </w:r>
            <w:r w:rsidR="0076016E" w:rsidRPr="00EF6A8C">
              <w:rPr>
                <w:rFonts w:ascii="Oracle Sans" w:hAnsi="Oracle Sans" w:cstheme="minorHAnsi"/>
                <w:b/>
                <w:bCs/>
                <w:sz w:val="22"/>
                <w:szCs w:val="22"/>
                <w:lang w:val="en-ZA"/>
              </w:rPr>
              <w:t>ays</w:t>
            </w:r>
          </w:p>
        </w:tc>
      </w:tr>
      <w:tr w:rsidR="0076016E" w:rsidRPr="00EF6A8C" w14:paraId="401DE2E2" w14:textId="77777777" w:rsidTr="001F5ABC">
        <w:trPr>
          <w:trHeight w:val="269"/>
        </w:trPr>
        <w:tc>
          <w:tcPr>
            <w:tcW w:w="5670" w:type="dxa"/>
            <w:shd w:val="clear" w:color="auto" w:fill="auto"/>
            <w:vAlign w:val="center"/>
          </w:tcPr>
          <w:p w14:paraId="5F8AE358" w14:textId="19F2491C" w:rsidR="0076016E" w:rsidRPr="00EF6A8C" w:rsidRDefault="0076016E" w:rsidP="001F5ABC">
            <w:pPr>
              <w:jc w:val="center"/>
              <w:rPr>
                <w:rFonts w:ascii="Oracle Sans" w:hAnsi="Oracle Sans" w:cstheme="minorHAnsi"/>
                <w:sz w:val="22"/>
                <w:szCs w:val="22"/>
                <w:lang w:val="en-ZA"/>
              </w:rPr>
            </w:pPr>
            <w:r w:rsidRPr="00EF6A8C">
              <w:rPr>
                <w:rFonts w:ascii="Oracle Sans" w:hAnsi="Oracle Sans" w:cstheme="minorHAnsi"/>
                <w:sz w:val="22"/>
                <w:szCs w:val="22"/>
                <w:lang w:val="en-ZA"/>
              </w:rPr>
              <w:t>Train the Trainer</w:t>
            </w:r>
          </w:p>
        </w:tc>
        <w:tc>
          <w:tcPr>
            <w:tcW w:w="4743" w:type="dxa"/>
            <w:shd w:val="clear" w:color="auto" w:fill="auto"/>
            <w:vAlign w:val="center"/>
          </w:tcPr>
          <w:p w14:paraId="6E409EED" w14:textId="1E1AB0AF" w:rsidR="0076016E" w:rsidRPr="00EF6A8C" w:rsidRDefault="0076016E" w:rsidP="001F5ABC">
            <w:pPr>
              <w:jc w:val="center"/>
              <w:rPr>
                <w:rFonts w:ascii="Oracle Sans" w:hAnsi="Oracle Sans" w:cstheme="minorHAnsi"/>
                <w:sz w:val="22"/>
                <w:szCs w:val="22"/>
                <w:lang w:val="en-ZA"/>
              </w:rPr>
            </w:pPr>
            <w:r w:rsidRPr="00EF6A8C">
              <w:rPr>
                <w:rFonts w:ascii="Oracle Sans" w:hAnsi="Oracle Sans" w:cstheme="minorHAnsi"/>
                <w:sz w:val="22"/>
                <w:szCs w:val="22"/>
                <w:lang w:val="en-ZA"/>
              </w:rPr>
              <w:t xml:space="preserve">Up to </w:t>
            </w:r>
            <w:r w:rsidR="001D6035" w:rsidRPr="00EF6A8C">
              <w:rPr>
                <w:rFonts w:ascii="Oracle Sans" w:hAnsi="Oracle Sans" w:cstheme="minorHAnsi"/>
                <w:sz w:val="22"/>
                <w:szCs w:val="22"/>
                <w:lang w:val="en-ZA"/>
              </w:rPr>
              <w:t>five (</w:t>
            </w:r>
            <w:r w:rsidRPr="00EF6A8C">
              <w:rPr>
                <w:rFonts w:ascii="Oracle Sans" w:hAnsi="Oracle Sans" w:cstheme="minorHAnsi"/>
                <w:sz w:val="22"/>
                <w:szCs w:val="22"/>
                <w:lang w:val="en-ZA"/>
              </w:rPr>
              <w:t>5</w:t>
            </w:r>
            <w:r w:rsidR="001D6035" w:rsidRPr="00EF6A8C">
              <w:rPr>
                <w:rFonts w:ascii="Oracle Sans" w:hAnsi="Oracle Sans" w:cstheme="minorHAnsi"/>
                <w:sz w:val="22"/>
                <w:szCs w:val="22"/>
                <w:lang w:val="en-ZA"/>
              </w:rPr>
              <w:t>)</w:t>
            </w:r>
          </w:p>
        </w:tc>
      </w:tr>
      <w:tr w:rsidR="0076016E" w:rsidRPr="00EF6A8C" w14:paraId="68C2F307" w14:textId="77777777" w:rsidTr="001F5ABC">
        <w:trPr>
          <w:trHeight w:val="269"/>
        </w:trPr>
        <w:tc>
          <w:tcPr>
            <w:tcW w:w="5670" w:type="dxa"/>
            <w:shd w:val="clear" w:color="auto" w:fill="auto"/>
            <w:vAlign w:val="center"/>
          </w:tcPr>
          <w:p w14:paraId="5595CA72" w14:textId="77777777" w:rsidR="0076016E" w:rsidRPr="00EF6A8C" w:rsidRDefault="0076016E" w:rsidP="001F5ABC">
            <w:pPr>
              <w:jc w:val="center"/>
              <w:rPr>
                <w:rFonts w:ascii="Oracle Sans" w:hAnsi="Oracle Sans" w:cstheme="minorHAnsi"/>
                <w:b/>
                <w:sz w:val="22"/>
                <w:szCs w:val="22"/>
                <w:lang w:val="en-ZA"/>
              </w:rPr>
            </w:pPr>
            <w:r w:rsidRPr="00EF6A8C">
              <w:rPr>
                <w:rFonts w:ascii="Oracle Sans" w:hAnsi="Oracle Sans" w:cstheme="minorHAnsi"/>
                <w:b/>
                <w:sz w:val="22"/>
                <w:szCs w:val="22"/>
                <w:lang w:val="en-ZA"/>
              </w:rPr>
              <w:t>TOTAL DAYS</w:t>
            </w:r>
          </w:p>
        </w:tc>
        <w:tc>
          <w:tcPr>
            <w:tcW w:w="4743" w:type="dxa"/>
            <w:shd w:val="clear" w:color="auto" w:fill="auto"/>
            <w:vAlign w:val="center"/>
          </w:tcPr>
          <w:p w14:paraId="6E846927" w14:textId="26BF16BA" w:rsidR="0076016E" w:rsidRPr="00EF6A8C" w:rsidRDefault="0076016E" w:rsidP="001F5ABC">
            <w:pPr>
              <w:jc w:val="center"/>
              <w:rPr>
                <w:rFonts w:ascii="Oracle Sans" w:hAnsi="Oracle Sans" w:cstheme="minorHAnsi"/>
                <w:b/>
                <w:sz w:val="22"/>
                <w:szCs w:val="22"/>
                <w:lang w:val="en-ZA"/>
              </w:rPr>
            </w:pPr>
            <w:r w:rsidRPr="00EF6A8C">
              <w:rPr>
                <w:rFonts w:ascii="Oracle Sans" w:hAnsi="Oracle Sans" w:cstheme="minorHAnsi"/>
                <w:b/>
                <w:sz w:val="22"/>
                <w:szCs w:val="22"/>
                <w:lang w:val="en-ZA"/>
              </w:rPr>
              <w:t>Up to</w:t>
            </w:r>
            <w:r w:rsidR="001D6035" w:rsidRPr="00EF6A8C">
              <w:rPr>
                <w:rFonts w:ascii="Oracle Sans" w:hAnsi="Oracle Sans" w:cstheme="minorHAnsi"/>
                <w:b/>
                <w:sz w:val="22"/>
                <w:szCs w:val="22"/>
                <w:lang w:val="en-ZA"/>
              </w:rPr>
              <w:t xml:space="preserve"> five</w:t>
            </w:r>
            <w:r w:rsidRPr="00EF6A8C">
              <w:rPr>
                <w:rFonts w:ascii="Oracle Sans" w:hAnsi="Oracle Sans" w:cstheme="minorHAnsi"/>
                <w:b/>
                <w:sz w:val="22"/>
                <w:szCs w:val="22"/>
                <w:lang w:val="en-ZA"/>
              </w:rPr>
              <w:t xml:space="preserve"> </w:t>
            </w:r>
            <w:r w:rsidR="001D6035" w:rsidRPr="00EF6A8C">
              <w:rPr>
                <w:rFonts w:ascii="Oracle Sans" w:hAnsi="Oracle Sans" w:cstheme="minorHAnsi"/>
                <w:b/>
                <w:sz w:val="22"/>
                <w:szCs w:val="22"/>
                <w:lang w:val="en-ZA"/>
              </w:rPr>
              <w:t>(</w:t>
            </w:r>
            <w:r w:rsidRPr="00EF6A8C">
              <w:rPr>
                <w:rFonts w:ascii="Oracle Sans" w:hAnsi="Oracle Sans" w:cstheme="minorHAnsi"/>
                <w:b/>
                <w:sz w:val="22"/>
                <w:szCs w:val="22"/>
                <w:lang w:val="en-ZA"/>
              </w:rPr>
              <w:t>5</w:t>
            </w:r>
            <w:r w:rsidR="001D6035" w:rsidRPr="00EF6A8C">
              <w:rPr>
                <w:rFonts w:ascii="Oracle Sans" w:hAnsi="Oracle Sans" w:cstheme="minorHAnsi"/>
                <w:b/>
                <w:sz w:val="22"/>
                <w:szCs w:val="22"/>
                <w:lang w:val="en-ZA"/>
              </w:rPr>
              <w:t>)</w:t>
            </w:r>
          </w:p>
        </w:tc>
      </w:tr>
    </w:tbl>
    <w:p w14:paraId="3170BC14" w14:textId="77777777" w:rsidR="0076016E" w:rsidRPr="00EF6A8C" w:rsidRDefault="0076016E" w:rsidP="0076016E">
      <w:pPr>
        <w:ind w:left="426"/>
        <w:jc w:val="both"/>
        <w:rPr>
          <w:rFonts w:ascii="Oracle Sans" w:hAnsi="Oracle Sans" w:cs="Arial"/>
          <w:sz w:val="22"/>
          <w:szCs w:val="22"/>
        </w:rPr>
      </w:pPr>
    </w:p>
    <w:p w14:paraId="285E945E" w14:textId="00C075B5" w:rsidR="0076016E" w:rsidRPr="001F5ABC" w:rsidRDefault="0076016E" w:rsidP="0076016E">
      <w:pPr>
        <w:ind w:left="426"/>
        <w:jc w:val="both"/>
        <w:rPr>
          <w:rFonts w:ascii="Oracle Sans" w:hAnsi="Oracle Sans" w:cs="Arial"/>
          <w:color w:val="000000" w:themeColor="text1"/>
          <w:sz w:val="22"/>
          <w:szCs w:val="22"/>
          <w:lang w:val="en-ZA"/>
        </w:rPr>
      </w:pPr>
      <w:r w:rsidRPr="001F5ABC">
        <w:rPr>
          <w:rFonts w:ascii="Oracle Sans" w:hAnsi="Oracle Sans" w:cs="Arial"/>
          <w:color w:val="000000" w:themeColor="text1"/>
          <w:sz w:val="22"/>
          <w:szCs w:val="22"/>
          <w:lang w:val="en-ZA"/>
        </w:rPr>
        <w:t>Below is an indicative agenda of the training, which is subject to revision after project kick off:</w:t>
      </w:r>
    </w:p>
    <w:p w14:paraId="55823F3A" w14:textId="77777777" w:rsidR="0076016E" w:rsidRPr="001F5ABC" w:rsidRDefault="0076016E" w:rsidP="0076016E">
      <w:pPr>
        <w:ind w:left="426"/>
        <w:jc w:val="both"/>
        <w:rPr>
          <w:rFonts w:ascii="Oracle Sans" w:hAnsi="Oracle Sans" w:cs="Arial"/>
          <w:color w:val="000000" w:themeColor="text1"/>
          <w:sz w:val="22"/>
          <w:szCs w:val="22"/>
          <w:lang w:val="en-ZA"/>
        </w:rPr>
      </w:pPr>
    </w:p>
    <w:p w14:paraId="727047DD" w14:textId="1A4616FC" w:rsidR="0076016E" w:rsidRPr="001F5ABC" w:rsidRDefault="0076016E" w:rsidP="001F5ABC">
      <w:pPr>
        <w:pStyle w:val="ListParagraph"/>
        <w:numPr>
          <w:ilvl w:val="0"/>
          <w:numId w:val="40"/>
        </w:numPr>
        <w:ind w:left="810"/>
        <w:jc w:val="both"/>
        <w:rPr>
          <w:rFonts w:ascii="Oracle Sans" w:hAnsi="Oracle Sans" w:cs="Arial"/>
          <w:sz w:val="22"/>
          <w:szCs w:val="22"/>
        </w:rPr>
      </w:pPr>
      <w:r w:rsidRPr="001F5ABC">
        <w:rPr>
          <w:rFonts w:ascii="Oracle Sans" w:hAnsi="Oracle Sans" w:cs="Arial"/>
          <w:b/>
          <w:color w:val="000000" w:themeColor="text1"/>
          <w:sz w:val="22"/>
          <w:szCs w:val="22"/>
          <w:lang w:val="en-ZA"/>
        </w:rPr>
        <w:t>Training System Administrators:</w:t>
      </w:r>
    </w:p>
    <w:p w14:paraId="27B2F8F0" w14:textId="77777777" w:rsidR="0076016E" w:rsidRPr="001F5ABC" w:rsidRDefault="0076016E" w:rsidP="001F5ABC">
      <w:pPr>
        <w:jc w:val="both"/>
        <w:rPr>
          <w:rFonts w:ascii="Oracle Sans" w:hAnsi="Oracle Sans" w:cs="Arial"/>
          <w:sz w:val="22"/>
          <w:szCs w:val="22"/>
        </w:rPr>
      </w:pPr>
    </w:p>
    <w:p w14:paraId="0DEC72DA" w14:textId="14437D08" w:rsidR="0076016E" w:rsidRPr="001F5ABC" w:rsidRDefault="0076016E" w:rsidP="001F5ABC">
      <w:pPr>
        <w:ind w:left="90" w:firstLine="720"/>
        <w:jc w:val="both"/>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OIG Solution Overview &amp; Architecture:</w:t>
      </w:r>
    </w:p>
    <w:p w14:paraId="2EC69B60" w14:textId="61EAD6B7" w:rsidR="0076016E" w:rsidRPr="001F5ABC" w:rsidRDefault="0076016E" w:rsidP="001F5ABC">
      <w:pPr>
        <w:pStyle w:val="ListParagraph"/>
        <w:numPr>
          <w:ilvl w:val="1"/>
          <w:numId w:val="40"/>
        </w:numPr>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Solution Overview.</w:t>
      </w:r>
    </w:p>
    <w:p w14:paraId="799B9D34" w14:textId="2B10C3B0" w:rsidR="0076016E" w:rsidRPr="001F5ABC" w:rsidRDefault="0076016E" w:rsidP="001F5ABC">
      <w:pPr>
        <w:pStyle w:val="ListParagraph"/>
        <w:numPr>
          <w:ilvl w:val="1"/>
          <w:numId w:val="40"/>
        </w:numPr>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Architecture.</w:t>
      </w:r>
    </w:p>
    <w:p w14:paraId="49F7309D" w14:textId="2743D4D9" w:rsidR="0076016E" w:rsidRPr="001F5ABC" w:rsidRDefault="0076016E" w:rsidP="001F5ABC">
      <w:pPr>
        <w:pStyle w:val="ListParagraph"/>
        <w:numPr>
          <w:ilvl w:val="1"/>
          <w:numId w:val="40"/>
        </w:numPr>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Web Consoles.</w:t>
      </w:r>
    </w:p>
    <w:p w14:paraId="37E07FCD" w14:textId="77777777" w:rsidR="0076016E" w:rsidRPr="001F5ABC" w:rsidRDefault="0076016E" w:rsidP="001F5ABC">
      <w:pPr>
        <w:jc w:val="both"/>
        <w:rPr>
          <w:rFonts w:ascii="Oracle Sans" w:hAnsi="Oracle Sans" w:cs="Arial"/>
          <w:bCs/>
          <w:color w:val="000000" w:themeColor="text1"/>
          <w:sz w:val="22"/>
          <w:szCs w:val="22"/>
          <w:lang w:val="en-ZA"/>
        </w:rPr>
      </w:pPr>
    </w:p>
    <w:p w14:paraId="0C14E596" w14:textId="12093610" w:rsidR="0076016E" w:rsidRPr="001F5ABC" w:rsidRDefault="0076016E" w:rsidP="0076016E">
      <w:pPr>
        <w:ind w:left="720"/>
        <w:jc w:val="both"/>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Understanding Organizations, Roles and Users User Management:</w:t>
      </w:r>
    </w:p>
    <w:p w14:paraId="5081E9E8" w14:textId="28D7E7D6" w:rsidR="0076016E" w:rsidRPr="00EF6A8C" w:rsidRDefault="0076016E" w:rsidP="0076016E">
      <w:pPr>
        <w:keepNext/>
        <w:numPr>
          <w:ilvl w:val="1"/>
          <w:numId w:val="41"/>
        </w:numPr>
        <w:suppressAutoHyphens/>
        <w:overflowPunct/>
        <w:autoSpaceDE/>
        <w:adjustRightInd/>
        <w:ind w:left="1890"/>
        <w:jc w:val="both"/>
        <w:textAlignment w:val="auto"/>
        <w:rPr>
          <w:rFonts w:ascii="Oracle Sans" w:hAnsi="Oracle Sans" w:cstheme="minorHAnsi"/>
          <w:sz w:val="22"/>
          <w:szCs w:val="22"/>
        </w:rPr>
      </w:pPr>
      <w:r w:rsidRPr="00EF6A8C">
        <w:rPr>
          <w:rFonts w:ascii="Oracle Sans" w:hAnsi="Oracle Sans" w:cstheme="minorHAnsi"/>
          <w:sz w:val="22"/>
          <w:szCs w:val="22"/>
        </w:rPr>
        <w:t>User Types.</w:t>
      </w:r>
    </w:p>
    <w:p w14:paraId="22F740A6" w14:textId="7DE5B516" w:rsidR="0076016E" w:rsidRPr="00EF6A8C" w:rsidRDefault="0076016E" w:rsidP="0076016E">
      <w:pPr>
        <w:keepNext/>
        <w:numPr>
          <w:ilvl w:val="1"/>
          <w:numId w:val="41"/>
        </w:numPr>
        <w:suppressAutoHyphens/>
        <w:overflowPunct/>
        <w:autoSpaceDE/>
        <w:adjustRightInd/>
        <w:ind w:left="1890"/>
        <w:jc w:val="both"/>
        <w:textAlignment w:val="auto"/>
        <w:rPr>
          <w:rFonts w:ascii="Oracle Sans" w:hAnsi="Oracle Sans" w:cstheme="minorHAnsi"/>
          <w:sz w:val="22"/>
          <w:szCs w:val="22"/>
        </w:rPr>
      </w:pPr>
      <w:r w:rsidRPr="00EF6A8C">
        <w:rPr>
          <w:rFonts w:ascii="Oracle Sans" w:hAnsi="Oracle Sans" w:cstheme="minorHAnsi"/>
          <w:sz w:val="22"/>
          <w:szCs w:val="22"/>
        </w:rPr>
        <w:t>Load Users.</w:t>
      </w:r>
    </w:p>
    <w:p w14:paraId="6D4FD3F7" w14:textId="77777777" w:rsidR="0076016E" w:rsidRPr="00EF6A8C" w:rsidRDefault="0076016E" w:rsidP="001F5ABC">
      <w:pPr>
        <w:keepNext/>
        <w:numPr>
          <w:ilvl w:val="1"/>
          <w:numId w:val="41"/>
        </w:numPr>
        <w:suppressAutoHyphens/>
        <w:overflowPunct/>
        <w:autoSpaceDE/>
        <w:adjustRightInd/>
        <w:ind w:left="1890"/>
        <w:jc w:val="both"/>
        <w:textAlignment w:val="auto"/>
        <w:rPr>
          <w:rFonts w:ascii="Oracle Sans" w:hAnsi="Oracle Sans" w:cstheme="minorHAnsi"/>
          <w:sz w:val="22"/>
          <w:szCs w:val="22"/>
        </w:rPr>
      </w:pPr>
      <w:r w:rsidRPr="00EF6A8C">
        <w:rPr>
          <w:rFonts w:ascii="Oracle Sans" w:hAnsi="Oracle Sans" w:cstheme="minorHAnsi"/>
          <w:sz w:val="22"/>
          <w:szCs w:val="22"/>
        </w:rPr>
        <w:t>Search Users.</w:t>
      </w:r>
    </w:p>
    <w:p w14:paraId="0A84E4A2" w14:textId="760F312B" w:rsidR="0076016E" w:rsidRPr="00EF6A8C" w:rsidRDefault="0076016E" w:rsidP="001F5ABC">
      <w:pPr>
        <w:keepNext/>
        <w:numPr>
          <w:ilvl w:val="1"/>
          <w:numId w:val="41"/>
        </w:numPr>
        <w:suppressAutoHyphens/>
        <w:overflowPunct/>
        <w:autoSpaceDE/>
        <w:adjustRightInd/>
        <w:ind w:left="1890"/>
        <w:jc w:val="both"/>
        <w:textAlignment w:val="auto"/>
        <w:rPr>
          <w:rFonts w:ascii="Oracle Sans" w:hAnsi="Oracle Sans" w:cstheme="minorHAnsi"/>
          <w:sz w:val="22"/>
          <w:szCs w:val="22"/>
        </w:rPr>
      </w:pPr>
      <w:r w:rsidRPr="00EF6A8C">
        <w:rPr>
          <w:rFonts w:ascii="Oracle Sans" w:hAnsi="Oracle Sans" w:cstheme="minorHAnsi"/>
          <w:sz w:val="22"/>
          <w:szCs w:val="22"/>
        </w:rPr>
        <w:t>View User Profile (My Profile, Other User Profile</w:t>
      </w:r>
      <w:r w:rsidR="00122AEE" w:rsidRPr="00EF6A8C">
        <w:rPr>
          <w:rFonts w:ascii="Oracle Sans" w:hAnsi="Oracle Sans" w:cstheme="minorHAnsi"/>
          <w:sz w:val="22"/>
          <w:szCs w:val="22"/>
        </w:rPr>
        <w:t>)</w:t>
      </w:r>
      <w:r w:rsidRPr="00EF6A8C">
        <w:rPr>
          <w:rFonts w:ascii="Oracle Sans" w:hAnsi="Oracle Sans" w:cstheme="minorHAnsi"/>
          <w:sz w:val="22"/>
          <w:szCs w:val="22"/>
        </w:rPr>
        <w:t>.</w:t>
      </w:r>
    </w:p>
    <w:p w14:paraId="286B4FC8" w14:textId="77777777" w:rsidR="0076016E" w:rsidRPr="00EF6A8C" w:rsidRDefault="0076016E" w:rsidP="001F5ABC">
      <w:pPr>
        <w:keepNext/>
        <w:suppressAutoHyphens/>
        <w:overflowPunct/>
        <w:autoSpaceDE/>
        <w:adjustRightInd/>
        <w:jc w:val="both"/>
        <w:textAlignment w:val="auto"/>
        <w:rPr>
          <w:rFonts w:ascii="Oracle Sans" w:hAnsi="Oracle Sans" w:cstheme="minorHAnsi"/>
          <w:sz w:val="22"/>
          <w:szCs w:val="22"/>
        </w:rPr>
      </w:pPr>
    </w:p>
    <w:p w14:paraId="1EB50ECE" w14:textId="066BBB7D" w:rsidR="0076016E" w:rsidRPr="001F5ABC" w:rsidRDefault="0076016E" w:rsidP="001F5ABC">
      <w:pPr>
        <w:keepNext/>
        <w:suppressAutoHyphens/>
        <w:overflowPunct/>
        <w:autoSpaceDE/>
        <w:adjustRightInd/>
        <w:ind w:left="720"/>
        <w:jc w:val="both"/>
        <w:textAlignment w:val="auto"/>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Organization Management:</w:t>
      </w:r>
    </w:p>
    <w:p w14:paraId="51371FC8" w14:textId="6CB992A9" w:rsidR="0076016E" w:rsidRPr="00EF6A8C" w:rsidRDefault="0076016E" w:rsidP="001F5ABC">
      <w:pPr>
        <w:keepNext/>
        <w:numPr>
          <w:ilvl w:val="1"/>
          <w:numId w:val="41"/>
        </w:numPr>
        <w:suppressAutoHyphens/>
        <w:overflowPunct/>
        <w:autoSpaceDE/>
        <w:adjustRightInd/>
        <w:ind w:left="1890"/>
        <w:jc w:val="both"/>
        <w:textAlignment w:val="auto"/>
        <w:rPr>
          <w:rFonts w:ascii="Oracle Sans" w:hAnsi="Oracle Sans" w:cstheme="minorHAnsi"/>
          <w:sz w:val="22"/>
          <w:szCs w:val="22"/>
        </w:rPr>
      </w:pPr>
      <w:r w:rsidRPr="00EF6A8C">
        <w:rPr>
          <w:rFonts w:ascii="Oracle Sans" w:hAnsi="Oracle Sans" w:cstheme="minorHAnsi"/>
          <w:sz w:val="22"/>
          <w:szCs w:val="22"/>
        </w:rPr>
        <w:t>Load Organization Hierarchy.</w:t>
      </w:r>
    </w:p>
    <w:p w14:paraId="6E045C4F" w14:textId="76BDD798" w:rsidR="0076016E" w:rsidRPr="00EF6A8C" w:rsidRDefault="0076016E" w:rsidP="001F5ABC">
      <w:pPr>
        <w:keepNext/>
        <w:numPr>
          <w:ilvl w:val="1"/>
          <w:numId w:val="41"/>
        </w:numPr>
        <w:suppressAutoHyphens/>
        <w:overflowPunct/>
        <w:autoSpaceDE/>
        <w:adjustRightInd/>
        <w:ind w:left="1890"/>
        <w:jc w:val="both"/>
        <w:textAlignment w:val="auto"/>
        <w:rPr>
          <w:rFonts w:ascii="Oracle Sans" w:hAnsi="Oracle Sans" w:cstheme="minorHAnsi"/>
          <w:sz w:val="22"/>
          <w:szCs w:val="22"/>
        </w:rPr>
      </w:pPr>
      <w:r w:rsidRPr="00EF6A8C">
        <w:rPr>
          <w:rFonts w:ascii="Oracle Sans" w:hAnsi="Oracle Sans" w:cstheme="minorHAnsi"/>
          <w:sz w:val="22"/>
          <w:szCs w:val="22"/>
        </w:rPr>
        <w:t>Search and View Organizations.</w:t>
      </w:r>
    </w:p>
    <w:p w14:paraId="521F2ACB" w14:textId="77777777" w:rsidR="0076016E" w:rsidRPr="001F5ABC" w:rsidRDefault="0076016E" w:rsidP="001F5ABC">
      <w:pPr>
        <w:pStyle w:val="ListParagraph"/>
        <w:jc w:val="both"/>
        <w:rPr>
          <w:rFonts w:ascii="Oracle Sans" w:hAnsi="Oracle Sans" w:cs="Arial"/>
          <w:bCs/>
          <w:color w:val="000000" w:themeColor="text1"/>
          <w:sz w:val="22"/>
          <w:szCs w:val="22"/>
          <w:lang w:val="en-ZA"/>
        </w:rPr>
      </w:pPr>
    </w:p>
    <w:p w14:paraId="030DBF5E" w14:textId="10B9A051" w:rsidR="0076016E" w:rsidRPr="001F5ABC" w:rsidRDefault="0076016E" w:rsidP="001F5ABC">
      <w:pPr>
        <w:pStyle w:val="ListParagraph"/>
        <w:jc w:val="both"/>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Role Management:</w:t>
      </w:r>
    </w:p>
    <w:p w14:paraId="3C47EC7D" w14:textId="3BFA18AE" w:rsidR="0076016E" w:rsidRPr="00EF6A8C" w:rsidRDefault="0076016E" w:rsidP="001F5ABC">
      <w:pPr>
        <w:pStyle w:val="ListParagraph"/>
        <w:numPr>
          <w:ilvl w:val="0"/>
          <w:numId w:val="43"/>
        </w:numPr>
        <w:jc w:val="both"/>
        <w:rPr>
          <w:rFonts w:ascii="Oracle Sans" w:hAnsi="Oracle Sans" w:cstheme="minorHAnsi"/>
          <w:sz w:val="22"/>
          <w:szCs w:val="22"/>
        </w:rPr>
      </w:pPr>
      <w:r w:rsidRPr="00EF6A8C">
        <w:rPr>
          <w:rFonts w:ascii="Oracle Sans" w:hAnsi="Oracle Sans" w:cstheme="minorHAnsi"/>
          <w:sz w:val="22"/>
          <w:szCs w:val="22"/>
        </w:rPr>
        <w:t>Review Admin Roles for delegated administration.</w:t>
      </w:r>
    </w:p>
    <w:p w14:paraId="2A76E200" w14:textId="0491A61A" w:rsidR="0076016E" w:rsidRPr="001F5ABC" w:rsidRDefault="0076016E" w:rsidP="001F5ABC">
      <w:pPr>
        <w:pStyle w:val="ListParagraph"/>
        <w:numPr>
          <w:ilvl w:val="0"/>
          <w:numId w:val="43"/>
        </w:numPr>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Load Business Roles &amp; Access Policies.</w:t>
      </w:r>
    </w:p>
    <w:p w14:paraId="520E7A3C" w14:textId="77777777" w:rsidR="0076016E" w:rsidRPr="001F5ABC" w:rsidRDefault="0076016E" w:rsidP="001F5ABC">
      <w:pPr>
        <w:jc w:val="both"/>
        <w:rPr>
          <w:rFonts w:ascii="Oracle Sans" w:hAnsi="Oracle Sans" w:cs="Arial"/>
          <w:bCs/>
          <w:color w:val="000000" w:themeColor="text1"/>
          <w:sz w:val="22"/>
          <w:szCs w:val="22"/>
          <w:lang w:val="en-ZA"/>
        </w:rPr>
      </w:pPr>
    </w:p>
    <w:p w14:paraId="5E7A74F7" w14:textId="3F2C718F" w:rsidR="0076016E" w:rsidRPr="001F5ABC" w:rsidRDefault="0076016E" w:rsidP="001F5ABC">
      <w:pPr>
        <w:ind w:left="720"/>
        <w:jc w:val="both"/>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Request Management:</w:t>
      </w:r>
    </w:p>
    <w:p w14:paraId="1DE9DB7F" w14:textId="61D5D2DF" w:rsidR="0076016E" w:rsidRPr="001F5ABC" w:rsidRDefault="0076016E" w:rsidP="001F5ABC">
      <w:pPr>
        <w:pStyle w:val="ListParagraph"/>
        <w:numPr>
          <w:ilvl w:val="0"/>
          <w:numId w:val="45"/>
        </w:numPr>
        <w:tabs>
          <w:tab w:val="left" w:pos="1800"/>
        </w:tabs>
        <w:ind w:hanging="720"/>
        <w:jc w:val="both"/>
        <w:rPr>
          <w:rFonts w:ascii="Oracle Sans" w:hAnsi="Oracle Sans" w:cs="Arial"/>
          <w:bCs/>
          <w:color w:val="000000" w:themeColor="text1"/>
          <w:sz w:val="22"/>
          <w:szCs w:val="22"/>
          <w:lang w:val="en-ZA"/>
        </w:rPr>
      </w:pPr>
      <w:r w:rsidRPr="001F5ABC">
        <w:rPr>
          <w:rFonts w:ascii="Oracle Sans" w:hAnsi="Oracle Sans" w:cstheme="minorHAnsi"/>
          <w:sz w:val="22"/>
          <w:szCs w:val="22"/>
        </w:rPr>
        <w:t>Browsing the Catalog</w:t>
      </w:r>
      <w:r w:rsidRPr="00EF6A8C">
        <w:rPr>
          <w:rFonts w:ascii="Oracle Sans" w:hAnsi="Oracle Sans" w:cstheme="minorHAnsi"/>
          <w:sz w:val="22"/>
          <w:szCs w:val="22"/>
        </w:rPr>
        <w:t>.</w:t>
      </w:r>
    </w:p>
    <w:p w14:paraId="7C9456E0" w14:textId="178A2847" w:rsidR="0076016E" w:rsidRPr="001F5ABC" w:rsidRDefault="0076016E" w:rsidP="001F5ABC">
      <w:pPr>
        <w:pStyle w:val="ListParagraph"/>
        <w:numPr>
          <w:ilvl w:val="0"/>
          <w:numId w:val="45"/>
        </w:numPr>
        <w:tabs>
          <w:tab w:val="left" w:pos="1800"/>
        </w:tabs>
        <w:ind w:hanging="720"/>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Configuring Generic workflow.</w:t>
      </w:r>
    </w:p>
    <w:p w14:paraId="49D8A6F7" w14:textId="5DEE035C" w:rsidR="0076016E" w:rsidRPr="001F5ABC" w:rsidRDefault="0076016E" w:rsidP="001F5ABC">
      <w:pPr>
        <w:pStyle w:val="ListParagraph"/>
        <w:numPr>
          <w:ilvl w:val="0"/>
          <w:numId w:val="45"/>
        </w:numPr>
        <w:tabs>
          <w:tab w:val="left" w:pos="1800"/>
        </w:tabs>
        <w:ind w:hanging="720"/>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Configuring Notifications.</w:t>
      </w:r>
    </w:p>
    <w:p w14:paraId="37449AA8" w14:textId="3750303A" w:rsidR="0076016E" w:rsidRPr="001F5ABC" w:rsidRDefault="0076016E" w:rsidP="001F5ABC">
      <w:pPr>
        <w:pStyle w:val="ListParagraph"/>
        <w:numPr>
          <w:ilvl w:val="0"/>
          <w:numId w:val="45"/>
        </w:numPr>
        <w:tabs>
          <w:tab w:val="left" w:pos="1800"/>
        </w:tabs>
        <w:ind w:hanging="720"/>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Creating Requests.</w:t>
      </w:r>
    </w:p>
    <w:p w14:paraId="1A56F0DF" w14:textId="6DFC553F" w:rsidR="0076016E" w:rsidRPr="001F5ABC" w:rsidRDefault="0076016E" w:rsidP="001F5ABC">
      <w:pPr>
        <w:pStyle w:val="ListParagraph"/>
        <w:numPr>
          <w:ilvl w:val="0"/>
          <w:numId w:val="45"/>
        </w:numPr>
        <w:tabs>
          <w:tab w:val="left" w:pos="1800"/>
        </w:tabs>
        <w:ind w:hanging="720"/>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Tracking Requests.</w:t>
      </w:r>
    </w:p>
    <w:p w14:paraId="51BA2A79" w14:textId="308D92A2" w:rsidR="0076016E" w:rsidRPr="001F5ABC" w:rsidRDefault="0076016E" w:rsidP="001F5ABC">
      <w:pPr>
        <w:pStyle w:val="ListParagraph"/>
        <w:numPr>
          <w:ilvl w:val="0"/>
          <w:numId w:val="45"/>
        </w:numPr>
        <w:tabs>
          <w:tab w:val="left" w:pos="1800"/>
        </w:tabs>
        <w:ind w:hanging="720"/>
        <w:jc w:val="both"/>
        <w:rPr>
          <w:rFonts w:ascii="Oracle Sans" w:hAnsi="Oracle Sans" w:cs="Arial"/>
          <w:bCs/>
          <w:color w:val="000000" w:themeColor="text1"/>
          <w:sz w:val="22"/>
          <w:szCs w:val="22"/>
          <w:lang w:val="en-ZA"/>
        </w:rPr>
      </w:pPr>
      <w:r w:rsidRPr="00EF6A8C">
        <w:rPr>
          <w:rFonts w:ascii="Oracle Sans" w:hAnsi="Oracle Sans" w:cstheme="minorHAnsi"/>
          <w:sz w:val="22"/>
          <w:szCs w:val="22"/>
        </w:rPr>
        <w:t>Approving/Rejecting Requests.</w:t>
      </w:r>
    </w:p>
    <w:p w14:paraId="373F4213" w14:textId="7D432E8A" w:rsidR="0076016E" w:rsidRPr="001F5ABC" w:rsidRDefault="0076016E" w:rsidP="001F5ABC">
      <w:pPr>
        <w:tabs>
          <w:tab w:val="left" w:pos="1800"/>
        </w:tabs>
        <w:jc w:val="both"/>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ab/>
      </w:r>
    </w:p>
    <w:p w14:paraId="1AD437AC" w14:textId="77777777" w:rsidR="0076016E" w:rsidRPr="001F5ABC" w:rsidRDefault="0076016E" w:rsidP="0076016E">
      <w:pPr>
        <w:keepNext/>
        <w:suppressAutoHyphens/>
        <w:overflowPunct/>
        <w:autoSpaceDE/>
        <w:adjustRightInd/>
        <w:ind w:left="720"/>
        <w:jc w:val="both"/>
        <w:textAlignment w:val="auto"/>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Understanding Provisioning &amp; Reconciliation:</w:t>
      </w:r>
    </w:p>
    <w:p w14:paraId="5A687363" w14:textId="77777777" w:rsidR="0076016E" w:rsidRPr="00EF6A8C" w:rsidRDefault="0076016E" w:rsidP="0076016E">
      <w:pPr>
        <w:keepNext/>
        <w:numPr>
          <w:ilvl w:val="1"/>
          <w:numId w:val="41"/>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Provisioning flows.</w:t>
      </w:r>
    </w:p>
    <w:p w14:paraId="741F75C1" w14:textId="77777777" w:rsidR="0076016E" w:rsidRPr="00EF6A8C" w:rsidRDefault="0076016E" w:rsidP="0076016E">
      <w:pPr>
        <w:keepNext/>
        <w:numPr>
          <w:ilvl w:val="1"/>
          <w:numId w:val="41"/>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Reconciliation flows:</w:t>
      </w:r>
    </w:p>
    <w:p w14:paraId="75F55051" w14:textId="77777777" w:rsidR="0076016E" w:rsidRPr="00EF6A8C" w:rsidRDefault="0076016E" w:rsidP="0076016E">
      <w:pPr>
        <w:keepNext/>
        <w:numPr>
          <w:ilvl w:val="2"/>
          <w:numId w:val="41"/>
        </w:numPr>
        <w:suppressAutoHyphens/>
        <w:overflowPunct/>
        <w:autoSpaceDE/>
        <w:adjustRightInd/>
        <w:ind w:left="2520"/>
        <w:jc w:val="both"/>
        <w:textAlignment w:val="auto"/>
        <w:rPr>
          <w:rFonts w:ascii="Oracle Sans" w:hAnsi="Oracle Sans" w:cstheme="minorHAnsi"/>
          <w:sz w:val="22"/>
          <w:szCs w:val="22"/>
        </w:rPr>
      </w:pPr>
      <w:r w:rsidRPr="001F5ABC">
        <w:rPr>
          <w:rFonts w:ascii="Oracle Sans" w:hAnsi="Oracle Sans" w:cs="Arial"/>
          <w:bCs/>
          <w:color w:val="000000" w:themeColor="text1"/>
          <w:sz w:val="22"/>
          <w:szCs w:val="22"/>
          <w:lang w:val="en-ZA"/>
        </w:rPr>
        <w:t>HRMS Reconciliation.</w:t>
      </w:r>
    </w:p>
    <w:p w14:paraId="5F172025" w14:textId="77777777" w:rsidR="0076016E" w:rsidRPr="00EF6A8C" w:rsidRDefault="0076016E" w:rsidP="0076016E">
      <w:pPr>
        <w:keepNext/>
        <w:numPr>
          <w:ilvl w:val="2"/>
          <w:numId w:val="41"/>
        </w:numPr>
        <w:suppressAutoHyphens/>
        <w:overflowPunct/>
        <w:autoSpaceDE/>
        <w:adjustRightInd/>
        <w:ind w:left="2520"/>
        <w:jc w:val="both"/>
        <w:textAlignment w:val="auto"/>
        <w:rPr>
          <w:rFonts w:ascii="Oracle Sans" w:hAnsi="Oracle Sans" w:cstheme="minorHAnsi"/>
          <w:sz w:val="22"/>
          <w:szCs w:val="22"/>
        </w:rPr>
      </w:pPr>
      <w:r w:rsidRPr="001F5ABC">
        <w:rPr>
          <w:rFonts w:ascii="Oracle Sans" w:hAnsi="Oracle Sans" w:cs="Arial"/>
          <w:bCs/>
          <w:color w:val="000000" w:themeColor="text1"/>
          <w:sz w:val="22"/>
          <w:szCs w:val="22"/>
          <w:lang w:val="en-ZA"/>
        </w:rPr>
        <w:t>Initial Loading of Users.</w:t>
      </w:r>
    </w:p>
    <w:p w14:paraId="15391ADD" w14:textId="77777777" w:rsidR="0076016E" w:rsidRPr="00EF6A8C" w:rsidRDefault="0076016E" w:rsidP="0076016E">
      <w:pPr>
        <w:keepNext/>
        <w:numPr>
          <w:ilvl w:val="2"/>
          <w:numId w:val="41"/>
        </w:numPr>
        <w:suppressAutoHyphens/>
        <w:overflowPunct/>
        <w:autoSpaceDE/>
        <w:adjustRightInd/>
        <w:ind w:left="2520"/>
        <w:jc w:val="both"/>
        <w:textAlignment w:val="auto"/>
        <w:rPr>
          <w:rFonts w:ascii="Oracle Sans" w:hAnsi="Oracle Sans" w:cstheme="minorHAnsi"/>
          <w:sz w:val="22"/>
          <w:szCs w:val="22"/>
        </w:rPr>
      </w:pPr>
      <w:r w:rsidRPr="001F5ABC">
        <w:rPr>
          <w:rFonts w:ascii="Oracle Sans" w:hAnsi="Oracle Sans" w:cs="Arial"/>
          <w:bCs/>
          <w:color w:val="000000" w:themeColor="text1"/>
          <w:sz w:val="22"/>
          <w:szCs w:val="22"/>
          <w:lang w:val="en-ZA"/>
        </w:rPr>
        <w:t>Target System Reconciliation.</w:t>
      </w:r>
    </w:p>
    <w:p w14:paraId="155D514E" w14:textId="2F8BA20A" w:rsidR="0076016E" w:rsidRPr="001F5ABC" w:rsidRDefault="0076016E" w:rsidP="001F5ABC">
      <w:pPr>
        <w:tabs>
          <w:tab w:val="left" w:pos="1800"/>
        </w:tabs>
        <w:jc w:val="both"/>
        <w:rPr>
          <w:rFonts w:ascii="Oracle Sans" w:hAnsi="Oracle Sans" w:cs="Arial"/>
          <w:bCs/>
          <w:color w:val="000000" w:themeColor="text1"/>
          <w:sz w:val="22"/>
          <w:szCs w:val="22"/>
          <w:lang w:val="en-ZA"/>
        </w:rPr>
      </w:pPr>
    </w:p>
    <w:p w14:paraId="70B8757E" w14:textId="77777777" w:rsidR="0076016E" w:rsidRPr="00EF6A8C" w:rsidRDefault="0076016E" w:rsidP="001F5ABC">
      <w:pPr>
        <w:keepNext/>
        <w:suppressAutoHyphens/>
        <w:overflowPunct/>
        <w:autoSpaceDE/>
        <w:adjustRightInd/>
        <w:ind w:left="720"/>
        <w:jc w:val="both"/>
        <w:textAlignment w:val="auto"/>
        <w:rPr>
          <w:rFonts w:ascii="Oracle Sans" w:hAnsi="Oracle Sans" w:cstheme="minorHAnsi"/>
          <w:sz w:val="22"/>
          <w:szCs w:val="22"/>
        </w:rPr>
      </w:pPr>
    </w:p>
    <w:p w14:paraId="3A36B60A" w14:textId="77777777" w:rsidR="0076016E" w:rsidRPr="001F5ABC" w:rsidRDefault="0076016E" w:rsidP="001F5ABC">
      <w:pPr>
        <w:keepNext/>
        <w:suppressAutoHyphens/>
        <w:overflowPunct/>
        <w:autoSpaceDE/>
        <w:adjustRightInd/>
        <w:jc w:val="both"/>
        <w:textAlignment w:val="auto"/>
        <w:rPr>
          <w:rFonts w:ascii="Oracle Sans" w:hAnsi="Oracle Sans" w:cs="Arial"/>
          <w:bCs/>
          <w:color w:val="000000" w:themeColor="text1"/>
          <w:sz w:val="22"/>
          <w:szCs w:val="22"/>
          <w:lang w:val="en-ZA"/>
        </w:rPr>
      </w:pPr>
    </w:p>
    <w:p w14:paraId="5FF27D2A" w14:textId="1A71B2CF" w:rsidR="0076016E" w:rsidRPr="001F5ABC" w:rsidRDefault="0076016E" w:rsidP="001F5ABC">
      <w:pPr>
        <w:keepNext/>
        <w:suppressAutoHyphens/>
        <w:overflowPunct/>
        <w:autoSpaceDE/>
        <w:adjustRightInd/>
        <w:ind w:left="720"/>
        <w:jc w:val="both"/>
        <w:textAlignment w:val="auto"/>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Managing Reports:</w:t>
      </w:r>
    </w:p>
    <w:p w14:paraId="1CF704A2" w14:textId="0F1CB794" w:rsidR="0076016E" w:rsidRPr="00EF6A8C" w:rsidRDefault="0076016E" w:rsidP="001F5ABC">
      <w:pPr>
        <w:keepNext/>
        <w:numPr>
          <w:ilvl w:val="1"/>
          <w:numId w:val="41"/>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Review available reports.</w:t>
      </w:r>
    </w:p>
    <w:p w14:paraId="7EBC5765" w14:textId="3EAEBE1C" w:rsidR="0076016E" w:rsidRPr="00EF6A8C" w:rsidRDefault="0076016E" w:rsidP="001F5ABC">
      <w:pPr>
        <w:keepNext/>
        <w:numPr>
          <w:ilvl w:val="1"/>
          <w:numId w:val="41"/>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Provide access to Reports.</w:t>
      </w:r>
    </w:p>
    <w:p w14:paraId="74CBA0DF" w14:textId="77777777" w:rsidR="0076016E" w:rsidRPr="00EF6A8C" w:rsidRDefault="0076016E" w:rsidP="001F5ABC">
      <w:pPr>
        <w:keepNext/>
        <w:suppressAutoHyphens/>
        <w:overflowPunct/>
        <w:autoSpaceDE/>
        <w:adjustRightInd/>
        <w:jc w:val="both"/>
        <w:textAlignment w:val="auto"/>
        <w:rPr>
          <w:rFonts w:ascii="Oracle Sans" w:hAnsi="Oracle Sans" w:cstheme="minorHAnsi"/>
          <w:sz w:val="22"/>
          <w:szCs w:val="22"/>
        </w:rPr>
      </w:pPr>
    </w:p>
    <w:p w14:paraId="42E7848C" w14:textId="4B6DD82A" w:rsidR="0076016E" w:rsidRPr="001F5ABC" w:rsidRDefault="0076016E" w:rsidP="001F5ABC">
      <w:pPr>
        <w:keepNext/>
        <w:suppressAutoHyphens/>
        <w:overflowPunct/>
        <w:autoSpaceDE/>
        <w:adjustRightInd/>
        <w:ind w:left="720"/>
        <w:jc w:val="both"/>
        <w:textAlignment w:val="auto"/>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Auditing and Logging:</w:t>
      </w:r>
    </w:p>
    <w:p w14:paraId="0709C715" w14:textId="77777777" w:rsidR="0076016E" w:rsidRPr="00EF6A8C" w:rsidRDefault="0076016E" w:rsidP="001F5ABC">
      <w:pPr>
        <w:pStyle w:val="ListParagraph"/>
        <w:keepNext/>
        <w:numPr>
          <w:ilvl w:val="0"/>
          <w:numId w:val="44"/>
        </w:numPr>
        <w:suppressAutoHyphens/>
        <w:overflowPunct/>
        <w:autoSpaceDE/>
        <w:adjustRightInd/>
        <w:ind w:left="1800"/>
        <w:jc w:val="both"/>
        <w:textAlignment w:val="auto"/>
        <w:rPr>
          <w:rFonts w:ascii="Oracle Sans" w:hAnsi="Oracle Sans" w:cstheme="minorHAnsi"/>
          <w:sz w:val="22"/>
          <w:szCs w:val="22"/>
        </w:rPr>
      </w:pPr>
      <w:r w:rsidRPr="001F5ABC">
        <w:rPr>
          <w:rFonts w:ascii="Oracle Sans" w:hAnsi="Oracle Sans" w:cstheme="minorHAnsi"/>
          <w:sz w:val="22"/>
          <w:szCs w:val="22"/>
        </w:rPr>
        <w:t>Review Audit Levels.</w:t>
      </w:r>
    </w:p>
    <w:p w14:paraId="414EF291" w14:textId="77777777" w:rsidR="0076016E" w:rsidRPr="00EF6A8C" w:rsidRDefault="0076016E" w:rsidP="001F5ABC">
      <w:pPr>
        <w:pStyle w:val="ListParagraph"/>
        <w:keepNext/>
        <w:numPr>
          <w:ilvl w:val="0"/>
          <w:numId w:val="44"/>
        </w:numPr>
        <w:suppressAutoHyphens/>
        <w:overflowPunct/>
        <w:autoSpaceDE/>
        <w:adjustRightInd/>
        <w:ind w:left="1800"/>
        <w:jc w:val="both"/>
        <w:textAlignment w:val="auto"/>
        <w:rPr>
          <w:rFonts w:ascii="Oracle Sans" w:hAnsi="Oracle Sans" w:cstheme="minorHAnsi"/>
          <w:sz w:val="22"/>
          <w:szCs w:val="22"/>
        </w:rPr>
      </w:pPr>
      <w:r w:rsidRPr="001F5ABC">
        <w:rPr>
          <w:rFonts w:ascii="Oracle Sans" w:hAnsi="Oracle Sans" w:cstheme="minorHAnsi"/>
          <w:sz w:val="22"/>
          <w:szCs w:val="22"/>
        </w:rPr>
        <w:t>Archiving &amp; Purge Utilities.</w:t>
      </w:r>
    </w:p>
    <w:p w14:paraId="500AA6FD" w14:textId="0CBC7BF8" w:rsidR="0076016E" w:rsidRPr="00EF6A8C" w:rsidRDefault="0076016E" w:rsidP="001F5ABC">
      <w:pPr>
        <w:pStyle w:val="ListParagraph"/>
        <w:keepNext/>
        <w:numPr>
          <w:ilvl w:val="0"/>
          <w:numId w:val="44"/>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Review Logs</w:t>
      </w:r>
      <w:r w:rsidRPr="001F5ABC">
        <w:rPr>
          <w:rFonts w:ascii="Oracle Sans" w:hAnsi="Oracle Sans" w:cstheme="minorHAnsi"/>
          <w:sz w:val="22"/>
          <w:szCs w:val="22"/>
        </w:rPr>
        <w:t>.</w:t>
      </w:r>
    </w:p>
    <w:p w14:paraId="5BBB6216" w14:textId="77777777" w:rsidR="0076016E" w:rsidRPr="00EF6A8C" w:rsidRDefault="0076016E" w:rsidP="001F5ABC">
      <w:pPr>
        <w:keepNext/>
        <w:suppressAutoHyphens/>
        <w:overflowPunct/>
        <w:autoSpaceDE/>
        <w:adjustRightInd/>
        <w:ind w:left="720"/>
        <w:jc w:val="both"/>
        <w:textAlignment w:val="auto"/>
        <w:rPr>
          <w:rFonts w:ascii="Oracle Sans" w:hAnsi="Oracle Sans" w:cstheme="minorHAnsi"/>
          <w:sz w:val="22"/>
          <w:szCs w:val="22"/>
        </w:rPr>
      </w:pPr>
    </w:p>
    <w:p w14:paraId="50C00306" w14:textId="305330F4" w:rsidR="0076016E" w:rsidRPr="001F5ABC" w:rsidRDefault="0076016E" w:rsidP="001F5ABC">
      <w:pPr>
        <w:pStyle w:val="ListParagraph"/>
        <w:keepNext/>
        <w:numPr>
          <w:ilvl w:val="0"/>
          <w:numId w:val="46"/>
        </w:numPr>
        <w:suppressAutoHyphens/>
        <w:overflowPunct/>
        <w:autoSpaceDE/>
        <w:adjustRightInd/>
        <w:ind w:left="720"/>
        <w:jc w:val="both"/>
        <w:textAlignment w:val="auto"/>
        <w:rPr>
          <w:rFonts w:ascii="Oracle Sans" w:hAnsi="Oracle Sans" w:cstheme="minorHAnsi"/>
          <w:sz w:val="22"/>
          <w:szCs w:val="22"/>
        </w:rPr>
      </w:pPr>
      <w:r w:rsidRPr="001F5ABC">
        <w:rPr>
          <w:rFonts w:ascii="Oracle Sans" w:hAnsi="Oracle Sans" w:cs="Arial"/>
          <w:b/>
          <w:color w:val="000000" w:themeColor="text1"/>
          <w:sz w:val="22"/>
          <w:szCs w:val="22"/>
          <w:lang w:val="en-ZA"/>
        </w:rPr>
        <w:t>Training Key Users:</w:t>
      </w:r>
    </w:p>
    <w:p w14:paraId="35DE6847" w14:textId="77777777" w:rsidR="0076016E" w:rsidRPr="00EF6A8C" w:rsidRDefault="0076016E" w:rsidP="001F5ABC">
      <w:pPr>
        <w:keepNext/>
        <w:suppressAutoHyphens/>
        <w:overflowPunct/>
        <w:autoSpaceDE/>
        <w:adjustRightInd/>
        <w:ind w:left="720"/>
        <w:jc w:val="both"/>
        <w:textAlignment w:val="auto"/>
        <w:rPr>
          <w:rFonts w:ascii="Oracle Sans" w:hAnsi="Oracle Sans" w:cstheme="minorHAnsi"/>
          <w:sz w:val="22"/>
          <w:szCs w:val="22"/>
        </w:rPr>
      </w:pPr>
    </w:p>
    <w:p w14:paraId="4C0AB0C2" w14:textId="31AEDA29" w:rsidR="0076016E" w:rsidRPr="001F5ABC" w:rsidRDefault="0076016E" w:rsidP="001F5ABC">
      <w:pPr>
        <w:keepNext/>
        <w:suppressAutoHyphens/>
        <w:overflowPunct/>
        <w:autoSpaceDE/>
        <w:adjustRightInd/>
        <w:ind w:left="720"/>
        <w:jc w:val="both"/>
        <w:textAlignment w:val="auto"/>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Understanding User Profile:</w:t>
      </w:r>
    </w:p>
    <w:p w14:paraId="1BF42A98" w14:textId="2A7FC98B" w:rsidR="0076016E" w:rsidRPr="001F5ABC" w:rsidRDefault="0076016E" w:rsidP="001F5ABC">
      <w:pPr>
        <w:pStyle w:val="ListParagraph"/>
        <w:keepNext/>
        <w:numPr>
          <w:ilvl w:val="1"/>
          <w:numId w:val="47"/>
        </w:numPr>
        <w:suppressAutoHyphens/>
        <w:overflowPunct/>
        <w:autoSpaceDE/>
        <w:adjustRightInd/>
        <w:ind w:left="1800"/>
        <w:jc w:val="both"/>
        <w:textAlignment w:val="auto"/>
        <w:rPr>
          <w:rFonts w:ascii="Oracle Sans" w:hAnsi="Oracle Sans" w:cstheme="minorHAnsi"/>
          <w:sz w:val="22"/>
          <w:szCs w:val="22"/>
        </w:rPr>
      </w:pPr>
      <w:r w:rsidRPr="001F5ABC">
        <w:rPr>
          <w:rFonts w:ascii="Oracle Sans" w:hAnsi="Oracle Sans" w:cstheme="minorHAnsi"/>
          <w:sz w:val="22"/>
          <w:szCs w:val="22"/>
        </w:rPr>
        <w:t>Search Users (managers only).</w:t>
      </w:r>
    </w:p>
    <w:p w14:paraId="3EF580F0" w14:textId="3E0A8C90" w:rsidR="0076016E" w:rsidRPr="001F5ABC" w:rsidRDefault="0076016E" w:rsidP="001F5ABC">
      <w:pPr>
        <w:pStyle w:val="ListParagraph"/>
        <w:keepNext/>
        <w:numPr>
          <w:ilvl w:val="1"/>
          <w:numId w:val="47"/>
        </w:numPr>
        <w:suppressAutoHyphens/>
        <w:overflowPunct/>
        <w:autoSpaceDE/>
        <w:adjustRightInd/>
        <w:ind w:left="1800"/>
        <w:jc w:val="both"/>
        <w:textAlignment w:val="auto"/>
        <w:rPr>
          <w:rFonts w:ascii="Oracle Sans" w:hAnsi="Oracle Sans" w:cstheme="minorHAnsi"/>
          <w:sz w:val="22"/>
          <w:szCs w:val="22"/>
        </w:rPr>
      </w:pPr>
      <w:r w:rsidRPr="001F5ABC">
        <w:rPr>
          <w:rFonts w:ascii="Oracle Sans" w:hAnsi="Oracle Sans" w:cstheme="minorHAnsi"/>
          <w:sz w:val="22"/>
          <w:szCs w:val="22"/>
        </w:rPr>
        <w:t>View User Profile (My Profile, Other User Profile</w:t>
      </w:r>
      <w:r w:rsidRPr="001F5ABC">
        <w:rPr>
          <w:rFonts w:ascii="Oracle Sans" w:hAnsi="Oracle Sans" w:cs="Arial"/>
          <w:bCs/>
          <w:color w:val="000000" w:themeColor="text1"/>
          <w:sz w:val="22"/>
          <w:szCs w:val="22"/>
          <w:lang w:val="en-ZA"/>
        </w:rPr>
        <w:t>).</w:t>
      </w:r>
    </w:p>
    <w:p w14:paraId="2B0D8D7A" w14:textId="77777777" w:rsidR="0076016E" w:rsidRPr="00EF6A8C" w:rsidRDefault="0076016E" w:rsidP="001F5ABC">
      <w:pPr>
        <w:keepNext/>
        <w:suppressAutoHyphens/>
        <w:overflowPunct/>
        <w:autoSpaceDE/>
        <w:adjustRightInd/>
        <w:jc w:val="both"/>
        <w:textAlignment w:val="auto"/>
        <w:rPr>
          <w:rFonts w:ascii="Oracle Sans" w:hAnsi="Oracle Sans" w:cstheme="minorHAnsi"/>
          <w:sz w:val="22"/>
          <w:szCs w:val="22"/>
        </w:rPr>
      </w:pPr>
    </w:p>
    <w:p w14:paraId="06D6A87C" w14:textId="13A19815" w:rsidR="0076016E" w:rsidRPr="001F5ABC" w:rsidRDefault="0076016E" w:rsidP="001F5ABC">
      <w:pPr>
        <w:keepNext/>
        <w:suppressAutoHyphens/>
        <w:overflowPunct/>
        <w:autoSpaceDE/>
        <w:adjustRightInd/>
        <w:ind w:left="720"/>
        <w:jc w:val="both"/>
        <w:textAlignment w:val="auto"/>
        <w:rPr>
          <w:rFonts w:ascii="Oracle Sans" w:hAnsi="Oracle Sans" w:cs="Arial"/>
          <w:bCs/>
          <w:color w:val="000000" w:themeColor="text1"/>
          <w:sz w:val="22"/>
          <w:szCs w:val="22"/>
          <w:lang w:val="en-ZA"/>
        </w:rPr>
      </w:pPr>
      <w:r w:rsidRPr="001F5ABC">
        <w:rPr>
          <w:rFonts w:ascii="Oracle Sans" w:hAnsi="Oracle Sans" w:cs="Arial"/>
          <w:bCs/>
          <w:color w:val="000000" w:themeColor="text1"/>
          <w:sz w:val="22"/>
          <w:szCs w:val="22"/>
          <w:lang w:val="en-ZA"/>
        </w:rPr>
        <w:t>Requesting Access:</w:t>
      </w:r>
    </w:p>
    <w:p w14:paraId="323AC4ED" w14:textId="492E9955" w:rsidR="0076016E" w:rsidRPr="00EF6A8C" w:rsidRDefault="0076016E" w:rsidP="001F5ABC">
      <w:pPr>
        <w:pStyle w:val="ListParagraph"/>
        <w:keepNext/>
        <w:numPr>
          <w:ilvl w:val="0"/>
          <w:numId w:val="48"/>
        </w:numPr>
        <w:suppressAutoHyphens/>
        <w:overflowPunct/>
        <w:autoSpaceDE/>
        <w:adjustRightInd/>
        <w:ind w:left="1800"/>
        <w:jc w:val="both"/>
        <w:textAlignment w:val="auto"/>
        <w:rPr>
          <w:rFonts w:ascii="Oracle Sans" w:hAnsi="Oracle Sans" w:cstheme="minorHAnsi"/>
          <w:sz w:val="22"/>
          <w:szCs w:val="22"/>
        </w:rPr>
      </w:pPr>
      <w:r w:rsidRPr="001F5ABC">
        <w:rPr>
          <w:rFonts w:ascii="Oracle Sans" w:hAnsi="Oracle Sans" w:cstheme="minorHAnsi"/>
          <w:sz w:val="22"/>
          <w:szCs w:val="22"/>
        </w:rPr>
        <w:t>Browsing the Catalog.</w:t>
      </w:r>
    </w:p>
    <w:p w14:paraId="2E798949" w14:textId="0251485F" w:rsidR="0076016E" w:rsidRPr="00EF6A8C" w:rsidRDefault="0076016E" w:rsidP="001F5ABC">
      <w:pPr>
        <w:pStyle w:val="ListParagraph"/>
        <w:keepNext/>
        <w:numPr>
          <w:ilvl w:val="0"/>
          <w:numId w:val="48"/>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Creating Requests.</w:t>
      </w:r>
    </w:p>
    <w:p w14:paraId="1EAA321D" w14:textId="20A9D32F" w:rsidR="0076016E" w:rsidRPr="00EF6A8C" w:rsidRDefault="0076016E" w:rsidP="001F5ABC">
      <w:pPr>
        <w:pStyle w:val="ListParagraph"/>
        <w:keepNext/>
        <w:numPr>
          <w:ilvl w:val="0"/>
          <w:numId w:val="48"/>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Tracking Requests.</w:t>
      </w:r>
    </w:p>
    <w:p w14:paraId="169D03DC" w14:textId="749F80A0" w:rsidR="0076016E" w:rsidRPr="00EF6A8C" w:rsidRDefault="0076016E" w:rsidP="001F5ABC">
      <w:pPr>
        <w:pStyle w:val="ListParagraph"/>
        <w:keepNext/>
        <w:numPr>
          <w:ilvl w:val="0"/>
          <w:numId w:val="48"/>
        </w:numPr>
        <w:suppressAutoHyphens/>
        <w:overflowPunct/>
        <w:autoSpaceDE/>
        <w:adjustRightInd/>
        <w:ind w:left="1800"/>
        <w:jc w:val="both"/>
        <w:textAlignment w:val="auto"/>
        <w:rPr>
          <w:rFonts w:ascii="Oracle Sans" w:hAnsi="Oracle Sans" w:cstheme="minorHAnsi"/>
          <w:sz w:val="22"/>
          <w:szCs w:val="22"/>
        </w:rPr>
      </w:pPr>
      <w:r w:rsidRPr="00EF6A8C">
        <w:rPr>
          <w:rFonts w:ascii="Oracle Sans" w:hAnsi="Oracle Sans" w:cstheme="minorHAnsi"/>
          <w:sz w:val="22"/>
          <w:szCs w:val="22"/>
        </w:rPr>
        <w:t>Approving/Rejecting Requests (managers only).</w:t>
      </w:r>
    </w:p>
    <w:p w14:paraId="2616608E" w14:textId="77777777" w:rsidR="0076016E" w:rsidRPr="00EF6A8C" w:rsidRDefault="0076016E" w:rsidP="001F5ABC">
      <w:pPr>
        <w:keepNext/>
        <w:suppressAutoHyphens/>
        <w:overflowPunct/>
        <w:autoSpaceDE/>
        <w:adjustRightInd/>
        <w:jc w:val="both"/>
        <w:textAlignment w:val="auto"/>
        <w:rPr>
          <w:rFonts w:ascii="Oracle Sans" w:hAnsi="Oracle Sans" w:cstheme="minorHAnsi"/>
          <w:sz w:val="22"/>
          <w:szCs w:val="22"/>
        </w:rPr>
      </w:pPr>
    </w:p>
    <w:p w14:paraId="3D5811F3" w14:textId="2809915C" w:rsidR="0076016E" w:rsidRPr="00EF6A8C" w:rsidRDefault="0076016E" w:rsidP="0076016E">
      <w:pPr>
        <w:pStyle w:val="Heading1"/>
        <w:jc w:val="left"/>
        <w:rPr>
          <w:rFonts w:ascii="Oracle Sans" w:hAnsi="Oracle Sans" w:cs="Arial"/>
          <w:color w:val="auto"/>
          <w:szCs w:val="22"/>
        </w:rPr>
      </w:pPr>
      <w:bookmarkStart w:id="41" w:name="_Toc468097857"/>
      <w:bookmarkStart w:id="42" w:name="_Toc22556998"/>
      <w:bookmarkStart w:id="43" w:name="_Toc66123424"/>
      <w:r w:rsidRPr="00EF6A8C">
        <w:rPr>
          <w:rFonts w:ascii="Oracle Sans" w:hAnsi="Oracle Sans" w:cs="Arial"/>
          <w:color w:val="auto"/>
          <w:szCs w:val="22"/>
        </w:rPr>
        <w:t>Testing</w:t>
      </w:r>
      <w:bookmarkEnd w:id="41"/>
      <w:bookmarkEnd w:id="42"/>
      <w:bookmarkEnd w:id="43"/>
      <w:r w:rsidRPr="00EF6A8C">
        <w:rPr>
          <w:rFonts w:ascii="Oracle Sans" w:hAnsi="Oracle Sans" w:cs="Arial"/>
          <w:color w:val="auto"/>
          <w:szCs w:val="22"/>
        </w:rPr>
        <w:t>:</w:t>
      </w:r>
    </w:p>
    <w:p w14:paraId="121A3A3C" w14:textId="534373E9" w:rsidR="0076016E" w:rsidRPr="006A4B23" w:rsidRDefault="0076016E" w:rsidP="001F5ABC">
      <w:pPr>
        <w:rPr>
          <w:rFonts w:ascii="Oracle Sans" w:hAnsi="Oracle Sans" w:cs="Arial"/>
          <w:szCs w:val="22"/>
        </w:rPr>
      </w:pPr>
      <w:r w:rsidRPr="001F5ABC">
        <w:rPr>
          <w:rFonts w:ascii="Oracle Sans" w:hAnsi="Oracle Sans" w:cs="Arial"/>
          <w:sz w:val="22"/>
          <w:szCs w:val="22"/>
        </w:rPr>
        <w:t>Testing is a critical element for on premise implementation and needs to apply the following principals:</w:t>
      </w:r>
    </w:p>
    <w:p w14:paraId="40FA094C" w14:textId="164C7781" w:rsidR="0076016E" w:rsidRPr="001F5ABC" w:rsidRDefault="0076016E" w:rsidP="001F5ABC">
      <w:pPr>
        <w:pStyle w:val="ListParagraph"/>
        <w:numPr>
          <w:ilvl w:val="1"/>
          <w:numId w:val="50"/>
        </w:numPr>
        <w:ind w:left="810"/>
        <w:rPr>
          <w:rFonts w:ascii="Oracle Sans" w:hAnsi="Oracle Sans" w:cs="Arial"/>
          <w:color w:val="000000" w:themeColor="text1"/>
          <w:szCs w:val="22"/>
          <w:lang w:val="en-ZA"/>
        </w:rPr>
      </w:pPr>
      <w:r w:rsidRPr="001F5ABC">
        <w:rPr>
          <w:rFonts w:ascii="Oracle Sans" w:hAnsi="Oracle Sans" w:cs="Arial"/>
          <w:color w:val="000000" w:themeColor="text1"/>
          <w:sz w:val="22"/>
          <w:szCs w:val="22"/>
          <w:lang w:val="en-ZA"/>
        </w:rPr>
        <w:t xml:space="preserve">Verify that Items </w:t>
      </w:r>
      <w:r w:rsidRPr="001F5ABC">
        <w:rPr>
          <w:rFonts w:ascii="Oracle Sans" w:hAnsi="Oracle Sans" w:cs="Arial"/>
          <w:noProof/>
          <w:color w:val="000000" w:themeColor="text1"/>
          <w:sz w:val="22"/>
          <w:szCs w:val="22"/>
          <w:lang w:val="en-ZA"/>
        </w:rPr>
        <w:t>are delivered</w:t>
      </w:r>
      <w:r w:rsidRPr="001F5ABC">
        <w:rPr>
          <w:rFonts w:ascii="Oracle Sans" w:hAnsi="Oracle Sans" w:cs="Arial"/>
          <w:color w:val="000000" w:themeColor="text1"/>
          <w:sz w:val="22"/>
          <w:szCs w:val="22"/>
          <w:lang w:val="en-ZA"/>
        </w:rPr>
        <w:t xml:space="preserve"> as indicated in baseline documentation.</w:t>
      </w:r>
    </w:p>
    <w:p w14:paraId="4B6D9783" w14:textId="25B23781" w:rsidR="0076016E" w:rsidRPr="006A4B23" w:rsidRDefault="0076016E" w:rsidP="001F5ABC">
      <w:pPr>
        <w:pStyle w:val="ListParagraph"/>
        <w:numPr>
          <w:ilvl w:val="1"/>
          <w:numId w:val="50"/>
        </w:numPr>
        <w:ind w:left="810"/>
        <w:rPr>
          <w:rFonts w:ascii="Oracle Sans" w:hAnsi="Oracle Sans"/>
          <w:szCs w:val="22"/>
        </w:rPr>
      </w:pPr>
      <w:r w:rsidRPr="001F5ABC">
        <w:rPr>
          <w:rFonts w:ascii="Oracle Sans" w:hAnsi="Oracle Sans" w:cs="Arial"/>
          <w:color w:val="000000" w:themeColor="text1"/>
          <w:sz w:val="22"/>
          <w:szCs w:val="22"/>
          <w:lang w:val="en-ZA"/>
        </w:rPr>
        <w:t xml:space="preserve">Testing must </w:t>
      </w:r>
      <w:r w:rsidRPr="001F5ABC">
        <w:rPr>
          <w:rFonts w:ascii="Oracle Sans" w:hAnsi="Oracle Sans" w:cs="Arial"/>
          <w:noProof/>
          <w:color w:val="000000" w:themeColor="text1"/>
          <w:sz w:val="22"/>
          <w:szCs w:val="22"/>
          <w:lang w:val="en-ZA"/>
        </w:rPr>
        <w:t>be completed</w:t>
      </w:r>
      <w:r w:rsidRPr="001F5ABC">
        <w:rPr>
          <w:rFonts w:ascii="Oracle Sans" w:hAnsi="Oracle Sans" w:cs="Arial"/>
          <w:color w:val="000000" w:themeColor="text1"/>
          <w:sz w:val="22"/>
          <w:szCs w:val="22"/>
          <w:lang w:val="en-ZA"/>
        </w:rPr>
        <w:t xml:space="preserve"> in a thorough and timely manner.</w:t>
      </w:r>
    </w:p>
    <w:p w14:paraId="0991483A" w14:textId="77777777" w:rsidR="0076016E" w:rsidRPr="00EF6A8C" w:rsidRDefault="0076016E" w:rsidP="001F5ABC">
      <w:pPr>
        <w:keepNext/>
        <w:suppressAutoHyphens/>
        <w:overflowPunct/>
        <w:autoSpaceDE/>
        <w:adjustRightInd/>
        <w:ind w:left="360"/>
        <w:jc w:val="both"/>
        <w:textAlignment w:val="auto"/>
        <w:rPr>
          <w:rFonts w:ascii="Oracle Sans" w:hAnsi="Oracle Sans" w:cstheme="minorHAnsi"/>
          <w:sz w:val="22"/>
          <w:szCs w:val="22"/>
        </w:rPr>
      </w:pPr>
    </w:p>
    <w:p w14:paraId="60849B2C" w14:textId="05D2BD01" w:rsidR="0076016E" w:rsidRPr="00EF6A8C" w:rsidRDefault="0076016E" w:rsidP="001F5ABC">
      <w:pPr>
        <w:keepNext/>
        <w:suppressAutoHyphens/>
        <w:overflowPunct/>
        <w:autoSpaceDE/>
        <w:adjustRightInd/>
        <w:ind w:left="360"/>
        <w:jc w:val="both"/>
        <w:textAlignment w:val="auto"/>
        <w:rPr>
          <w:rFonts w:ascii="Oracle Sans" w:hAnsi="Oracle Sans" w:cs="Arial"/>
          <w:b/>
          <w:color w:val="000000" w:themeColor="text1"/>
          <w:sz w:val="22"/>
          <w:szCs w:val="22"/>
          <w:lang w:val="en-ZA"/>
        </w:rPr>
      </w:pPr>
      <w:r w:rsidRPr="00EF6A8C">
        <w:rPr>
          <w:rFonts w:ascii="Oracle Sans" w:hAnsi="Oracle Sans" w:cs="Arial"/>
          <w:b/>
          <w:color w:val="000000" w:themeColor="text1"/>
          <w:sz w:val="22"/>
          <w:szCs w:val="22"/>
          <w:lang w:val="en-ZA"/>
        </w:rPr>
        <w:t>Unit Testing:</w:t>
      </w:r>
    </w:p>
    <w:p w14:paraId="290D7F20" w14:textId="52085EA9"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During this phase, the implementation Team will test functionality in the software to allow that configurations and customizations are giving desired results mentioned in baseline document. </w:t>
      </w:r>
      <w:r w:rsidRPr="00EF6A8C">
        <w:rPr>
          <w:rFonts w:ascii="Oracle Sans" w:hAnsi="Oracle Sans" w:cs="Arial"/>
          <w:noProof/>
          <w:color w:val="000000" w:themeColor="text1"/>
          <w:sz w:val="22"/>
          <w:szCs w:val="22"/>
          <w:lang w:val="en-ZA"/>
        </w:rPr>
        <w:t>This</w:t>
      </w:r>
      <w:r w:rsidRPr="00EF6A8C">
        <w:rPr>
          <w:rFonts w:ascii="Oracle Sans" w:hAnsi="Oracle Sans" w:cs="Arial"/>
          <w:color w:val="000000" w:themeColor="text1"/>
          <w:sz w:val="22"/>
          <w:szCs w:val="22"/>
          <w:lang w:val="en-ZA"/>
        </w:rPr>
        <w:t xml:space="preserve"> is </w:t>
      </w:r>
      <w:r w:rsidRPr="00EF6A8C">
        <w:rPr>
          <w:rFonts w:ascii="Oracle Sans" w:hAnsi="Oracle Sans" w:cs="Arial"/>
          <w:noProof/>
          <w:color w:val="000000" w:themeColor="text1"/>
          <w:sz w:val="22"/>
          <w:szCs w:val="22"/>
          <w:lang w:val="en-ZA"/>
        </w:rPr>
        <w:t>typically</w:t>
      </w:r>
      <w:r w:rsidRPr="00EF6A8C">
        <w:rPr>
          <w:rFonts w:ascii="Oracle Sans" w:hAnsi="Oracle Sans" w:cs="Arial"/>
          <w:color w:val="000000" w:themeColor="text1"/>
          <w:sz w:val="22"/>
          <w:szCs w:val="22"/>
          <w:lang w:val="en-ZA"/>
        </w:rPr>
        <w:t xml:space="preserve"> </w:t>
      </w:r>
      <w:r w:rsidRPr="00EF6A8C">
        <w:rPr>
          <w:rFonts w:ascii="Oracle Sans" w:hAnsi="Oracle Sans" w:cs="Arial"/>
          <w:noProof/>
          <w:color w:val="000000" w:themeColor="text1"/>
          <w:sz w:val="22"/>
          <w:szCs w:val="22"/>
          <w:lang w:val="en-ZA"/>
        </w:rPr>
        <w:t>being done</w:t>
      </w:r>
      <w:r w:rsidRPr="00EF6A8C">
        <w:rPr>
          <w:rFonts w:ascii="Oracle Sans" w:hAnsi="Oracle Sans" w:cs="Arial"/>
          <w:color w:val="000000" w:themeColor="text1"/>
          <w:sz w:val="22"/>
          <w:szCs w:val="22"/>
          <w:lang w:val="en-ZA"/>
        </w:rPr>
        <w:t xml:space="preserve"> in </w:t>
      </w:r>
      <w:r w:rsidR="003B2298" w:rsidRPr="00EF6A8C">
        <w:rPr>
          <w:rFonts w:ascii="Oracle Sans" w:hAnsi="Oracle Sans" w:cs="Arial"/>
          <w:color w:val="000000" w:themeColor="text1"/>
          <w:sz w:val="22"/>
          <w:szCs w:val="22"/>
          <w:lang w:val="en-ZA"/>
        </w:rPr>
        <w:t>two (</w:t>
      </w:r>
      <w:r w:rsidRPr="00EF6A8C">
        <w:rPr>
          <w:rFonts w:ascii="Oracle Sans" w:hAnsi="Oracle Sans" w:cs="Arial"/>
          <w:color w:val="000000" w:themeColor="text1"/>
          <w:sz w:val="22"/>
          <w:szCs w:val="22"/>
          <w:lang w:val="en-ZA"/>
        </w:rPr>
        <w:t>2</w:t>
      </w:r>
      <w:r w:rsidR="003B2298" w:rsidRPr="00EF6A8C">
        <w:rPr>
          <w:rFonts w:ascii="Oracle Sans" w:hAnsi="Oracle Sans" w:cs="Arial"/>
          <w:color w:val="000000" w:themeColor="text1"/>
          <w:sz w:val="22"/>
          <w:szCs w:val="22"/>
          <w:lang w:val="en-ZA"/>
        </w:rPr>
        <w:t>)</w:t>
      </w:r>
      <w:r w:rsidRPr="00EF6A8C">
        <w:rPr>
          <w:rFonts w:ascii="Oracle Sans" w:hAnsi="Oracle Sans" w:cs="Arial"/>
          <w:color w:val="000000" w:themeColor="text1"/>
          <w:sz w:val="22"/>
          <w:szCs w:val="22"/>
          <w:lang w:val="en-ZA"/>
        </w:rPr>
        <w:t xml:space="preserve"> steps.</w:t>
      </w:r>
    </w:p>
    <w:p w14:paraId="2C512CE5"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067FC9F7" w14:textId="6540A67F"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noProof/>
          <w:color w:val="000000" w:themeColor="text1"/>
          <w:sz w:val="22"/>
          <w:szCs w:val="22"/>
          <w:lang w:val="en-ZA"/>
        </w:rPr>
        <w:t>The first</w:t>
      </w:r>
      <w:r w:rsidRPr="00EF6A8C">
        <w:rPr>
          <w:rFonts w:ascii="Oracle Sans" w:hAnsi="Oracle Sans" w:cs="Arial"/>
          <w:color w:val="000000" w:themeColor="text1"/>
          <w:sz w:val="22"/>
          <w:szCs w:val="22"/>
          <w:lang w:val="en-ZA"/>
        </w:rPr>
        <w:t xml:space="preserve"> step of unit testing will be executed by the </w:t>
      </w:r>
      <w:r w:rsidRPr="00EF6A8C">
        <w:rPr>
          <w:rFonts w:ascii="Oracle Sans" w:hAnsi="Oracle Sans" w:cs="Arial"/>
          <w:noProof/>
          <w:color w:val="000000" w:themeColor="text1"/>
          <w:sz w:val="22"/>
          <w:szCs w:val="22"/>
          <w:lang w:val="en-ZA"/>
        </w:rPr>
        <w:t>technical</w:t>
      </w:r>
      <w:r w:rsidRPr="00EF6A8C">
        <w:rPr>
          <w:rFonts w:ascii="Oracle Sans" w:hAnsi="Oracle Sans" w:cs="Arial"/>
          <w:color w:val="000000" w:themeColor="text1"/>
          <w:sz w:val="22"/>
          <w:szCs w:val="22"/>
          <w:lang w:val="en-ZA"/>
        </w:rPr>
        <w:t xml:space="preserve"> consultant and after </w:t>
      </w:r>
      <w:r w:rsidRPr="00EF6A8C">
        <w:rPr>
          <w:rFonts w:ascii="Oracle Sans" w:hAnsi="Oracle Sans" w:cs="Arial"/>
          <w:noProof/>
          <w:color w:val="000000" w:themeColor="text1"/>
          <w:sz w:val="22"/>
          <w:szCs w:val="22"/>
          <w:lang w:val="en-ZA"/>
        </w:rPr>
        <w:t>testing</w:t>
      </w:r>
      <w:r w:rsidRPr="00EF6A8C">
        <w:rPr>
          <w:rFonts w:ascii="Oracle Sans" w:hAnsi="Oracle Sans" w:cs="Arial"/>
          <w:color w:val="000000" w:themeColor="text1"/>
          <w:sz w:val="22"/>
          <w:szCs w:val="22"/>
          <w:lang w:val="en-ZA"/>
        </w:rPr>
        <w:t xml:space="preserve">; the second </w:t>
      </w:r>
      <w:r w:rsidRPr="00EF6A8C">
        <w:rPr>
          <w:rFonts w:ascii="Oracle Sans" w:hAnsi="Oracle Sans" w:cs="Arial"/>
          <w:noProof/>
          <w:color w:val="000000" w:themeColor="text1"/>
          <w:sz w:val="22"/>
          <w:szCs w:val="22"/>
          <w:lang w:val="en-ZA"/>
        </w:rPr>
        <w:t>step</w:t>
      </w:r>
      <w:r w:rsidRPr="00EF6A8C">
        <w:rPr>
          <w:rFonts w:ascii="Oracle Sans" w:hAnsi="Oracle Sans" w:cs="Arial"/>
          <w:color w:val="000000" w:themeColor="text1"/>
          <w:sz w:val="22"/>
          <w:szCs w:val="22"/>
          <w:lang w:val="en-ZA"/>
        </w:rPr>
        <w:t xml:space="preserve"> is to hand over to a </w:t>
      </w:r>
      <w:r w:rsidRPr="00EF6A8C">
        <w:rPr>
          <w:rFonts w:ascii="Oracle Sans" w:hAnsi="Oracle Sans" w:cs="Arial"/>
          <w:noProof/>
          <w:color w:val="000000" w:themeColor="text1"/>
          <w:sz w:val="22"/>
          <w:szCs w:val="22"/>
          <w:lang w:val="en-ZA"/>
        </w:rPr>
        <w:t>functional</w:t>
      </w:r>
      <w:r w:rsidRPr="00EF6A8C">
        <w:rPr>
          <w:rFonts w:ascii="Oracle Sans" w:hAnsi="Oracle Sans" w:cs="Arial"/>
          <w:color w:val="000000" w:themeColor="text1"/>
          <w:sz w:val="22"/>
          <w:szCs w:val="22"/>
          <w:lang w:val="en-ZA"/>
        </w:rPr>
        <w:t xml:space="preserve"> consultant for functional testing. Unit testing </w:t>
      </w:r>
      <w:r w:rsidRPr="00EF6A8C">
        <w:rPr>
          <w:rFonts w:ascii="Oracle Sans" w:hAnsi="Oracle Sans" w:cs="Arial"/>
          <w:noProof/>
          <w:color w:val="000000" w:themeColor="text1"/>
          <w:sz w:val="22"/>
          <w:szCs w:val="22"/>
          <w:lang w:val="en-ZA"/>
        </w:rPr>
        <w:t>is typically done</w:t>
      </w:r>
      <w:r w:rsidRPr="00EF6A8C">
        <w:rPr>
          <w:rFonts w:ascii="Oracle Sans" w:hAnsi="Oracle Sans" w:cs="Arial"/>
          <w:color w:val="000000" w:themeColor="text1"/>
          <w:sz w:val="22"/>
          <w:szCs w:val="22"/>
          <w:lang w:val="en-ZA"/>
        </w:rPr>
        <w:t xml:space="preserve"> in a silo-like fashion, and there is </w:t>
      </w:r>
      <w:r w:rsidRPr="00EF6A8C">
        <w:rPr>
          <w:rFonts w:ascii="Oracle Sans" w:hAnsi="Oracle Sans" w:cs="Arial"/>
          <w:noProof/>
          <w:color w:val="000000" w:themeColor="text1"/>
          <w:sz w:val="22"/>
          <w:szCs w:val="22"/>
          <w:lang w:val="en-ZA"/>
        </w:rPr>
        <w:t>usually</w:t>
      </w:r>
      <w:r w:rsidRPr="00EF6A8C">
        <w:rPr>
          <w:rFonts w:ascii="Oracle Sans" w:hAnsi="Oracle Sans" w:cs="Arial"/>
          <w:color w:val="000000" w:themeColor="text1"/>
          <w:sz w:val="22"/>
          <w:szCs w:val="22"/>
          <w:lang w:val="en-ZA"/>
        </w:rPr>
        <w:t xml:space="preserve"> no integration testing done during this phase.</w:t>
      </w:r>
    </w:p>
    <w:p w14:paraId="7C403884"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46C50CC0" w14:textId="69326944" w:rsidR="0076016E" w:rsidRPr="00EF6A8C" w:rsidRDefault="0076016E" w:rsidP="001F5ABC">
      <w:pPr>
        <w:keepNext/>
        <w:suppressAutoHyphens/>
        <w:overflowPunct/>
        <w:autoSpaceDE/>
        <w:adjustRightInd/>
        <w:ind w:left="360"/>
        <w:jc w:val="both"/>
        <w:textAlignment w:val="auto"/>
        <w:rPr>
          <w:rFonts w:ascii="Oracle Sans" w:hAnsi="Oracle Sans" w:cs="Arial"/>
          <w:b/>
          <w:color w:val="000000" w:themeColor="text1"/>
          <w:sz w:val="22"/>
          <w:szCs w:val="22"/>
          <w:lang w:val="en-ZA"/>
        </w:rPr>
      </w:pPr>
      <w:r w:rsidRPr="00EF6A8C">
        <w:rPr>
          <w:rFonts w:ascii="Oracle Sans" w:hAnsi="Oracle Sans" w:cs="Arial"/>
          <w:b/>
          <w:color w:val="000000" w:themeColor="text1"/>
          <w:sz w:val="22"/>
          <w:szCs w:val="22"/>
          <w:lang w:val="en-ZA"/>
        </w:rPr>
        <w:t>System Integration Testing:</w:t>
      </w:r>
    </w:p>
    <w:p w14:paraId="5B79C2C8" w14:textId="37657961"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System Testing is the second step in a testing process and typically </w:t>
      </w:r>
      <w:r w:rsidRPr="00EF6A8C">
        <w:rPr>
          <w:rFonts w:ascii="Oracle Sans" w:hAnsi="Oracle Sans" w:cs="Arial"/>
          <w:noProof/>
          <w:color w:val="000000" w:themeColor="text1"/>
          <w:sz w:val="22"/>
          <w:szCs w:val="22"/>
          <w:lang w:val="en-ZA"/>
        </w:rPr>
        <w:t>done</w:t>
      </w:r>
      <w:r w:rsidRPr="00EF6A8C">
        <w:rPr>
          <w:rFonts w:ascii="Oracle Sans" w:hAnsi="Oracle Sans" w:cs="Arial"/>
          <w:color w:val="000000" w:themeColor="text1"/>
          <w:sz w:val="22"/>
          <w:szCs w:val="22"/>
          <w:lang w:val="en-ZA"/>
        </w:rPr>
        <w:t xml:space="preserve"> when testing smaller releases and fixes, etc. This phase of testing is intended to test business processes and how data moves from one </w:t>
      </w:r>
      <w:r w:rsidRPr="00EF6A8C">
        <w:rPr>
          <w:rFonts w:ascii="Oracle Sans" w:hAnsi="Oracle Sans" w:cs="Arial"/>
          <w:color w:val="000000" w:themeColor="text1"/>
          <w:sz w:val="22"/>
          <w:szCs w:val="22"/>
          <w:lang w:val="en-ZA"/>
        </w:rPr>
        <w:lastRenderedPageBreak/>
        <w:t xml:space="preserve">module to the next. Oracle Consulting will perform System Integration </w:t>
      </w:r>
      <w:r w:rsidRPr="00EF6A8C">
        <w:rPr>
          <w:rFonts w:ascii="Oracle Sans" w:hAnsi="Oracle Sans" w:cs="Arial"/>
          <w:noProof/>
          <w:color w:val="000000" w:themeColor="text1"/>
          <w:sz w:val="22"/>
          <w:szCs w:val="22"/>
          <w:lang w:val="en-ZA"/>
        </w:rPr>
        <w:t>Testing,</w:t>
      </w:r>
      <w:r w:rsidRPr="00EF6A8C">
        <w:rPr>
          <w:rFonts w:ascii="Oracle Sans" w:hAnsi="Oracle Sans" w:cs="Arial"/>
          <w:color w:val="000000" w:themeColor="text1"/>
          <w:sz w:val="22"/>
          <w:szCs w:val="22"/>
          <w:lang w:val="en-ZA"/>
        </w:rPr>
        <w:t xml:space="preserve"> and any issues that arise will be queried and clarified with </w:t>
      </w:r>
      <w:r w:rsidR="005C77B1" w:rsidRPr="00EF6A8C">
        <w:rPr>
          <w:rFonts w:ascii="Oracle Sans" w:hAnsi="Oracle Sans" w:cs="Arial"/>
          <w:color w:val="000000" w:themeColor="text1"/>
          <w:sz w:val="22"/>
          <w:szCs w:val="22"/>
        </w:rPr>
        <w:t>Your</w:t>
      </w:r>
      <w:r w:rsidRPr="00EF6A8C">
        <w:rPr>
          <w:rFonts w:ascii="Oracle Sans" w:hAnsi="Oracle Sans" w:cs="Arial"/>
          <w:color w:val="000000" w:themeColor="text1"/>
          <w:sz w:val="22"/>
          <w:szCs w:val="22"/>
          <w:lang w:val="en-ZA"/>
        </w:rPr>
        <w:t xml:space="preserve"> business and technical teams.</w:t>
      </w:r>
    </w:p>
    <w:p w14:paraId="67CEE913"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60FEEBF5" w14:textId="25DBF9E3"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Oracle will conduct the SIT for up to </w:t>
      </w:r>
      <w:r w:rsidR="003B2298" w:rsidRPr="00EF6A8C">
        <w:rPr>
          <w:rFonts w:ascii="Oracle Sans" w:hAnsi="Oracle Sans" w:cs="Arial"/>
          <w:color w:val="000000" w:themeColor="text1"/>
          <w:sz w:val="22"/>
          <w:szCs w:val="22"/>
          <w:lang w:val="en-ZA"/>
        </w:rPr>
        <w:t>two (</w:t>
      </w:r>
      <w:r w:rsidRPr="00EF6A8C">
        <w:rPr>
          <w:rFonts w:ascii="Oracle Sans" w:hAnsi="Oracle Sans" w:cs="Arial"/>
          <w:color w:val="000000" w:themeColor="text1"/>
          <w:sz w:val="22"/>
          <w:szCs w:val="22"/>
          <w:lang w:val="en-ZA"/>
        </w:rPr>
        <w:t>2</w:t>
      </w:r>
      <w:r w:rsidR="003B2298" w:rsidRPr="00EF6A8C">
        <w:rPr>
          <w:rFonts w:ascii="Oracle Sans" w:hAnsi="Oracle Sans" w:cs="Arial"/>
          <w:color w:val="000000" w:themeColor="text1"/>
          <w:sz w:val="22"/>
          <w:szCs w:val="22"/>
          <w:lang w:val="en-ZA"/>
        </w:rPr>
        <w:t>)</w:t>
      </w:r>
      <w:r w:rsidRPr="00EF6A8C">
        <w:rPr>
          <w:rFonts w:ascii="Oracle Sans" w:hAnsi="Oracle Sans" w:cs="Arial"/>
          <w:color w:val="000000" w:themeColor="text1"/>
          <w:sz w:val="22"/>
          <w:szCs w:val="22"/>
          <w:lang w:val="en-ZA"/>
        </w:rPr>
        <w:t xml:space="preserve"> weeks.</w:t>
      </w:r>
    </w:p>
    <w:p w14:paraId="424EBA49"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6F4A6DB0" w14:textId="54B3E580" w:rsidR="0076016E" w:rsidRPr="00EF6A8C" w:rsidRDefault="0076016E" w:rsidP="001F5ABC">
      <w:pPr>
        <w:keepNext/>
        <w:suppressAutoHyphens/>
        <w:overflowPunct/>
        <w:autoSpaceDE/>
        <w:adjustRightInd/>
        <w:ind w:left="360"/>
        <w:jc w:val="both"/>
        <w:textAlignment w:val="auto"/>
        <w:rPr>
          <w:rFonts w:ascii="Oracle Sans" w:hAnsi="Oracle Sans" w:cs="Arial"/>
          <w:b/>
          <w:color w:val="000000" w:themeColor="text1"/>
          <w:sz w:val="22"/>
          <w:szCs w:val="22"/>
          <w:lang w:val="en-ZA"/>
        </w:rPr>
      </w:pPr>
      <w:r w:rsidRPr="00EF6A8C">
        <w:rPr>
          <w:rFonts w:ascii="Oracle Sans" w:hAnsi="Oracle Sans" w:cs="Arial"/>
          <w:b/>
          <w:color w:val="000000" w:themeColor="text1"/>
          <w:sz w:val="22"/>
          <w:szCs w:val="22"/>
          <w:lang w:val="en-ZA"/>
        </w:rPr>
        <w:t>User Acceptance Testing (UAT):</w:t>
      </w:r>
    </w:p>
    <w:p w14:paraId="548385E1" w14:textId="7575FE39" w:rsidR="0076016E" w:rsidRPr="00EF6A8C" w:rsidRDefault="0076016E" w:rsidP="001F5ABC">
      <w:pPr>
        <w:keepNext/>
        <w:suppressAutoHyphens/>
        <w:overflowPunct/>
        <w:autoSpaceDE/>
        <w:adjustRightInd/>
        <w:ind w:left="360"/>
        <w:jc w:val="both"/>
        <w:textAlignment w:val="auto"/>
        <w:rPr>
          <w:rFonts w:ascii="Oracle Sans" w:hAnsi="Oracle Sans" w:cs="Arial"/>
          <w:noProof/>
          <w:color w:val="000000" w:themeColor="text1"/>
          <w:sz w:val="22"/>
          <w:szCs w:val="22"/>
          <w:lang w:val="en-ZA"/>
        </w:rPr>
      </w:pPr>
      <w:r w:rsidRPr="00EF6A8C">
        <w:rPr>
          <w:rFonts w:ascii="Oracle Sans" w:hAnsi="Oracle Sans" w:cs="Arial"/>
          <w:color w:val="000000" w:themeColor="text1"/>
          <w:sz w:val="22"/>
          <w:szCs w:val="22"/>
          <w:lang w:val="en-ZA"/>
        </w:rPr>
        <w:t xml:space="preserve">This phase of </w:t>
      </w:r>
      <w:r w:rsidRPr="00EF6A8C">
        <w:rPr>
          <w:rFonts w:ascii="Oracle Sans" w:hAnsi="Oracle Sans" w:cs="Arial"/>
          <w:noProof/>
          <w:color w:val="000000" w:themeColor="text1"/>
          <w:sz w:val="22"/>
          <w:szCs w:val="22"/>
          <w:lang w:val="en-ZA"/>
        </w:rPr>
        <w:t>testing</w:t>
      </w:r>
      <w:r w:rsidRPr="00EF6A8C">
        <w:rPr>
          <w:rFonts w:ascii="Oracle Sans" w:hAnsi="Oracle Sans" w:cs="Arial"/>
          <w:color w:val="000000" w:themeColor="text1"/>
          <w:sz w:val="22"/>
          <w:szCs w:val="22"/>
          <w:lang w:val="en-ZA"/>
        </w:rPr>
        <w:t xml:space="preserve"> mimics system </w:t>
      </w:r>
      <w:r w:rsidRPr="00EF6A8C">
        <w:rPr>
          <w:rFonts w:ascii="Oracle Sans" w:hAnsi="Oracle Sans" w:cs="Arial"/>
          <w:noProof/>
          <w:color w:val="000000" w:themeColor="text1"/>
          <w:sz w:val="22"/>
          <w:szCs w:val="22"/>
          <w:lang w:val="en-ZA"/>
        </w:rPr>
        <w:t>testing,</w:t>
      </w:r>
      <w:r w:rsidRPr="00EF6A8C">
        <w:rPr>
          <w:rFonts w:ascii="Oracle Sans" w:hAnsi="Oracle Sans" w:cs="Arial"/>
          <w:color w:val="000000" w:themeColor="text1"/>
          <w:sz w:val="22"/>
          <w:szCs w:val="22"/>
          <w:lang w:val="en-ZA"/>
        </w:rPr>
        <w:t xml:space="preserve"> and all processes and integration points should </w:t>
      </w:r>
      <w:r w:rsidRPr="00EF6A8C">
        <w:rPr>
          <w:rFonts w:ascii="Oracle Sans" w:hAnsi="Oracle Sans" w:cs="Arial"/>
          <w:noProof/>
          <w:color w:val="000000" w:themeColor="text1"/>
          <w:sz w:val="22"/>
          <w:szCs w:val="22"/>
          <w:lang w:val="en-ZA"/>
        </w:rPr>
        <w:t>be tested</w:t>
      </w:r>
      <w:r w:rsidRPr="00EF6A8C">
        <w:rPr>
          <w:rFonts w:ascii="Oracle Sans" w:hAnsi="Oracle Sans" w:cs="Arial"/>
          <w:color w:val="000000" w:themeColor="text1"/>
          <w:sz w:val="22"/>
          <w:szCs w:val="22"/>
          <w:lang w:val="en-ZA"/>
        </w:rPr>
        <w:t xml:space="preserve"> as part of the design. </w:t>
      </w:r>
      <w:r w:rsidR="00ED3581" w:rsidRPr="00EF6A8C">
        <w:rPr>
          <w:rFonts w:ascii="Oracle Sans" w:hAnsi="Oracle Sans" w:cs="Arial"/>
          <w:color w:val="000000" w:themeColor="text1"/>
          <w:sz w:val="22"/>
          <w:szCs w:val="22"/>
        </w:rPr>
        <w:t>Your</w:t>
      </w:r>
      <w:r w:rsidRPr="00EF6A8C">
        <w:rPr>
          <w:rFonts w:ascii="Oracle Sans" w:hAnsi="Oracle Sans" w:cs="Arial"/>
          <w:color w:val="000000" w:themeColor="text1"/>
          <w:sz w:val="22"/>
          <w:szCs w:val="22"/>
          <w:lang w:val="en-ZA"/>
        </w:rPr>
        <w:t xml:space="preserve"> testers should </w:t>
      </w:r>
      <w:r w:rsidRPr="00EF6A8C">
        <w:rPr>
          <w:rFonts w:ascii="Oracle Sans" w:hAnsi="Oracle Sans" w:cs="Arial"/>
          <w:noProof/>
          <w:color w:val="000000" w:themeColor="text1"/>
          <w:sz w:val="22"/>
          <w:szCs w:val="22"/>
          <w:lang w:val="en-ZA"/>
        </w:rPr>
        <w:t>test</w:t>
      </w:r>
      <w:r w:rsidRPr="00EF6A8C">
        <w:rPr>
          <w:rFonts w:ascii="Oracle Sans" w:hAnsi="Oracle Sans" w:cs="Arial"/>
          <w:color w:val="000000" w:themeColor="text1"/>
          <w:sz w:val="22"/>
          <w:szCs w:val="22"/>
          <w:lang w:val="en-ZA"/>
        </w:rPr>
        <w:t xml:space="preserve"> errors and other issues that were identified during System Testing to verify that they have </w:t>
      </w:r>
      <w:r w:rsidRPr="00EF6A8C">
        <w:rPr>
          <w:rFonts w:ascii="Oracle Sans" w:hAnsi="Oracle Sans" w:cs="Arial"/>
          <w:noProof/>
          <w:color w:val="000000" w:themeColor="text1"/>
          <w:sz w:val="22"/>
          <w:szCs w:val="22"/>
          <w:lang w:val="en-ZA"/>
        </w:rPr>
        <w:t>been corrected.</w:t>
      </w:r>
    </w:p>
    <w:p w14:paraId="265AA4EB" w14:textId="77777777" w:rsidR="0076016E" w:rsidRPr="00EF6A8C" w:rsidRDefault="0076016E" w:rsidP="001F5ABC">
      <w:pPr>
        <w:keepNext/>
        <w:suppressAutoHyphens/>
        <w:overflowPunct/>
        <w:autoSpaceDE/>
        <w:adjustRightInd/>
        <w:ind w:left="360"/>
        <w:jc w:val="both"/>
        <w:textAlignment w:val="auto"/>
        <w:rPr>
          <w:rFonts w:ascii="Oracle Sans" w:hAnsi="Oracle Sans" w:cs="Arial"/>
          <w:noProof/>
          <w:color w:val="000000" w:themeColor="text1"/>
          <w:sz w:val="22"/>
          <w:szCs w:val="22"/>
          <w:lang w:val="en-ZA"/>
        </w:rPr>
      </w:pPr>
    </w:p>
    <w:p w14:paraId="0089AEBA" w14:textId="69E0BB75"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bookmarkStart w:id="44" w:name="_Toc468097858"/>
      <w:r w:rsidRPr="00EF6A8C">
        <w:rPr>
          <w:rFonts w:ascii="Oracle Sans" w:hAnsi="Oracle Sans" w:cs="Arial"/>
          <w:color w:val="000000" w:themeColor="text1"/>
          <w:sz w:val="22"/>
          <w:szCs w:val="22"/>
          <w:lang w:val="en-ZA"/>
        </w:rPr>
        <w:t>User Acceptance Testing (UAT) Support</w:t>
      </w:r>
      <w:bookmarkEnd w:id="44"/>
      <w:r w:rsidRPr="00EF6A8C">
        <w:rPr>
          <w:rFonts w:ascii="Oracle Sans" w:hAnsi="Oracle Sans" w:cs="Arial"/>
          <w:color w:val="000000" w:themeColor="text1"/>
          <w:sz w:val="22"/>
          <w:szCs w:val="22"/>
          <w:lang w:val="en-ZA"/>
        </w:rPr>
        <w:t>:</w:t>
      </w:r>
    </w:p>
    <w:p w14:paraId="28E810FE" w14:textId="49BFE547" w:rsidR="0076016E" w:rsidRPr="001F5ABC" w:rsidRDefault="0076016E" w:rsidP="001F5ABC">
      <w:pPr>
        <w:pStyle w:val="ListParagraph"/>
        <w:keepNext/>
        <w:numPr>
          <w:ilvl w:val="0"/>
          <w:numId w:val="51"/>
        </w:numPr>
        <w:suppressAutoHyphens/>
        <w:overflowPunct/>
        <w:autoSpaceDE/>
        <w:adjustRightInd/>
        <w:jc w:val="both"/>
        <w:textAlignment w:val="auto"/>
        <w:rPr>
          <w:rFonts w:ascii="Oracle Sans" w:hAnsi="Oracle Sans" w:cstheme="minorHAnsi"/>
          <w:sz w:val="22"/>
          <w:szCs w:val="22"/>
        </w:rPr>
      </w:pPr>
      <w:r w:rsidRPr="001F5ABC">
        <w:rPr>
          <w:rFonts w:ascii="Oracle Sans" w:hAnsi="Oracle Sans" w:cs="Arial"/>
          <w:color w:val="000000" w:themeColor="text1"/>
          <w:sz w:val="22"/>
          <w:szCs w:val="22"/>
          <w:lang w:val="en-ZA"/>
        </w:rPr>
        <w:t xml:space="preserve">During the UAT phase, it </w:t>
      </w:r>
      <w:r w:rsidRPr="001F5ABC">
        <w:rPr>
          <w:rFonts w:ascii="Oracle Sans" w:hAnsi="Oracle Sans" w:cs="Arial"/>
          <w:noProof/>
          <w:color w:val="000000" w:themeColor="text1"/>
          <w:sz w:val="22"/>
          <w:szCs w:val="22"/>
          <w:lang w:val="en-ZA"/>
        </w:rPr>
        <w:t>is expected</w:t>
      </w:r>
      <w:r w:rsidRPr="001F5ABC">
        <w:rPr>
          <w:rFonts w:ascii="Oracle Sans" w:hAnsi="Oracle Sans" w:cs="Arial"/>
          <w:color w:val="000000" w:themeColor="text1"/>
          <w:sz w:val="22"/>
          <w:szCs w:val="22"/>
          <w:lang w:val="en-ZA"/>
        </w:rPr>
        <w:t xml:space="preserve"> that </w:t>
      </w:r>
      <w:r w:rsidR="00ED3581" w:rsidRPr="00EF6A8C">
        <w:rPr>
          <w:rFonts w:ascii="Oracle Sans" w:hAnsi="Oracle Sans" w:cs="Arial"/>
          <w:color w:val="000000" w:themeColor="text1"/>
          <w:sz w:val="22"/>
          <w:szCs w:val="22"/>
        </w:rPr>
        <w:t>Your</w:t>
      </w:r>
      <w:r w:rsidRPr="001F5ABC">
        <w:rPr>
          <w:rFonts w:ascii="Oracle Sans" w:hAnsi="Oracle Sans" w:cs="Arial"/>
          <w:color w:val="000000" w:themeColor="text1"/>
          <w:sz w:val="22"/>
          <w:szCs w:val="22"/>
        </w:rPr>
        <w:t xml:space="preserve"> </w:t>
      </w:r>
      <w:r w:rsidRPr="001F5ABC">
        <w:rPr>
          <w:rFonts w:ascii="Oracle Sans" w:hAnsi="Oracle Sans" w:cs="Arial"/>
          <w:color w:val="000000" w:themeColor="text1"/>
          <w:sz w:val="22"/>
          <w:szCs w:val="22"/>
          <w:lang w:val="en-ZA"/>
        </w:rPr>
        <w:t xml:space="preserve">Key users/ System administrators and a subset of end users will manually execute pre-determined set of test scripts (created by </w:t>
      </w:r>
      <w:r w:rsidR="00ED3581" w:rsidRPr="00EF6A8C">
        <w:rPr>
          <w:rFonts w:ascii="Oracle Sans" w:hAnsi="Oracle Sans" w:cs="Arial"/>
          <w:color w:val="000000" w:themeColor="text1"/>
          <w:sz w:val="22"/>
          <w:szCs w:val="22"/>
          <w:lang w:val="en-ZA"/>
        </w:rPr>
        <w:t>You</w:t>
      </w:r>
      <w:r w:rsidRPr="001F5ABC">
        <w:rPr>
          <w:rFonts w:ascii="Oracle Sans" w:hAnsi="Oracle Sans" w:cs="Arial"/>
          <w:color w:val="000000" w:themeColor="text1"/>
          <w:sz w:val="22"/>
          <w:szCs w:val="22"/>
          <w:lang w:val="en-ZA"/>
        </w:rPr>
        <w:t xml:space="preserve"> and agreed with Oracle Consulting implementation team) to validate against the </w:t>
      </w:r>
      <w:r w:rsidRPr="001F5ABC">
        <w:rPr>
          <w:rFonts w:ascii="Oracle Sans" w:hAnsi="Oracle Sans" w:cs="Arial"/>
          <w:noProof/>
          <w:color w:val="000000" w:themeColor="text1"/>
          <w:sz w:val="22"/>
          <w:szCs w:val="22"/>
          <w:lang w:val="en-ZA"/>
        </w:rPr>
        <w:t>approved</w:t>
      </w:r>
      <w:r w:rsidRPr="001F5ABC">
        <w:rPr>
          <w:rFonts w:ascii="Oracle Sans" w:hAnsi="Oracle Sans" w:cs="Arial"/>
          <w:color w:val="000000" w:themeColor="text1"/>
          <w:sz w:val="22"/>
          <w:szCs w:val="22"/>
          <w:lang w:val="en-ZA"/>
        </w:rPr>
        <w:t xml:space="preserve"> design</w:t>
      </w:r>
      <w:r w:rsidRPr="001F5ABC" w:rsidDel="00945E9A">
        <w:rPr>
          <w:rFonts w:ascii="Oracle Sans" w:hAnsi="Oracle Sans" w:cs="Arial"/>
          <w:color w:val="000000" w:themeColor="text1"/>
          <w:sz w:val="22"/>
          <w:szCs w:val="22"/>
          <w:lang w:val="en-ZA"/>
        </w:rPr>
        <w:t xml:space="preserve"> </w:t>
      </w:r>
      <w:r w:rsidRPr="001F5ABC">
        <w:rPr>
          <w:rFonts w:ascii="Oracle Sans" w:hAnsi="Oracle Sans" w:cs="Arial"/>
          <w:color w:val="000000" w:themeColor="text1"/>
          <w:sz w:val="22"/>
          <w:szCs w:val="22"/>
          <w:lang w:val="en-ZA"/>
        </w:rPr>
        <w:t>which will be the baseline for acceptance.</w:t>
      </w:r>
    </w:p>
    <w:p w14:paraId="7144DFBA" w14:textId="0B386E56" w:rsidR="0076016E" w:rsidRPr="001F5ABC" w:rsidRDefault="0076016E" w:rsidP="001F5ABC">
      <w:pPr>
        <w:pStyle w:val="ListParagraph"/>
        <w:keepNext/>
        <w:numPr>
          <w:ilvl w:val="0"/>
          <w:numId w:val="51"/>
        </w:numPr>
        <w:suppressAutoHyphens/>
        <w:overflowPunct/>
        <w:autoSpaceDE/>
        <w:adjustRightInd/>
        <w:jc w:val="both"/>
        <w:textAlignment w:val="auto"/>
        <w:rPr>
          <w:rFonts w:ascii="Oracle Sans" w:hAnsi="Oracle Sans" w:cstheme="minorHAnsi"/>
          <w:sz w:val="22"/>
          <w:szCs w:val="22"/>
        </w:rPr>
      </w:pPr>
      <w:r w:rsidRPr="00EF6A8C">
        <w:rPr>
          <w:rFonts w:ascii="Oracle Sans" w:hAnsi="Oracle Sans" w:cs="Arial"/>
          <w:color w:val="000000" w:themeColor="text1"/>
          <w:sz w:val="22"/>
          <w:szCs w:val="22"/>
          <w:lang w:val="en-ZA"/>
        </w:rPr>
        <w:t xml:space="preserve">UAT will be carried out by </w:t>
      </w:r>
      <w:r w:rsidR="00ED3581" w:rsidRPr="00EF6A8C">
        <w:rPr>
          <w:rFonts w:ascii="Oracle Sans" w:hAnsi="Oracle Sans" w:cs="Arial"/>
          <w:color w:val="000000" w:themeColor="text1"/>
          <w:sz w:val="22"/>
          <w:szCs w:val="22"/>
          <w:lang w:val="en-ZA"/>
        </w:rPr>
        <w:t>Your</w:t>
      </w:r>
      <w:r w:rsidRPr="00EF6A8C">
        <w:rPr>
          <w:rFonts w:ascii="Oracle Sans" w:hAnsi="Oracle Sans" w:cs="Arial"/>
          <w:color w:val="000000" w:themeColor="text1"/>
          <w:sz w:val="22"/>
          <w:szCs w:val="22"/>
          <w:lang w:val="en-ZA"/>
        </w:rPr>
        <w:t xml:space="preserve"> system administrators &amp; Key Users.</w:t>
      </w:r>
    </w:p>
    <w:p w14:paraId="2DBAEDC6" w14:textId="77777777" w:rsidR="0076016E" w:rsidRPr="00EF6A8C" w:rsidRDefault="0076016E" w:rsidP="001F5ABC">
      <w:pPr>
        <w:keepNext/>
        <w:suppressAutoHyphens/>
        <w:overflowPunct/>
        <w:autoSpaceDE/>
        <w:adjustRightInd/>
        <w:jc w:val="both"/>
        <w:textAlignment w:val="auto"/>
        <w:rPr>
          <w:rFonts w:ascii="Oracle Sans" w:hAnsi="Oracle Sans" w:cstheme="minorHAnsi"/>
          <w:sz w:val="22"/>
          <w:szCs w:val="22"/>
        </w:rPr>
      </w:pPr>
    </w:p>
    <w:p w14:paraId="7F24DA6B" w14:textId="4C30F1B0"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Oracle will provide the following UAT support for up to</w:t>
      </w:r>
      <w:r w:rsidR="003B2298" w:rsidRPr="00EF6A8C">
        <w:rPr>
          <w:rFonts w:ascii="Oracle Sans" w:hAnsi="Oracle Sans" w:cs="Arial"/>
          <w:color w:val="000000" w:themeColor="text1"/>
          <w:sz w:val="22"/>
          <w:szCs w:val="22"/>
          <w:lang w:val="en-ZA"/>
        </w:rPr>
        <w:t xml:space="preserve"> two</w:t>
      </w:r>
      <w:r w:rsidRPr="00EF6A8C">
        <w:rPr>
          <w:rFonts w:ascii="Oracle Sans" w:hAnsi="Oracle Sans" w:cs="Arial"/>
          <w:color w:val="000000" w:themeColor="text1"/>
          <w:sz w:val="22"/>
          <w:szCs w:val="22"/>
          <w:lang w:val="en-ZA"/>
        </w:rPr>
        <w:t xml:space="preserve"> </w:t>
      </w:r>
      <w:r w:rsidR="003B2298" w:rsidRPr="00EF6A8C">
        <w:rPr>
          <w:rFonts w:ascii="Oracle Sans" w:hAnsi="Oracle Sans" w:cs="Arial"/>
          <w:color w:val="000000" w:themeColor="text1"/>
          <w:sz w:val="22"/>
          <w:szCs w:val="22"/>
          <w:lang w:val="en-ZA"/>
        </w:rPr>
        <w:t>(</w:t>
      </w:r>
      <w:r w:rsidRPr="00EF6A8C">
        <w:rPr>
          <w:rFonts w:ascii="Oracle Sans" w:hAnsi="Oracle Sans" w:cs="Arial"/>
          <w:color w:val="000000" w:themeColor="text1"/>
          <w:sz w:val="22"/>
          <w:szCs w:val="22"/>
          <w:lang w:val="en-ZA"/>
        </w:rPr>
        <w:t>2</w:t>
      </w:r>
      <w:r w:rsidR="003B2298" w:rsidRPr="00EF6A8C">
        <w:rPr>
          <w:rFonts w:ascii="Oracle Sans" w:hAnsi="Oracle Sans" w:cs="Arial"/>
          <w:color w:val="000000" w:themeColor="text1"/>
          <w:sz w:val="22"/>
          <w:szCs w:val="22"/>
          <w:lang w:val="en-ZA"/>
        </w:rPr>
        <w:t>)</w:t>
      </w:r>
      <w:r w:rsidRPr="00EF6A8C">
        <w:rPr>
          <w:rFonts w:ascii="Oracle Sans" w:hAnsi="Oracle Sans" w:cs="Arial"/>
          <w:color w:val="000000" w:themeColor="text1"/>
          <w:sz w:val="22"/>
          <w:szCs w:val="22"/>
          <w:lang w:val="en-ZA"/>
        </w:rPr>
        <w:t xml:space="preserve"> weeks.</w:t>
      </w:r>
    </w:p>
    <w:p w14:paraId="7C827E58"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70ECF66B" w14:textId="186295BB"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Oracle consultants will assist </w:t>
      </w:r>
      <w:r w:rsidR="00ED3581" w:rsidRPr="00EF6A8C">
        <w:rPr>
          <w:rFonts w:ascii="Oracle Sans" w:hAnsi="Oracle Sans" w:cs="Arial"/>
          <w:color w:val="000000" w:themeColor="text1"/>
          <w:sz w:val="22"/>
          <w:szCs w:val="22"/>
        </w:rPr>
        <w:t>Your</w:t>
      </w:r>
      <w:r w:rsidRPr="00EF6A8C">
        <w:rPr>
          <w:rFonts w:ascii="Oracle Sans" w:hAnsi="Oracle Sans" w:cs="Arial"/>
          <w:color w:val="000000" w:themeColor="text1"/>
          <w:sz w:val="22"/>
          <w:szCs w:val="22"/>
          <w:lang w:val="en-ZA"/>
        </w:rPr>
        <w:t xml:space="preserve"> users in the UAT effort as follows:</w:t>
      </w:r>
    </w:p>
    <w:p w14:paraId="33AC25D5" w14:textId="71E34D47" w:rsidR="0076016E" w:rsidRPr="001F5ABC" w:rsidRDefault="0076016E" w:rsidP="001F5ABC">
      <w:pPr>
        <w:pStyle w:val="ListParagraph"/>
        <w:keepNext/>
        <w:numPr>
          <w:ilvl w:val="1"/>
          <w:numId w:val="53"/>
        </w:numPr>
        <w:suppressAutoHyphens/>
        <w:overflowPunct/>
        <w:autoSpaceDE/>
        <w:adjustRightInd/>
        <w:ind w:left="1080"/>
        <w:jc w:val="both"/>
        <w:textAlignment w:val="auto"/>
        <w:rPr>
          <w:rFonts w:ascii="Oracle Sans" w:hAnsi="Oracle Sans" w:cs="Arial"/>
          <w:color w:val="000000" w:themeColor="text1"/>
          <w:sz w:val="22"/>
          <w:szCs w:val="22"/>
          <w:lang w:val="en-ZA"/>
        </w:rPr>
      </w:pPr>
      <w:r w:rsidRPr="001F5ABC">
        <w:rPr>
          <w:rFonts w:ascii="Oracle Sans" w:hAnsi="Oracle Sans" w:cs="Arial"/>
          <w:color w:val="000000" w:themeColor="text1"/>
          <w:sz w:val="22"/>
          <w:szCs w:val="22"/>
          <w:lang w:val="en-ZA"/>
        </w:rPr>
        <w:t>Tracking defects that Oracle need to fix.</w:t>
      </w:r>
    </w:p>
    <w:p w14:paraId="096194AC" w14:textId="323FF78B" w:rsidR="0076016E" w:rsidRPr="001F5ABC" w:rsidRDefault="0076016E" w:rsidP="001F5ABC">
      <w:pPr>
        <w:pStyle w:val="ListParagraph"/>
        <w:keepNext/>
        <w:numPr>
          <w:ilvl w:val="1"/>
          <w:numId w:val="53"/>
        </w:numPr>
        <w:suppressAutoHyphens/>
        <w:overflowPunct/>
        <w:autoSpaceDE/>
        <w:adjustRightInd/>
        <w:ind w:left="1080"/>
        <w:jc w:val="both"/>
        <w:textAlignment w:val="auto"/>
        <w:rPr>
          <w:rFonts w:ascii="Oracle Sans" w:hAnsi="Oracle Sans" w:cs="Arial"/>
          <w:color w:val="000000" w:themeColor="text1"/>
          <w:sz w:val="22"/>
          <w:szCs w:val="22"/>
          <w:lang w:val="en-ZA"/>
        </w:rPr>
      </w:pPr>
      <w:r w:rsidRPr="001F5ABC">
        <w:rPr>
          <w:rFonts w:ascii="Oracle Sans" w:hAnsi="Oracle Sans" w:cs="Arial"/>
          <w:noProof/>
          <w:color w:val="000000" w:themeColor="text1"/>
          <w:sz w:val="22"/>
          <w:szCs w:val="22"/>
          <w:lang w:val="en-ZA"/>
        </w:rPr>
        <w:t>Assisting</w:t>
      </w:r>
      <w:r w:rsidRPr="001F5ABC">
        <w:rPr>
          <w:rFonts w:ascii="Oracle Sans" w:hAnsi="Oracle Sans" w:cs="Arial"/>
          <w:color w:val="000000" w:themeColor="text1"/>
          <w:sz w:val="22"/>
          <w:szCs w:val="22"/>
          <w:lang w:val="en-ZA"/>
        </w:rPr>
        <w:t xml:space="preserve"> </w:t>
      </w:r>
      <w:r w:rsidR="00ED3581" w:rsidRPr="00EF6A8C">
        <w:rPr>
          <w:rFonts w:ascii="Oracle Sans" w:hAnsi="Oracle Sans" w:cs="Arial"/>
          <w:color w:val="000000" w:themeColor="text1"/>
          <w:sz w:val="22"/>
          <w:szCs w:val="22"/>
        </w:rPr>
        <w:t>Your</w:t>
      </w:r>
      <w:r w:rsidRPr="001F5ABC">
        <w:rPr>
          <w:rFonts w:ascii="Oracle Sans" w:hAnsi="Oracle Sans" w:cs="Arial"/>
          <w:color w:val="000000" w:themeColor="text1"/>
          <w:sz w:val="22"/>
          <w:szCs w:val="22"/>
          <w:lang w:val="en-ZA"/>
        </w:rPr>
        <w:t xml:space="preserve"> users with investigation to problems and possible resolution.</w:t>
      </w:r>
    </w:p>
    <w:p w14:paraId="06D787EF" w14:textId="138E5176" w:rsidR="0076016E" w:rsidRPr="001F5ABC" w:rsidRDefault="0076016E" w:rsidP="001F5ABC">
      <w:pPr>
        <w:pStyle w:val="ListParagraph"/>
        <w:keepNext/>
        <w:numPr>
          <w:ilvl w:val="1"/>
          <w:numId w:val="53"/>
        </w:numPr>
        <w:suppressAutoHyphens/>
        <w:overflowPunct/>
        <w:autoSpaceDE/>
        <w:adjustRightInd/>
        <w:ind w:left="1080"/>
        <w:jc w:val="both"/>
        <w:textAlignment w:val="auto"/>
        <w:rPr>
          <w:rFonts w:ascii="Oracle Sans" w:hAnsi="Oracle Sans" w:cs="Arial"/>
          <w:color w:val="000000" w:themeColor="text1"/>
          <w:sz w:val="22"/>
          <w:szCs w:val="22"/>
          <w:lang w:val="en-ZA"/>
        </w:rPr>
      </w:pPr>
      <w:r w:rsidRPr="001F5ABC">
        <w:rPr>
          <w:rFonts w:ascii="Oracle Sans" w:hAnsi="Oracle Sans" w:cs="Arial"/>
          <w:color w:val="000000" w:themeColor="text1"/>
          <w:sz w:val="22"/>
          <w:szCs w:val="22"/>
          <w:lang w:val="en-ZA"/>
        </w:rPr>
        <w:t>Logging of SR’s with Oracle support.</w:t>
      </w:r>
    </w:p>
    <w:p w14:paraId="5E87E8B4" w14:textId="4300695B" w:rsidR="0076016E" w:rsidRPr="001F5ABC" w:rsidRDefault="0076016E" w:rsidP="001F5ABC">
      <w:pPr>
        <w:pStyle w:val="ListParagraph"/>
        <w:keepNext/>
        <w:numPr>
          <w:ilvl w:val="1"/>
          <w:numId w:val="53"/>
        </w:numPr>
        <w:suppressAutoHyphens/>
        <w:overflowPunct/>
        <w:autoSpaceDE/>
        <w:adjustRightInd/>
        <w:ind w:left="1080"/>
        <w:jc w:val="both"/>
        <w:textAlignment w:val="auto"/>
        <w:rPr>
          <w:rFonts w:ascii="Oracle Sans" w:hAnsi="Oracle Sans" w:cstheme="minorHAnsi"/>
          <w:sz w:val="22"/>
          <w:szCs w:val="22"/>
        </w:rPr>
      </w:pPr>
      <w:r w:rsidRPr="001F5ABC">
        <w:rPr>
          <w:rFonts w:ascii="Oracle Sans" w:hAnsi="Oracle Sans" w:cs="Arial"/>
          <w:noProof/>
          <w:color w:val="000000" w:themeColor="text1"/>
          <w:sz w:val="22"/>
          <w:szCs w:val="22"/>
          <w:lang w:val="en-ZA"/>
        </w:rPr>
        <w:t xml:space="preserve">Aid in </w:t>
      </w:r>
      <w:r w:rsidR="00ED3581" w:rsidRPr="00EF6A8C">
        <w:rPr>
          <w:rFonts w:ascii="Oracle Sans" w:hAnsi="Oracle Sans" w:cs="Arial"/>
          <w:color w:val="000000" w:themeColor="text1"/>
          <w:sz w:val="22"/>
          <w:szCs w:val="22"/>
        </w:rPr>
        <w:t>Your</w:t>
      </w:r>
      <w:r w:rsidRPr="001F5ABC">
        <w:rPr>
          <w:rFonts w:ascii="Oracle Sans" w:hAnsi="Oracle Sans" w:cs="Arial"/>
          <w:color w:val="000000" w:themeColor="text1"/>
          <w:sz w:val="22"/>
          <w:szCs w:val="22"/>
          <w:lang w:val="en-ZA"/>
        </w:rPr>
        <w:t xml:space="preserve"> user functional and technical UAT </w:t>
      </w:r>
      <w:r w:rsidRPr="001F5ABC">
        <w:rPr>
          <w:rFonts w:ascii="Oracle Sans" w:hAnsi="Oracle Sans" w:cs="Arial"/>
          <w:noProof/>
          <w:color w:val="000000" w:themeColor="text1"/>
          <w:sz w:val="22"/>
          <w:szCs w:val="22"/>
          <w:lang w:val="en-ZA"/>
        </w:rPr>
        <w:t>support</w:t>
      </w:r>
      <w:r w:rsidRPr="001F5ABC">
        <w:rPr>
          <w:rFonts w:ascii="Oracle Sans" w:hAnsi="Oracle Sans" w:cs="Arial"/>
          <w:color w:val="000000" w:themeColor="text1"/>
          <w:sz w:val="22"/>
          <w:szCs w:val="22"/>
          <w:lang w:val="en-ZA"/>
        </w:rPr>
        <w:t xml:space="preserve"> in test execution.</w:t>
      </w:r>
    </w:p>
    <w:p w14:paraId="0A3689F1" w14:textId="77777777" w:rsidR="0076016E" w:rsidRPr="00EF6A8C" w:rsidRDefault="0076016E" w:rsidP="001F5ABC">
      <w:pPr>
        <w:keepNext/>
        <w:suppressAutoHyphens/>
        <w:overflowPunct/>
        <w:autoSpaceDE/>
        <w:adjustRightInd/>
        <w:jc w:val="both"/>
        <w:textAlignment w:val="auto"/>
        <w:rPr>
          <w:rFonts w:ascii="Oracle Sans" w:hAnsi="Oracle Sans" w:cstheme="minorHAnsi"/>
          <w:sz w:val="22"/>
          <w:szCs w:val="22"/>
        </w:rPr>
      </w:pPr>
    </w:p>
    <w:p w14:paraId="28635A43" w14:textId="440AE02F" w:rsidR="0076016E" w:rsidRPr="00EF6A8C" w:rsidRDefault="0076016E" w:rsidP="001F5ABC">
      <w:pPr>
        <w:keepNext/>
        <w:suppressAutoHyphens/>
        <w:overflowPunct/>
        <w:autoSpaceDE/>
        <w:adjustRightInd/>
        <w:ind w:left="360"/>
        <w:jc w:val="both"/>
        <w:textAlignment w:val="auto"/>
        <w:rPr>
          <w:rFonts w:ascii="Oracle Sans" w:hAnsi="Oracle Sans" w:cs="Arial"/>
          <w:b/>
          <w:sz w:val="22"/>
          <w:szCs w:val="22"/>
        </w:rPr>
      </w:pPr>
      <w:bookmarkStart w:id="45" w:name="_Toc22556999"/>
      <w:bookmarkStart w:id="46" w:name="_Toc66123425"/>
      <w:r w:rsidRPr="001F5ABC">
        <w:rPr>
          <w:rFonts w:ascii="Oracle Sans" w:hAnsi="Oracle Sans" w:cs="Arial"/>
          <w:b/>
          <w:sz w:val="22"/>
          <w:szCs w:val="22"/>
        </w:rPr>
        <w:t>Post Production Support</w:t>
      </w:r>
      <w:bookmarkEnd w:id="45"/>
      <w:bookmarkEnd w:id="46"/>
      <w:r w:rsidRPr="00EF6A8C">
        <w:rPr>
          <w:rFonts w:ascii="Oracle Sans" w:hAnsi="Oracle Sans" w:cs="Arial"/>
          <w:b/>
          <w:sz w:val="22"/>
          <w:szCs w:val="22"/>
        </w:rPr>
        <w:t>:</w:t>
      </w:r>
    </w:p>
    <w:p w14:paraId="62A7378C" w14:textId="154095B9"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Oracle will provide the following postproduction support for up to </w:t>
      </w:r>
      <w:r w:rsidR="003B2298" w:rsidRPr="00EF6A8C">
        <w:rPr>
          <w:rFonts w:ascii="Oracle Sans" w:hAnsi="Oracle Sans" w:cs="Arial"/>
          <w:color w:val="000000" w:themeColor="text1"/>
          <w:sz w:val="22"/>
          <w:szCs w:val="22"/>
          <w:lang w:val="en-ZA"/>
        </w:rPr>
        <w:t>two (</w:t>
      </w:r>
      <w:r w:rsidRPr="00EF6A8C">
        <w:rPr>
          <w:rFonts w:ascii="Oracle Sans" w:hAnsi="Oracle Sans" w:cs="Arial"/>
          <w:color w:val="000000" w:themeColor="text1"/>
          <w:sz w:val="22"/>
          <w:szCs w:val="22"/>
          <w:lang w:val="en-ZA"/>
        </w:rPr>
        <w:t>2</w:t>
      </w:r>
      <w:r w:rsidR="003B2298" w:rsidRPr="00EF6A8C">
        <w:rPr>
          <w:rFonts w:ascii="Oracle Sans" w:hAnsi="Oracle Sans" w:cs="Arial"/>
          <w:color w:val="000000" w:themeColor="text1"/>
          <w:sz w:val="22"/>
          <w:szCs w:val="22"/>
          <w:lang w:val="en-ZA"/>
        </w:rPr>
        <w:t>)</w:t>
      </w:r>
      <w:r w:rsidRPr="00EF6A8C">
        <w:rPr>
          <w:rFonts w:ascii="Oracle Sans" w:hAnsi="Oracle Sans" w:cs="Arial"/>
          <w:color w:val="000000" w:themeColor="text1"/>
          <w:sz w:val="22"/>
          <w:szCs w:val="22"/>
          <w:lang w:val="en-ZA"/>
        </w:rPr>
        <w:t xml:space="preserve"> weeks.</w:t>
      </w:r>
    </w:p>
    <w:p w14:paraId="54D136BE"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7507C2BA" w14:textId="603A27A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Oracle Consulting Consultants from offsite will have access to development and UAT instance only. Issues would need to be replicated by </w:t>
      </w:r>
      <w:r w:rsidR="00ED3581" w:rsidRPr="00EF6A8C">
        <w:rPr>
          <w:rFonts w:ascii="Oracle Sans" w:hAnsi="Oracle Sans" w:cs="Arial"/>
          <w:sz w:val="22"/>
          <w:szCs w:val="22"/>
        </w:rPr>
        <w:t>Your</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 xml:space="preserve">team on development and UAT. Once the </w:t>
      </w:r>
      <w:r w:rsidRPr="00EF6A8C">
        <w:rPr>
          <w:rFonts w:ascii="Oracle Sans" w:hAnsi="Oracle Sans" w:cs="Arial"/>
          <w:noProof/>
          <w:color w:val="000000" w:themeColor="text1"/>
          <w:sz w:val="22"/>
          <w:szCs w:val="22"/>
          <w:lang w:val="en-ZA"/>
        </w:rPr>
        <w:t>problem</w:t>
      </w:r>
      <w:r w:rsidRPr="00EF6A8C">
        <w:rPr>
          <w:rFonts w:ascii="Oracle Sans" w:hAnsi="Oracle Sans" w:cs="Arial"/>
          <w:color w:val="000000" w:themeColor="text1"/>
          <w:sz w:val="22"/>
          <w:szCs w:val="22"/>
          <w:lang w:val="en-ZA"/>
        </w:rPr>
        <w:t xml:space="preserve"> is corrected and tested in DEV, it would </w:t>
      </w:r>
      <w:r w:rsidRPr="00EF6A8C">
        <w:rPr>
          <w:rFonts w:ascii="Oracle Sans" w:hAnsi="Oracle Sans" w:cs="Arial"/>
          <w:noProof/>
          <w:color w:val="000000" w:themeColor="text1"/>
          <w:sz w:val="22"/>
          <w:szCs w:val="22"/>
          <w:lang w:val="en-ZA"/>
        </w:rPr>
        <w:t>be moved</w:t>
      </w:r>
      <w:r w:rsidRPr="00EF6A8C">
        <w:rPr>
          <w:rFonts w:ascii="Oracle Sans" w:hAnsi="Oracle Sans" w:cs="Arial"/>
          <w:color w:val="000000" w:themeColor="text1"/>
          <w:sz w:val="22"/>
          <w:szCs w:val="22"/>
          <w:lang w:val="en-ZA"/>
        </w:rPr>
        <w:t xml:space="preserve"> to UAT instance wherein it will </w:t>
      </w:r>
      <w:r w:rsidRPr="00EF6A8C">
        <w:rPr>
          <w:rFonts w:ascii="Oracle Sans" w:hAnsi="Oracle Sans" w:cs="Arial"/>
          <w:noProof/>
          <w:color w:val="000000" w:themeColor="text1"/>
          <w:sz w:val="22"/>
          <w:szCs w:val="22"/>
          <w:lang w:val="en-ZA"/>
        </w:rPr>
        <w:t>be tested</w:t>
      </w:r>
      <w:r w:rsidRPr="00EF6A8C">
        <w:rPr>
          <w:rFonts w:ascii="Oracle Sans" w:hAnsi="Oracle Sans" w:cs="Arial"/>
          <w:color w:val="000000" w:themeColor="text1"/>
          <w:sz w:val="22"/>
          <w:szCs w:val="22"/>
          <w:lang w:val="en-ZA"/>
        </w:rPr>
        <w:t xml:space="preserve"> by </w:t>
      </w:r>
      <w:r w:rsidR="00ED3581" w:rsidRPr="00EF6A8C">
        <w:rPr>
          <w:rFonts w:ascii="Oracle Sans" w:hAnsi="Oracle Sans" w:cs="Arial"/>
          <w:sz w:val="22"/>
          <w:szCs w:val="22"/>
        </w:rPr>
        <w:t>Your</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team.</w:t>
      </w:r>
    </w:p>
    <w:p w14:paraId="7589B858"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1600A287" w14:textId="1A3686D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The corrective changes will </w:t>
      </w:r>
      <w:r w:rsidRPr="00EF6A8C">
        <w:rPr>
          <w:rFonts w:ascii="Oracle Sans" w:hAnsi="Oracle Sans" w:cs="Arial"/>
          <w:noProof/>
          <w:color w:val="000000" w:themeColor="text1"/>
          <w:sz w:val="22"/>
          <w:szCs w:val="22"/>
          <w:lang w:val="en-ZA"/>
        </w:rPr>
        <w:t>be then moved</w:t>
      </w:r>
      <w:r w:rsidRPr="00EF6A8C">
        <w:rPr>
          <w:rFonts w:ascii="Oracle Sans" w:hAnsi="Oracle Sans" w:cs="Arial"/>
          <w:color w:val="000000" w:themeColor="text1"/>
          <w:sz w:val="22"/>
          <w:szCs w:val="22"/>
          <w:lang w:val="en-ZA"/>
        </w:rPr>
        <w:t xml:space="preserve"> to Production instances by </w:t>
      </w:r>
      <w:r w:rsidR="00ED3581" w:rsidRPr="00EF6A8C">
        <w:rPr>
          <w:rFonts w:ascii="Oracle Sans" w:hAnsi="Oracle Sans" w:cs="Arial"/>
          <w:sz w:val="22"/>
          <w:szCs w:val="22"/>
        </w:rPr>
        <w:t>Your</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team.</w:t>
      </w:r>
    </w:p>
    <w:p w14:paraId="289269CB"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2EFA7505" w14:textId="718AF9FB"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Production support is expected to be a 2-level system where </w:t>
      </w:r>
      <w:r w:rsidR="00ED3581" w:rsidRPr="00EF6A8C">
        <w:rPr>
          <w:rFonts w:ascii="Oracle Sans" w:hAnsi="Oracle Sans" w:cs="Arial"/>
          <w:sz w:val="22"/>
          <w:szCs w:val="22"/>
        </w:rPr>
        <w:t>Your</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 xml:space="preserve">Key Users/Business-analysts would form the first level of </w:t>
      </w:r>
      <w:r w:rsidRPr="00EF6A8C">
        <w:rPr>
          <w:rFonts w:ascii="Oracle Sans" w:hAnsi="Oracle Sans" w:cs="Arial"/>
          <w:noProof/>
          <w:color w:val="000000" w:themeColor="text1"/>
          <w:sz w:val="22"/>
          <w:szCs w:val="22"/>
          <w:lang w:val="en-ZA"/>
        </w:rPr>
        <w:t>support</w:t>
      </w:r>
      <w:r w:rsidRPr="00EF6A8C">
        <w:rPr>
          <w:rFonts w:ascii="Oracle Sans" w:hAnsi="Oracle Sans" w:cs="Arial"/>
          <w:color w:val="000000" w:themeColor="text1"/>
          <w:sz w:val="22"/>
          <w:szCs w:val="22"/>
          <w:lang w:val="en-ZA"/>
        </w:rPr>
        <w:t xml:space="preserve"> to end-users while the second </w:t>
      </w:r>
      <w:r w:rsidRPr="00EF6A8C">
        <w:rPr>
          <w:rFonts w:ascii="Oracle Sans" w:hAnsi="Oracle Sans" w:cs="Arial"/>
          <w:noProof/>
          <w:color w:val="000000" w:themeColor="text1"/>
          <w:sz w:val="22"/>
          <w:szCs w:val="22"/>
          <w:lang w:val="en-ZA"/>
        </w:rPr>
        <w:t>level</w:t>
      </w:r>
      <w:r w:rsidRPr="00EF6A8C">
        <w:rPr>
          <w:rFonts w:ascii="Oracle Sans" w:hAnsi="Oracle Sans" w:cs="Arial"/>
          <w:color w:val="000000" w:themeColor="text1"/>
          <w:sz w:val="22"/>
          <w:szCs w:val="22"/>
          <w:lang w:val="en-ZA"/>
        </w:rPr>
        <w:t xml:space="preserve"> of </w:t>
      </w:r>
      <w:r w:rsidRPr="00EF6A8C">
        <w:rPr>
          <w:rFonts w:ascii="Oracle Sans" w:hAnsi="Oracle Sans" w:cs="Arial"/>
          <w:noProof/>
          <w:color w:val="000000" w:themeColor="text1"/>
          <w:sz w:val="22"/>
          <w:szCs w:val="22"/>
          <w:lang w:val="en-ZA"/>
        </w:rPr>
        <w:t>support</w:t>
      </w:r>
      <w:r w:rsidRPr="00EF6A8C">
        <w:rPr>
          <w:rFonts w:ascii="Oracle Sans" w:hAnsi="Oracle Sans" w:cs="Arial"/>
          <w:color w:val="000000" w:themeColor="text1"/>
          <w:sz w:val="22"/>
          <w:szCs w:val="22"/>
          <w:lang w:val="en-ZA"/>
        </w:rPr>
        <w:t xml:space="preserve"> will </w:t>
      </w:r>
      <w:r w:rsidRPr="00EF6A8C">
        <w:rPr>
          <w:rFonts w:ascii="Oracle Sans" w:hAnsi="Oracle Sans" w:cs="Arial"/>
          <w:noProof/>
          <w:color w:val="000000" w:themeColor="text1"/>
          <w:sz w:val="22"/>
          <w:szCs w:val="22"/>
          <w:lang w:val="en-ZA"/>
        </w:rPr>
        <w:t>be provided</w:t>
      </w:r>
      <w:r w:rsidRPr="00EF6A8C">
        <w:rPr>
          <w:rFonts w:ascii="Oracle Sans" w:hAnsi="Oracle Sans" w:cs="Arial"/>
          <w:color w:val="000000" w:themeColor="text1"/>
          <w:sz w:val="22"/>
          <w:szCs w:val="22"/>
          <w:lang w:val="en-ZA"/>
        </w:rPr>
        <w:t xml:space="preserve"> by Oracle </w:t>
      </w:r>
      <w:r w:rsidRPr="00EF6A8C">
        <w:rPr>
          <w:rFonts w:ascii="Oracle Sans" w:hAnsi="Oracle Sans" w:cs="Arial"/>
          <w:color w:val="000000" w:themeColor="text1"/>
          <w:sz w:val="22"/>
          <w:szCs w:val="22"/>
          <w:lang w:val="en-ZA"/>
        </w:rPr>
        <w:lastRenderedPageBreak/>
        <w:t xml:space="preserve">Consulting consultants, who will handle issues on Oracle </w:t>
      </w:r>
      <w:r w:rsidRPr="00EF6A8C">
        <w:rPr>
          <w:rFonts w:ascii="Oracle Sans" w:hAnsi="Oracle Sans" w:cs="Arial"/>
          <w:noProof/>
          <w:color w:val="000000" w:themeColor="text1"/>
          <w:sz w:val="22"/>
          <w:szCs w:val="22"/>
          <w:lang w:val="en-ZA"/>
        </w:rPr>
        <w:t>Deliverables reported</w:t>
      </w:r>
      <w:r w:rsidRPr="00EF6A8C">
        <w:rPr>
          <w:rFonts w:ascii="Oracle Sans" w:hAnsi="Oracle Sans" w:cs="Arial"/>
          <w:color w:val="000000" w:themeColor="text1"/>
          <w:sz w:val="22"/>
          <w:szCs w:val="22"/>
          <w:lang w:val="en-ZA"/>
        </w:rPr>
        <w:t xml:space="preserve"> during the post-production support phase.</w:t>
      </w:r>
    </w:p>
    <w:p w14:paraId="31A288B5"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436368C9" w14:textId="4FB205BE" w:rsidR="0076016E" w:rsidRPr="00EF6A8C" w:rsidRDefault="0076016E" w:rsidP="001F5ABC">
      <w:pPr>
        <w:keepNext/>
        <w:suppressAutoHyphens/>
        <w:overflowPunct/>
        <w:autoSpaceDE/>
        <w:adjustRightInd/>
        <w:ind w:left="360"/>
        <w:jc w:val="both"/>
        <w:textAlignment w:val="auto"/>
        <w:rPr>
          <w:rFonts w:ascii="Oracle Sans" w:hAnsi="Oracle Sans" w:cs="Arial"/>
          <w:sz w:val="22"/>
          <w:szCs w:val="22"/>
        </w:rPr>
      </w:pPr>
      <w:r w:rsidRPr="00EF6A8C">
        <w:rPr>
          <w:rFonts w:ascii="Oracle Sans" w:hAnsi="Oracle Sans" w:cs="Arial"/>
          <w:color w:val="000000" w:themeColor="text1"/>
          <w:sz w:val="22"/>
          <w:szCs w:val="22"/>
          <w:lang w:val="en-ZA"/>
        </w:rPr>
        <w:t xml:space="preserve">Postproduction support timings will be </w:t>
      </w:r>
      <w:r w:rsidRPr="00EF6A8C">
        <w:rPr>
          <w:rFonts w:ascii="Oracle Sans" w:hAnsi="Oracle Sans" w:cs="Arial"/>
          <w:sz w:val="22"/>
          <w:szCs w:val="22"/>
        </w:rPr>
        <w:t>Monday to Friday 9am to 5pm Mauritius time.</w:t>
      </w:r>
    </w:p>
    <w:p w14:paraId="5C0BE737" w14:textId="77777777" w:rsidR="0076016E" w:rsidRPr="00EF6A8C" w:rsidRDefault="0076016E" w:rsidP="001F5ABC">
      <w:pPr>
        <w:keepNext/>
        <w:suppressAutoHyphens/>
        <w:overflowPunct/>
        <w:autoSpaceDE/>
        <w:adjustRightInd/>
        <w:ind w:left="360"/>
        <w:jc w:val="both"/>
        <w:textAlignment w:val="auto"/>
        <w:rPr>
          <w:rFonts w:ascii="Oracle Sans" w:hAnsi="Oracle Sans" w:cs="Arial"/>
          <w:sz w:val="22"/>
          <w:szCs w:val="22"/>
        </w:rPr>
      </w:pPr>
    </w:p>
    <w:p w14:paraId="7B931EEA" w14:textId="09573706"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 xml:space="preserve">During the Postproduction support phase, product bugs encountered will be handled by </w:t>
      </w:r>
      <w:r w:rsidR="00ED3581" w:rsidRPr="00EF6A8C">
        <w:rPr>
          <w:rFonts w:ascii="Oracle Sans" w:hAnsi="Oracle Sans" w:cs="Arial"/>
          <w:sz w:val="22"/>
          <w:szCs w:val="22"/>
        </w:rPr>
        <w:t>You</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through Oracle Support and raised as an SR with the assistance of Oracle Consulting consultants.</w:t>
      </w:r>
    </w:p>
    <w:p w14:paraId="4CCC8EA2"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3EB88BC2" w14:textId="6CF8FBBB"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r w:rsidRPr="00EF6A8C">
        <w:rPr>
          <w:rFonts w:ascii="Oracle Sans" w:hAnsi="Oracle Sans" w:cs="Arial"/>
          <w:color w:val="000000" w:themeColor="text1"/>
          <w:sz w:val="22"/>
          <w:szCs w:val="22"/>
          <w:lang w:val="en-ZA"/>
        </w:rPr>
        <w:t>Subject to the Oracle Consulting Change Control Process, any additional applications not listed earlier, may be considered (but not configured) during the Design phase to assist in addressing your overall business process requirements. This will be handled through Oracle Consulting Change Control Sign Process’.</w:t>
      </w:r>
    </w:p>
    <w:p w14:paraId="3CF3B87A" w14:textId="77777777" w:rsidR="0076016E" w:rsidRPr="00EF6A8C" w:rsidRDefault="0076016E" w:rsidP="001F5ABC">
      <w:pPr>
        <w:keepNext/>
        <w:suppressAutoHyphens/>
        <w:overflowPunct/>
        <w:autoSpaceDE/>
        <w:adjustRightInd/>
        <w:ind w:left="360"/>
        <w:jc w:val="both"/>
        <w:textAlignment w:val="auto"/>
        <w:rPr>
          <w:rFonts w:ascii="Oracle Sans" w:hAnsi="Oracle Sans" w:cs="Arial"/>
          <w:color w:val="000000" w:themeColor="text1"/>
          <w:sz w:val="22"/>
          <w:szCs w:val="22"/>
          <w:lang w:val="en-ZA"/>
        </w:rPr>
      </w:pPr>
    </w:p>
    <w:p w14:paraId="26DE25DA" w14:textId="7C1F7632" w:rsidR="0076016E" w:rsidRPr="00EF6A8C" w:rsidRDefault="0076016E" w:rsidP="001F5ABC">
      <w:pPr>
        <w:keepNext/>
        <w:suppressAutoHyphens/>
        <w:overflowPunct/>
        <w:autoSpaceDE/>
        <w:adjustRightInd/>
        <w:ind w:left="360"/>
        <w:jc w:val="both"/>
        <w:textAlignment w:val="auto"/>
        <w:rPr>
          <w:rFonts w:ascii="Oracle Sans" w:hAnsi="Oracle Sans" w:cs="Arial"/>
          <w:b/>
          <w:sz w:val="22"/>
          <w:szCs w:val="22"/>
        </w:rPr>
      </w:pPr>
      <w:r w:rsidRPr="001F5ABC">
        <w:rPr>
          <w:rFonts w:ascii="Oracle Sans" w:hAnsi="Oracle Sans" w:cs="Arial"/>
          <w:b/>
          <w:sz w:val="22"/>
          <w:szCs w:val="22"/>
        </w:rPr>
        <w:t>Scope Limitations:</w:t>
      </w:r>
    </w:p>
    <w:p w14:paraId="5E0660DC" w14:textId="3993E5A8" w:rsidR="0076016E" w:rsidRPr="00EF6A8C" w:rsidRDefault="0076016E" w:rsidP="001F5ABC">
      <w:pPr>
        <w:keepNext/>
        <w:suppressAutoHyphens/>
        <w:overflowPunct/>
        <w:autoSpaceDE/>
        <w:adjustRightInd/>
        <w:ind w:left="360"/>
        <w:jc w:val="both"/>
        <w:textAlignment w:val="auto"/>
        <w:rPr>
          <w:rFonts w:ascii="Oracle Sans" w:hAnsi="Oracle Sans" w:cs="Arial"/>
          <w:sz w:val="22"/>
          <w:szCs w:val="22"/>
        </w:rPr>
      </w:pPr>
      <w:r w:rsidRPr="00EF6A8C">
        <w:rPr>
          <w:rFonts w:ascii="Oracle Sans" w:hAnsi="Oracle Sans" w:cs="Arial"/>
          <w:sz w:val="22"/>
          <w:szCs w:val="22"/>
        </w:rPr>
        <w:t>Following are not part of the scope:</w:t>
      </w:r>
    </w:p>
    <w:p w14:paraId="0E6E53DC" w14:textId="77777777" w:rsidR="0076016E" w:rsidRPr="00EF6A8C" w:rsidRDefault="0076016E" w:rsidP="001F5ABC">
      <w:pPr>
        <w:keepNext/>
        <w:suppressAutoHyphens/>
        <w:overflowPunct/>
        <w:autoSpaceDE/>
        <w:adjustRightInd/>
        <w:ind w:left="360"/>
        <w:jc w:val="both"/>
        <w:textAlignment w:val="auto"/>
        <w:rPr>
          <w:rFonts w:ascii="Oracle Sans" w:hAnsi="Oracle Sans" w:cs="Arial"/>
          <w:sz w:val="22"/>
          <w:szCs w:val="22"/>
        </w:rPr>
      </w:pPr>
    </w:p>
    <w:p w14:paraId="59856D06" w14:textId="4A0E3901"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Sourcing of the hardware required, and the sizing thereof will be the responsibility of </w:t>
      </w:r>
      <w:r w:rsidR="00ED3581" w:rsidRPr="00EF6A8C">
        <w:rPr>
          <w:rFonts w:cs="Arial"/>
          <w:sz w:val="22"/>
          <w:szCs w:val="22"/>
        </w:rPr>
        <w:t>You</w:t>
      </w:r>
      <w:r w:rsidRPr="00EF6A8C">
        <w:rPr>
          <w:rFonts w:cs="Arial"/>
          <w:color w:val="000000" w:themeColor="text1"/>
          <w:sz w:val="22"/>
          <w:szCs w:val="22"/>
          <w:lang w:val="en-ZA"/>
        </w:rPr>
        <w:t xml:space="preserve">. Any hardware architecture definition is out of scope from Oracle Consulting’s perspective.  </w:t>
      </w:r>
    </w:p>
    <w:p w14:paraId="6EB45A84" w14:textId="0729CE31"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The quality of data will be dependent on the quality of </w:t>
      </w:r>
      <w:r w:rsidRPr="00EF6A8C">
        <w:rPr>
          <w:rFonts w:cs="Arial"/>
          <w:noProof/>
          <w:color w:val="000000" w:themeColor="text1"/>
          <w:sz w:val="22"/>
          <w:szCs w:val="22"/>
          <w:lang w:val="en-ZA"/>
        </w:rPr>
        <w:t>data</w:t>
      </w:r>
      <w:r w:rsidRPr="00EF6A8C">
        <w:rPr>
          <w:rFonts w:cs="Arial"/>
          <w:color w:val="000000" w:themeColor="text1"/>
          <w:sz w:val="22"/>
          <w:szCs w:val="22"/>
          <w:lang w:val="en-ZA"/>
        </w:rPr>
        <w:t xml:space="preserve"> in the source databases/ systems. Any issues </w:t>
      </w:r>
      <w:r w:rsidRPr="00EF6A8C">
        <w:rPr>
          <w:rFonts w:cs="Arial"/>
          <w:noProof/>
          <w:color w:val="000000" w:themeColor="text1"/>
          <w:sz w:val="22"/>
          <w:szCs w:val="22"/>
          <w:lang w:val="en-ZA"/>
        </w:rPr>
        <w:t>regarding</w:t>
      </w:r>
      <w:r w:rsidRPr="00EF6A8C">
        <w:rPr>
          <w:rFonts w:cs="Arial"/>
          <w:color w:val="000000" w:themeColor="text1"/>
          <w:sz w:val="22"/>
          <w:szCs w:val="22"/>
          <w:lang w:val="en-ZA"/>
        </w:rPr>
        <w:t xml:space="preserve"> quality of data is out of scope for this implementation. Any errors that are found to be related to data peculiarities or missing </w:t>
      </w:r>
      <w:r w:rsidRPr="00EF6A8C">
        <w:rPr>
          <w:rFonts w:cs="Arial"/>
          <w:noProof/>
          <w:color w:val="000000" w:themeColor="text1"/>
          <w:sz w:val="22"/>
          <w:szCs w:val="22"/>
          <w:lang w:val="en-ZA"/>
        </w:rPr>
        <w:t>information</w:t>
      </w:r>
      <w:r w:rsidRPr="00EF6A8C">
        <w:rPr>
          <w:rFonts w:cs="Arial"/>
          <w:color w:val="000000" w:themeColor="text1"/>
          <w:sz w:val="22"/>
          <w:szCs w:val="22"/>
          <w:lang w:val="en-ZA"/>
        </w:rPr>
        <w:t xml:space="preserve"> will be fixed by </w:t>
      </w:r>
      <w:r w:rsidR="00ED3581" w:rsidRPr="00EF6A8C">
        <w:rPr>
          <w:rFonts w:cs="Arial"/>
          <w:sz w:val="22"/>
          <w:szCs w:val="22"/>
        </w:rPr>
        <w:t>You</w:t>
      </w:r>
      <w:r w:rsidRPr="00EF6A8C">
        <w:rPr>
          <w:rFonts w:cs="Arial"/>
          <w:color w:val="000000" w:themeColor="text1"/>
          <w:sz w:val="22"/>
          <w:szCs w:val="22"/>
          <w:lang w:val="en-ZA"/>
        </w:rPr>
        <w:t>.</w:t>
      </w:r>
    </w:p>
    <w:p w14:paraId="180163E8" w14:textId="05A5656C"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Performance testing and tuning will be the responsibility of </w:t>
      </w:r>
      <w:r w:rsidR="00ED3581" w:rsidRPr="00EF6A8C">
        <w:rPr>
          <w:rFonts w:cs="Arial"/>
          <w:sz w:val="22"/>
          <w:szCs w:val="22"/>
        </w:rPr>
        <w:t>You</w:t>
      </w:r>
      <w:r w:rsidRPr="00EF6A8C">
        <w:rPr>
          <w:rFonts w:cs="Arial"/>
          <w:color w:val="000000" w:themeColor="text1"/>
          <w:sz w:val="22"/>
          <w:szCs w:val="22"/>
          <w:lang w:val="en-ZA"/>
        </w:rPr>
        <w:t xml:space="preserve">. </w:t>
      </w:r>
    </w:p>
    <w:p w14:paraId="086268C4" w14:textId="254E87B5"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Installation of non-Oracle components will be the responsibility of </w:t>
      </w:r>
      <w:r w:rsidR="00ED3581" w:rsidRPr="00EF6A8C">
        <w:rPr>
          <w:rFonts w:cs="Arial"/>
          <w:sz w:val="22"/>
          <w:szCs w:val="22"/>
        </w:rPr>
        <w:t>You</w:t>
      </w:r>
      <w:r w:rsidRPr="00EF6A8C">
        <w:rPr>
          <w:rFonts w:cs="Arial"/>
          <w:color w:val="000000" w:themeColor="text1"/>
          <w:sz w:val="22"/>
          <w:szCs w:val="22"/>
          <w:lang w:val="en-ZA"/>
        </w:rPr>
        <w:t>.</w:t>
      </w:r>
    </w:p>
    <w:p w14:paraId="4259E47F"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Training for additional resources apart from what </w:t>
      </w:r>
      <w:r w:rsidRPr="00EF6A8C">
        <w:rPr>
          <w:rFonts w:cs="Arial"/>
          <w:noProof/>
          <w:color w:val="000000" w:themeColor="text1"/>
          <w:sz w:val="22"/>
          <w:szCs w:val="22"/>
          <w:lang w:val="en-ZA"/>
        </w:rPr>
        <w:t>is mentioned</w:t>
      </w:r>
      <w:r w:rsidRPr="00EF6A8C">
        <w:rPr>
          <w:rFonts w:cs="Arial"/>
          <w:color w:val="000000" w:themeColor="text1"/>
          <w:sz w:val="22"/>
          <w:szCs w:val="22"/>
          <w:lang w:val="en-ZA"/>
        </w:rPr>
        <w:t xml:space="preserve"> in the Scope is out of scope</w:t>
      </w:r>
    </w:p>
    <w:p w14:paraId="0D9FA5F2"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Apart from the products considered in the scope section, any other product is out of scope</w:t>
      </w:r>
    </w:p>
    <w:p w14:paraId="40ADE52B"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rPr>
        <w:t>Handling of any issues about standard product functionality and performance is considered as out of scope of this contract.</w:t>
      </w:r>
      <w:r w:rsidRPr="00EF6A8C" w:rsidDel="004B2C42">
        <w:rPr>
          <w:rFonts w:cs="Arial"/>
          <w:color w:val="000000" w:themeColor="text1"/>
          <w:sz w:val="22"/>
          <w:szCs w:val="22"/>
          <w:lang w:val="en-ZA"/>
        </w:rPr>
        <w:t xml:space="preserve"> </w:t>
      </w:r>
    </w:p>
    <w:p w14:paraId="6A3D7B8F"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Physical security, penetration testing, performance testing &amp; tuning of hardware and associated infrastructure including but not limited to storage, processing and networks is not in the </w:t>
      </w:r>
      <w:r w:rsidRPr="00EF6A8C">
        <w:rPr>
          <w:rFonts w:cs="Arial"/>
          <w:noProof/>
          <w:color w:val="000000" w:themeColor="text1"/>
          <w:sz w:val="22"/>
          <w:szCs w:val="22"/>
          <w:lang w:val="en-ZA"/>
        </w:rPr>
        <w:t>scope</w:t>
      </w:r>
      <w:r w:rsidRPr="00EF6A8C">
        <w:rPr>
          <w:rFonts w:cs="Arial"/>
          <w:color w:val="000000" w:themeColor="text1"/>
          <w:sz w:val="22"/>
          <w:szCs w:val="22"/>
          <w:lang w:val="en-ZA"/>
        </w:rPr>
        <w:t xml:space="preserve"> of this contract.</w:t>
      </w:r>
    </w:p>
    <w:p w14:paraId="53BA0E17" w14:textId="07084594"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Hardware selection, load balancer setup &amp; networking issues will be addressed by </w:t>
      </w:r>
      <w:r w:rsidR="00ED3581" w:rsidRPr="00EF6A8C">
        <w:rPr>
          <w:rFonts w:cs="Arial"/>
          <w:sz w:val="22"/>
          <w:szCs w:val="22"/>
        </w:rPr>
        <w:t>You</w:t>
      </w:r>
      <w:r w:rsidRPr="00EF6A8C">
        <w:rPr>
          <w:rFonts w:cs="Arial"/>
          <w:sz w:val="22"/>
          <w:szCs w:val="22"/>
        </w:rPr>
        <w:t xml:space="preserve"> </w:t>
      </w:r>
      <w:r w:rsidRPr="00EF6A8C">
        <w:rPr>
          <w:rFonts w:cs="Arial"/>
          <w:color w:val="000000" w:themeColor="text1"/>
          <w:sz w:val="22"/>
          <w:szCs w:val="22"/>
          <w:lang w:val="en-ZA"/>
        </w:rPr>
        <w:t>and are outside the Project Scope of Services.</w:t>
      </w:r>
    </w:p>
    <w:p w14:paraId="23BB6CD6" w14:textId="2400A501"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Operational disaster recovery failover &amp; testing as part of </w:t>
      </w:r>
      <w:r w:rsidR="00ED3581" w:rsidRPr="00EF6A8C">
        <w:rPr>
          <w:rFonts w:cs="Arial"/>
          <w:sz w:val="22"/>
          <w:szCs w:val="22"/>
        </w:rPr>
        <w:t>Your</w:t>
      </w:r>
      <w:r w:rsidRPr="00EF6A8C">
        <w:rPr>
          <w:rFonts w:cs="Arial"/>
          <w:sz w:val="22"/>
          <w:szCs w:val="22"/>
        </w:rPr>
        <w:t xml:space="preserve"> </w:t>
      </w:r>
      <w:r w:rsidRPr="00EF6A8C">
        <w:rPr>
          <w:rFonts w:cs="Arial"/>
          <w:color w:val="000000" w:themeColor="text1"/>
          <w:sz w:val="22"/>
          <w:szCs w:val="22"/>
          <w:lang w:val="en-ZA"/>
        </w:rPr>
        <w:t>business continuity processes.</w:t>
      </w:r>
    </w:p>
    <w:p w14:paraId="684B1778" w14:textId="67F09AE9"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Activities on all components not implemented by Oracle but needed for this solution are to be performed by </w:t>
      </w:r>
      <w:r w:rsidR="00ED3581" w:rsidRPr="00EF6A8C">
        <w:rPr>
          <w:rFonts w:cs="Arial"/>
          <w:sz w:val="22"/>
          <w:szCs w:val="22"/>
        </w:rPr>
        <w:t>You</w:t>
      </w:r>
      <w:r w:rsidRPr="00EF6A8C">
        <w:rPr>
          <w:rFonts w:cs="Arial"/>
          <w:color w:val="000000" w:themeColor="text1"/>
          <w:sz w:val="22"/>
          <w:szCs w:val="22"/>
          <w:lang w:val="en-ZA"/>
        </w:rPr>
        <w:t>, including Microsoft AD and supporting environment for other applications.</w:t>
      </w:r>
    </w:p>
    <w:p w14:paraId="23D04C9C"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Configurations at the storage/load-balancer /router / switch layer</w:t>
      </w:r>
    </w:p>
    <w:p w14:paraId="0917B360"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Backup recovery solution of proposed system. </w:t>
      </w:r>
    </w:p>
    <w:p w14:paraId="6D490DEA"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Commissioning the hardware/networking infrastructure</w:t>
      </w:r>
    </w:p>
    <w:p w14:paraId="26A7B203"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Security testing to assist the security and integrity of the informational environment</w:t>
      </w:r>
    </w:p>
    <w:p w14:paraId="0A64D511"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Performance of current state assessment of all aspects of security and current access control to assist that the proposed solution is compatible with the policies and requirements of the </w:t>
      </w:r>
      <w:r w:rsidRPr="00EF6A8C">
        <w:rPr>
          <w:rFonts w:cs="Arial"/>
          <w:color w:val="000000" w:themeColor="text1"/>
          <w:sz w:val="22"/>
          <w:szCs w:val="22"/>
          <w:lang w:val="en-ZA"/>
        </w:rPr>
        <w:lastRenderedPageBreak/>
        <w:t>infrastructure and presenting a report with recommendations for the future stated based on the best practices globally.</w:t>
      </w:r>
    </w:p>
    <w:p w14:paraId="594E9496" w14:textId="77777777" w:rsidR="0076016E" w:rsidRPr="00EF6A8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rPr>
        <w:t>Software Version upgrade and Regression testing as a result of a software version upgrade during the lifecycle of the project are not included in the scope of this contract.</w:t>
      </w:r>
    </w:p>
    <w:p w14:paraId="36A72D2A" w14:textId="77777777" w:rsidR="0076016E" w:rsidRPr="001F5ABC" w:rsidRDefault="0076016E" w:rsidP="0076016E">
      <w:pPr>
        <w:pStyle w:val="Bullet1"/>
        <w:numPr>
          <w:ilvl w:val="0"/>
          <w:numId w:val="55"/>
        </w:numPr>
        <w:spacing w:before="0" w:after="0" w:line="276" w:lineRule="auto"/>
        <w:jc w:val="both"/>
        <w:rPr>
          <w:rFonts w:cs="Arial"/>
          <w:color w:val="000000" w:themeColor="text1"/>
          <w:sz w:val="22"/>
          <w:szCs w:val="22"/>
          <w:lang w:val="en-ZA"/>
        </w:rPr>
      </w:pPr>
      <w:r w:rsidRPr="00EF6A8C">
        <w:rPr>
          <w:rFonts w:cs="Arial"/>
          <w:color w:val="000000" w:themeColor="text1"/>
          <w:sz w:val="22"/>
          <w:szCs w:val="22"/>
        </w:rPr>
        <w:t xml:space="preserve">Organizational Change Management and process engineering/re-engineering. </w:t>
      </w:r>
    </w:p>
    <w:p w14:paraId="467C6299" w14:textId="77777777" w:rsidR="0076016E" w:rsidRPr="00EF6A8C" w:rsidRDefault="0076016E" w:rsidP="001F5ABC">
      <w:pPr>
        <w:pStyle w:val="Bullet1"/>
        <w:numPr>
          <w:ilvl w:val="0"/>
          <w:numId w:val="0"/>
        </w:numPr>
        <w:spacing w:before="0" w:after="0" w:line="276" w:lineRule="auto"/>
        <w:ind w:left="360" w:hanging="360"/>
        <w:jc w:val="both"/>
        <w:rPr>
          <w:rFonts w:cs="Arial"/>
          <w:color w:val="000000" w:themeColor="text1"/>
          <w:sz w:val="22"/>
          <w:szCs w:val="22"/>
        </w:rPr>
      </w:pPr>
    </w:p>
    <w:p w14:paraId="2CDF6638" w14:textId="4E9B237C" w:rsidR="0076016E" w:rsidRPr="00EF6A8C" w:rsidRDefault="0076016E" w:rsidP="001F5ABC">
      <w:pPr>
        <w:pStyle w:val="Bullet1"/>
        <w:numPr>
          <w:ilvl w:val="0"/>
          <w:numId w:val="0"/>
        </w:numPr>
        <w:spacing w:before="0" w:after="0" w:line="276" w:lineRule="auto"/>
        <w:ind w:left="720" w:hanging="360"/>
        <w:jc w:val="both"/>
        <w:rPr>
          <w:rFonts w:cs="Arial"/>
          <w:color w:val="000000" w:themeColor="text1"/>
          <w:sz w:val="22"/>
          <w:szCs w:val="22"/>
          <w:lang w:val="en-ZA"/>
        </w:rPr>
      </w:pPr>
      <w:r w:rsidRPr="00EF6A8C">
        <w:rPr>
          <w:rFonts w:cs="Arial"/>
          <w:color w:val="000000" w:themeColor="text1"/>
          <w:sz w:val="22"/>
          <w:szCs w:val="22"/>
          <w:lang w:val="en-ZA"/>
        </w:rPr>
        <w:t>Aforementioned products in scope section, specific exclusions:</w:t>
      </w:r>
    </w:p>
    <w:p w14:paraId="69BE8FAF" w14:textId="77777777" w:rsidR="0076016E" w:rsidRPr="00EF6A8C" w:rsidRDefault="0076016E" w:rsidP="001F5ABC">
      <w:pPr>
        <w:pStyle w:val="Bullet1"/>
        <w:numPr>
          <w:ilvl w:val="0"/>
          <w:numId w:val="0"/>
        </w:numPr>
        <w:spacing w:before="0" w:after="0" w:line="276" w:lineRule="auto"/>
        <w:ind w:left="720" w:hanging="360"/>
        <w:jc w:val="both"/>
        <w:rPr>
          <w:rFonts w:cs="Arial"/>
          <w:color w:val="000000" w:themeColor="text1"/>
          <w:sz w:val="22"/>
          <w:szCs w:val="22"/>
          <w:lang w:val="en-ZA"/>
        </w:rPr>
      </w:pPr>
    </w:p>
    <w:p w14:paraId="6C7224B5" w14:textId="17F40449"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Data cleansing will be under the responsibility of </w:t>
      </w:r>
      <w:r w:rsidR="00ED3581" w:rsidRPr="00EF6A8C">
        <w:rPr>
          <w:rFonts w:cs="Arial"/>
          <w:sz w:val="22"/>
          <w:szCs w:val="22"/>
        </w:rPr>
        <w:t>You</w:t>
      </w:r>
      <w:r w:rsidRPr="00EF6A8C">
        <w:rPr>
          <w:rFonts w:cs="Arial"/>
          <w:color w:val="000000" w:themeColor="text1"/>
          <w:sz w:val="22"/>
          <w:szCs w:val="22"/>
          <w:lang w:val="en-ZA"/>
        </w:rPr>
        <w:t>.</w:t>
      </w:r>
    </w:p>
    <w:p w14:paraId="71F735C0" w14:textId="77777777"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Performance testing, tuning and benchmarking considered out of scope.</w:t>
      </w:r>
    </w:p>
    <w:p w14:paraId="33D60CA6" w14:textId="77777777"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Training or training documents other than specified in scope section are considered out of scope.</w:t>
      </w:r>
    </w:p>
    <w:p w14:paraId="35B0068F" w14:textId="0720BE4B" w:rsidR="0076016E" w:rsidRPr="00EF6A8C" w:rsidRDefault="00ED3581"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sz w:val="22"/>
          <w:szCs w:val="22"/>
        </w:rPr>
        <w:t>You</w:t>
      </w:r>
      <w:r w:rsidR="0076016E" w:rsidRPr="00EF6A8C">
        <w:rPr>
          <w:rFonts w:cs="Arial"/>
          <w:sz w:val="22"/>
          <w:szCs w:val="22"/>
        </w:rPr>
        <w:t xml:space="preserve"> </w:t>
      </w:r>
      <w:r w:rsidR="0076016E" w:rsidRPr="00EF6A8C">
        <w:rPr>
          <w:rFonts w:cs="Arial"/>
          <w:noProof/>
          <w:color w:val="000000" w:themeColor="text1"/>
          <w:sz w:val="22"/>
          <w:szCs w:val="22"/>
          <w:lang w:val="en-ZA"/>
        </w:rPr>
        <w:t>should cover Hardware, network, OS and storage configurations</w:t>
      </w:r>
      <w:r w:rsidR="0076016E" w:rsidRPr="00EF6A8C">
        <w:rPr>
          <w:rFonts w:cs="Arial"/>
          <w:color w:val="000000" w:themeColor="text1"/>
          <w:sz w:val="22"/>
          <w:szCs w:val="22"/>
          <w:lang w:val="en-ZA"/>
        </w:rPr>
        <w:t>.</w:t>
      </w:r>
    </w:p>
    <w:p w14:paraId="3CF87603" w14:textId="6E6DBE7C"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Any SAN configuration, snapshot configuration, replication configuration is </w:t>
      </w:r>
      <w:r w:rsidR="00ED3581" w:rsidRPr="00EF6A8C">
        <w:rPr>
          <w:rFonts w:cs="Arial"/>
          <w:sz w:val="22"/>
          <w:szCs w:val="22"/>
        </w:rPr>
        <w:t>Your</w:t>
      </w:r>
      <w:r w:rsidRPr="00EF6A8C">
        <w:rPr>
          <w:rFonts w:cs="Arial"/>
          <w:color w:val="000000" w:themeColor="text1"/>
          <w:sz w:val="22"/>
          <w:szCs w:val="22"/>
          <w:lang w:val="en-ZA"/>
        </w:rPr>
        <w:t xml:space="preserve"> responsibility.</w:t>
      </w:r>
    </w:p>
    <w:p w14:paraId="22D437AB" w14:textId="77777777"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Deployment/migration of any custom/3rd party application considered out of scope.</w:t>
      </w:r>
    </w:p>
    <w:p w14:paraId="42686826" w14:textId="77777777"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Configuration on any 3</w:t>
      </w:r>
      <w:r w:rsidRPr="00EF6A8C">
        <w:rPr>
          <w:rFonts w:cs="Arial"/>
          <w:color w:val="000000" w:themeColor="text1"/>
          <w:sz w:val="22"/>
          <w:szCs w:val="22"/>
          <w:vertAlign w:val="superscript"/>
          <w:lang w:val="en-ZA"/>
        </w:rPr>
        <w:t>rd</w:t>
      </w:r>
      <w:r w:rsidRPr="00EF6A8C">
        <w:rPr>
          <w:rFonts w:cs="Arial"/>
          <w:color w:val="000000" w:themeColor="text1"/>
          <w:sz w:val="22"/>
          <w:szCs w:val="22"/>
          <w:lang w:val="en-ZA"/>
        </w:rPr>
        <w:t xml:space="preserve"> party application is out of scope.</w:t>
      </w:r>
    </w:p>
    <w:p w14:paraId="3A704928" w14:textId="1CB312D1"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Troubleshooting/Resolving any existing </w:t>
      </w:r>
      <w:r w:rsidRPr="00EF6A8C">
        <w:rPr>
          <w:rFonts w:cs="Arial"/>
          <w:noProof/>
          <w:color w:val="000000" w:themeColor="text1"/>
          <w:sz w:val="22"/>
          <w:szCs w:val="22"/>
          <w:lang w:val="en-ZA"/>
        </w:rPr>
        <w:t>environment</w:t>
      </w:r>
      <w:r w:rsidRPr="00EF6A8C">
        <w:rPr>
          <w:rFonts w:cs="Arial"/>
          <w:color w:val="000000" w:themeColor="text1"/>
          <w:sz w:val="22"/>
          <w:szCs w:val="22"/>
          <w:lang w:val="en-ZA"/>
        </w:rPr>
        <w:t xml:space="preserve"> issues will be addressed by </w:t>
      </w:r>
      <w:r w:rsidR="00ED3581" w:rsidRPr="00EF6A8C">
        <w:rPr>
          <w:rFonts w:cs="Arial"/>
          <w:sz w:val="22"/>
          <w:szCs w:val="22"/>
        </w:rPr>
        <w:t>You</w:t>
      </w:r>
      <w:r w:rsidRPr="00EF6A8C">
        <w:rPr>
          <w:rFonts w:cs="Arial"/>
          <w:color w:val="000000" w:themeColor="text1"/>
          <w:sz w:val="22"/>
          <w:szCs w:val="22"/>
          <w:lang w:val="en-ZA"/>
        </w:rPr>
        <w:t>.</w:t>
      </w:r>
    </w:p>
    <w:p w14:paraId="00B344B9" w14:textId="01AB12A4"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 xml:space="preserve">Performing any database </w:t>
      </w:r>
      <w:r w:rsidRPr="00EF6A8C">
        <w:rPr>
          <w:rFonts w:cs="Arial"/>
          <w:noProof/>
          <w:color w:val="000000" w:themeColor="text1"/>
          <w:sz w:val="22"/>
          <w:szCs w:val="22"/>
          <w:lang w:val="en-ZA"/>
        </w:rPr>
        <w:t>and/or</w:t>
      </w:r>
      <w:r w:rsidRPr="00EF6A8C">
        <w:rPr>
          <w:rFonts w:cs="Arial"/>
          <w:color w:val="000000" w:themeColor="text1"/>
          <w:sz w:val="22"/>
          <w:szCs w:val="22"/>
          <w:lang w:val="en-ZA"/>
        </w:rPr>
        <w:t xml:space="preserve"> application upgrade/migration activities </w:t>
      </w:r>
      <w:r w:rsidRPr="00EF6A8C">
        <w:rPr>
          <w:rFonts w:cs="Arial"/>
          <w:noProof/>
          <w:color w:val="000000" w:themeColor="text1"/>
          <w:sz w:val="22"/>
          <w:szCs w:val="22"/>
          <w:lang w:val="en-ZA"/>
        </w:rPr>
        <w:t>will be dealt with by</w:t>
      </w:r>
      <w:r w:rsidRPr="00EF6A8C">
        <w:rPr>
          <w:rFonts w:cs="Arial"/>
          <w:color w:val="000000" w:themeColor="text1"/>
          <w:sz w:val="22"/>
          <w:szCs w:val="22"/>
          <w:lang w:val="en-ZA"/>
        </w:rPr>
        <w:t xml:space="preserve"> </w:t>
      </w:r>
      <w:r w:rsidR="00ED3581" w:rsidRPr="00EF6A8C">
        <w:rPr>
          <w:rFonts w:cs="Arial"/>
          <w:sz w:val="22"/>
          <w:szCs w:val="22"/>
        </w:rPr>
        <w:t>You</w:t>
      </w:r>
      <w:r w:rsidRPr="00EF6A8C">
        <w:rPr>
          <w:rFonts w:cs="Arial"/>
          <w:color w:val="000000" w:themeColor="text1"/>
          <w:sz w:val="22"/>
          <w:szCs w:val="22"/>
          <w:lang w:val="en-ZA"/>
        </w:rPr>
        <w:t>.</w:t>
      </w:r>
    </w:p>
    <w:p w14:paraId="786021BB" w14:textId="77777777" w:rsidR="0076016E" w:rsidRPr="00EF6A8C" w:rsidRDefault="0076016E" w:rsidP="0076016E">
      <w:pPr>
        <w:pStyle w:val="Bullet1"/>
        <w:numPr>
          <w:ilvl w:val="0"/>
          <w:numId w:val="56"/>
        </w:numPr>
        <w:spacing w:before="0" w:after="0" w:line="276" w:lineRule="auto"/>
        <w:jc w:val="both"/>
        <w:rPr>
          <w:rFonts w:cs="Arial"/>
          <w:color w:val="000000" w:themeColor="text1"/>
          <w:sz w:val="22"/>
          <w:szCs w:val="22"/>
          <w:lang w:val="en-ZA"/>
        </w:rPr>
      </w:pPr>
      <w:r w:rsidRPr="00EF6A8C">
        <w:rPr>
          <w:rFonts w:cs="Arial"/>
          <w:color w:val="000000" w:themeColor="text1"/>
          <w:sz w:val="22"/>
          <w:szCs w:val="22"/>
          <w:lang w:val="en-ZA"/>
        </w:rPr>
        <w:t>Monitoring of various activities of employees that occur on different applications at the same time as they are provided with the provision of reports and graphs and explanatory statistics monitor runtime activity in graphical</w:t>
      </w:r>
    </w:p>
    <w:p w14:paraId="532F4746" w14:textId="6AC89159" w:rsidR="0076016E" w:rsidRPr="001F5ABC" w:rsidRDefault="0076016E" w:rsidP="001F5ABC">
      <w:pPr>
        <w:pStyle w:val="Bullet1"/>
        <w:numPr>
          <w:ilvl w:val="0"/>
          <w:numId w:val="56"/>
        </w:numPr>
        <w:spacing w:before="0" w:after="0" w:line="276" w:lineRule="auto"/>
        <w:jc w:val="both"/>
        <w:rPr>
          <w:rFonts w:cs="Arial"/>
          <w:color w:val="000000" w:themeColor="text1"/>
          <w:sz w:val="22"/>
          <w:szCs w:val="22"/>
          <w:lang w:val="en-ZA"/>
        </w:rPr>
      </w:pPr>
      <w:r w:rsidRPr="006A4B23">
        <w:rPr>
          <w:rFonts w:cs="Arial"/>
          <w:color w:val="000000" w:themeColor="text1"/>
          <w:sz w:val="22"/>
          <w:szCs w:val="22"/>
          <w:lang w:val="en-ZA"/>
        </w:rPr>
        <w:t>Changes to target and trusted applications to accommodate integration with Identity Governance platform is out of scope.</w:t>
      </w:r>
    </w:p>
    <w:p w14:paraId="10D85C32" w14:textId="77777777" w:rsidR="00A41BCB" w:rsidRPr="00EF6A8C" w:rsidRDefault="00A41BCB" w:rsidP="00A41BCB">
      <w:pPr>
        <w:ind w:left="720"/>
        <w:jc w:val="both"/>
        <w:rPr>
          <w:rFonts w:ascii="Oracle Sans" w:hAnsi="Oracle Sans"/>
          <w:sz w:val="22"/>
          <w:szCs w:val="22"/>
        </w:rPr>
      </w:pPr>
    </w:p>
    <w:p w14:paraId="44EBF542" w14:textId="77777777" w:rsidR="00A41BCB" w:rsidRPr="001F5ABC" w:rsidRDefault="00A41BCB" w:rsidP="00A41BCB">
      <w:pPr>
        <w:numPr>
          <w:ilvl w:val="0"/>
          <w:numId w:val="15"/>
        </w:numPr>
        <w:jc w:val="both"/>
        <w:rPr>
          <w:rFonts w:ascii="Oracle Sans" w:hAnsi="Oracle Sans"/>
          <w:sz w:val="22"/>
          <w:szCs w:val="22"/>
        </w:rPr>
      </w:pPr>
      <w:r w:rsidRPr="00EF6A8C">
        <w:rPr>
          <w:rFonts w:ascii="Oracle Sans" w:hAnsi="Oracle Sans"/>
          <w:sz w:val="22"/>
          <w:szCs w:val="22"/>
          <w:u w:val="single"/>
        </w:rPr>
        <w:t>Deliverables.</w:t>
      </w:r>
      <w:r w:rsidRPr="006A4B23">
        <w:rPr>
          <w:rFonts w:ascii="Oracle Sans" w:hAnsi="Oracle Sans"/>
          <w:sz w:val="22"/>
          <w:szCs w:val="22"/>
        </w:rPr>
        <w:t xml:space="preserve">  Services performed by Oracle under this exhibit shall be for the purpose of providing the following deliverables:  </w:t>
      </w:r>
    </w:p>
    <w:p w14:paraId="2B2CAC16" w14:textId="77777777" w:rsidR="00A41BCB" w:rsidRPr="00EF6A8C" w:rsidRDefault="00A41BCB" w:rsidP="00A41BCB">
      <w:pPr>
        <w:ind w:left="360"/>
        <w:rPr>
          <w:rFonts w:ascii="Oracle Sans" w:hAnsi="Oracle Sans"/>
          <w:sz w:val="22"/>
          <w:szCs w:val="22"/>
        </w:rPr>
      </w:pPr>
    </w:p>
    <w:tbl>
      <w:tblPr>
        <w:tblStyle w:val="TableGrid"/>
        <w:tblW w:w="11330" w:type="dxa"/>
        <w:tblInd w:w="5" w:type="dxa"/>
        <w:tblLayout w:type="fixed"/>
        <w:tblLook w:val="04A0" w:firstRow="1" w:lastRow="0" w:firstColumn="1" w:lastColumn="0" w:noHBand="0" w:noVBand="1"/>
      </w:tblPr>
      <w:tblGrid>
        <w:gridCol w:w="1600"/>
        <w:gridCol w:w="1720"/>
        <w:gridCol w:w="2070"/>
        <w:gridCol w:w="1431"/>
        <w:gridCol w:w="1533"/>
        <w:gridCol w:w="1417"/>
        <w:gridCol w:w="1559"/>
      </w:tblGrid>
      <w:tr w:rsidR="0076016E" w:rsidRPr="00EF6A8C" w14:paraId="2D042EBF" w14:textId="77777777" w:rsidTr="001F5ABC">
        <w:trPr>
          <w:trHeight w:val="300"/>
        </w:trPr>
        <w:tc>
          <w:tcPr>
            <w:tcW w:w="1600" w:type="dxa"/>
            <w:shd w:val="clear" w:color="auto" w:fill="auto"/>
            <w:vAlign w:val="center"/>
            <w:hideMark/>
          </w:tcPr>
          <w:p w14:paraId="39C7C379" w14:textId="77777777" w:rsidR="0076016E" w:rsidRPr="006A4B23" w:rsidRDefault="0076016E">
            <w:pPr>
              <w:pStyle w:val="TableText"/>
              <w:ind w:left="-14"/>
              <w:jc w:val="center"/>
              <w:rPr>
                <w:rFonts w:ascii="Oracle Sans" w:hAnsi="Oracle Sans" w:cs="Times New Roman"/>
                <w:b/>
                <w:sz w:val="22"/>
              </w:rPr>
            </w:pPr>
            <w:r w:rsidRPr="00EF6A8C">
              <w:rPr>
                <w:rFonts w:ascii="Oracle Sans" w:hAnsi="Oracle Sans"/>
                <w:b/>
                <w:sz w:val="22"/>
              </w:rPr>
              <w:t>Project step</w:t>
            </w:r>
          </w:p>
        </w:tc>
        <w:tc>
          <w:tcPr>
            <w:tcW w:w="1720" w:type="dxa"/>
            <w:shd w:val="clear" w:color="auto" w:fill="auto"/>
            <w:vAlign w:val="center"/>
            <w:hideMark/>
          </w:tcPr>
          <w:p w14:paraId="3FA2BBB8" w14:textId="77777777" w:rsidR="0076016E" w:rsidRPr="006A4B23" w:rsidRDefault="0076016E">
            <w:pPr>
              <w:pStyle w:val="TableText"/>
              <w:ind w:left="-14"/>
              <w:jc w:val="center"/>
              <w:rPr>
                <w:rFonts w:ascii="Oracle Sans" w:hAnsi="Oracle Sans" w:cs="Times New Roman"/>
                <w:b/>
                <w:sz w:val="22"/>
              </w:rPr>
            </w:pPr>
            <w:r w:rsidRPr="00EF6A8C">
              <w:rPr>
                <w:rFonts w:ascii="Oracle Sans" w:hAnsi="Oracle Sans"/>
                <w:b/>
                <w:sz w:val="22"/>
              </w:rPr>
              <w:t>Tasks</w:t>
            </w:r>
          </w:p>
        </w:tc>
        <w:tc>
          <w:tcPr>
            <w:tcW w:w="2070" w:type="dxa"/>
            <w:shd w:val="clear" w:color="auto" w:fill="auto"/>
            <w:noWrap/>
            <w:vAlign w:val="center"/>
            <w:hideMark/>
          </w:tcPr>
          <w:p w14:paraId="6108559D" w14:textId="77777777" w:rsidR="0076016E" w:rsidRPr="006A4B23" w:rsidRDefault="0076016E">
            <w:pPr>
              <w:pStyle w:val="TableText"/>
              <w:ind w:left="-14"/>
              <w:jc w:val="center"/>
              <w:rPr>
                <w:rFonts w:ascii="Oracle Sans" w:hAnsi="Oracle Sans" w:cs="Times New Roman"/>
                <w:b/>
                <w:sz w:val="22"/>
              </w:rPr>
            </w:pPr>
            <w:r w:rsidRPr="00EF6A8C">
              <w:rPr>
                <w:rFonts w:ascii="Oracle Sans" w:hAnsi="Oracle Sans"/>
                <w:b/>
                <w:sz w:val="22"/>
              </w:rPr>
              <w:t>Assumptions</w:t>
            </w:r>
          </w:p>
        </w:tc>
        <w:tc>
          <w:tcPr>
            <w:tcW w:w="1431" w:type="dxa"/>
            <w:shd w:val="clear" w:color="auto" w:fill="auto"/>
            <w:noWrap/>
            <w:vAlign w:val="center"/>
            <w:hideMark/>
          </w:tcPr>
          <w:p w14:paraId="17C944B9" w14:textId="77777777" w:rsidR="0076016E" w:rsidRPr="006A4B23" w:rsidRDefault="0076016E">
            <w:pPr>
              <w:pStyle w:val="TableText"/>
              <w:ind w:left="-14"/>
              <w:jc w:val="center"/>
              <w:rPr>
                <w:rFonts w:ascii="Oracle Sans" w:hAnsi="Oracle Sans" w:cs="Times New Roman"/>
                <w:b/>
                <w:sz w:val="22"/>
              </w:rPr>
            </w:pPr>
            <w:r w:rsidRPr="00EF6A8C">
              <w:rPr>
                <w:rFonts w:ascii="Oracle Sans" w:hAnsi="Oracle Sans"/>
                <w:b/>
                <w:sz w:val="22"/>
              </w:rPr>
              <w:t>Deliverable from OC</w:t>
            </w:r>
          </w:p>
        </w:tc>
        <w:tc>
          <w:tcPr>
            <w:tcW w:w="1533" w:type="dxa"/>
            <w:shd w:val="clear" w:color="auto" w:fill="auto"/>
            <w:noWrap/>
            <w:vAlign w:val="center"/>
            <w:hideMark/>
          </w:tcPr>
          <w:p w14:paraId="1F5E3B23" w14:textId="342A6F48" w:rsidR="0076016E" w:rsidRPr="006A4B23" w:rsidRDefault="0076016E">
            <w:pPr>
              <w:pStyle w:val="TableText"/>
              <w:ind w:left="-14"/>
              <w:jc w:val="center"/>
              <w:rPr>
                <w:rFonts w:ascii="Oracle Sans" w:hAnsi="Oracle Sans" w:cs="Times New Roman"/>
                <w:b/>
                <w:sz w:val="22"/>
              </w:rPr>
            </w:pPr>
            <w:r w:rsidRPr="00EF6A8C">
              <w:rPr>
                <w:rFonts w:ascii="Oracle Sans" w:hAnsi="Oracle Sans"/>
                <w:b/>
                <w:sz w:val="22"/>
              </w:rPr>
              <w:t xml:space="preserve">Deliverable from </w:t>
            </w:r>
            <w:r w:rsidR="00ED3581" w:rsidRPr="00EF6A8C">
              <w:rPr>
                <w:rFonts w:ascii="Oracle Sans" w:hAnsi="Oracle Sans"/>
                <w:b/>
                <w:sz w:val="22"/>
              </w:rPr>
              <w:t>You</w:t>
            </w:r>
          </w:p>
        </w:tc>
        <w:tc>
          <w:tcPr>
            <w:tcW w:w="1417" w:type="dxa"/>
            <w:shd w:val="clear" w:color="auto" w:fill="auto"/>
            <w:noWrap/>
            <w:vAlign w:val="center"/>
            <w:hideMark/>
          </w:tcPr>
          <w:p w14:paraId="7D0F5D97" w14:textId="4AB8B327" w:rsidR="0076016E" w:rsidRPr="006A4B23" w:rsidRDefault="00ED3581">
            <w:pPr>
              <w:pStyle w:val="TableText"/>
              <w:ind w:left="-14"/>
              <w:jc w:val="center"/>
              <w:rPr>
                <w:rFonts w:ascii="Oracle Sans" w:hAnsi="Oracle Sans" w:cs="Times New Roman"/>
                <w:b/>
                <w:sz w:val="22"/>
              </w:rPr>
            </w:pPr>
            <w:r w:rsidRPr="00EF6A8C">
              <w:rPr>
                <w:rFonts w:ascii="Oracle Sans" w:hAnsi="Oracle Sans"/>
                <w:b/>
                <w:sz w:val="22"/>
              </w:rPr>
              <w:t>Your</w:t>
            </w:r>
            <w:r w:rsidR="0076016E" w:rsidRPr="00EF6A8C">
              <w:rPr>
                <w:rFonts w:ascii="Oracle Sans" w:hAnsi="Oracle Sans"/>
                <w:b/>
                <w:sz w:val="22"/>
              </w:rPr>
              <w:t xml:space="preserve"> Resource</w:t>
            </w:r>
          </w:p>
        </w:tc>
        <w:tc>
          <w:tcPr>
            <w:tcW w:w="1559" w:type="dxa"/>
            <w:shd w:val="clear" w:color="auto" w:fill="auto"/>
            <w:vAlign w:val="center"/>
            <w:hideMark/>
          </w:tcPr>
          <w:p w14:paraId="51866CAE" w14:textId="77777777" w:rsidR="0076016E" w:rsidRPr="006A4B23" w:rsidRDefault="0076016E" w:rsidP="001F5ABC">
            <w:pPr>
              <w:pStyle w:val="TableText"/>
              <w:ind w:left="-14"/>
              <w:jc w:val="center"/>
              <w:rPr>
                <w:rFonts w:ascii="Oracle Sans" w:hAnsi="Oracle Sans" w:cs="Times New Roman"/>
                <w:b/>
                <w:sz w:val="22"/>
              </w:rPr>
            </w:pPr>
            <w:r w:rsidRPr="00EF6A8C">
              <w:rPr>
                <w:rFonts w:ascii="Oracle Sans" w:hAnsi="Oracle Sans"/>
                <w:b/>
                <w:sz w:val="22"/>
              </w:rPr>
              <w:t>Responsible</w:t>
            </w:r>
          </w:p>
        </w:tc>
      </w:tr>
      <w:tr w:rsidR="0076016E" w:rsidRPr="00EF6A8C" w14:paraId="5464C63C" w14:textId="77777777" w:rsidTr="001F5ABC">
        <w:trPr>
          <w:trHeight w:val="880"/>
        </w:trPr>
        <w:tc>
          <w:tcPr>
            <w:tcW w:w="1600" w:type="dxa"/>
            <w:noWrap/>
            <w:vAlign w:val="center"/>
            <w:hideMark/>
          </w:tcPr>
          <w:p w14:paraId="14821F92"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Project start-up</w:t>
            </w:r>
          </w:p>
        </w:tc>
        <w:tc>
          <w:tcPr>
            <w:tcW w:w="1720" w:type="dxa"/>
            <w:vAlign w:val="center"/>
            <w:hideMark/>
          </w:tcPr>
          <w:p w14:paraId="5F01D0C5"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Setup Project and develop Project Management Plan</w:t>
            </w:r>
          </w:p>
        </w:tc>
        <w:tc>
          <w:tcPr>
            <w:tcW w:w="2070" w:type="dxa"/>
            <w:vAlign w:val="center"/>
            <w:hideMark/>
          </w:tcPr>
          <w:p w14:paraId="63B30043"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Includes governance, roles from both sides, organisation and planning</w:t>
            </w:r>
          </w:p>
        </w:tc>
        <w:tc>
          <w:tcPr>
            <w:tcW w:w="1431" w:type="dxa"/>
            <w:noWrap/>
            <w:vAlign w:val="center"/>
            <w:hideMark/>
          </w:tcPr>
          <w:p w14:paraId="651DFD5A"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Project Management Plan</w:t>
            </w:r>
          </w:p>
        </w:tc>
        <w:tc>
          <w:tcPr>
            <w:tcW w:w="1533" w:type="dxa"/>
            <w:noWrap/>
            <w:vAlign w:val="center"/>
            <w:hideMark/>
          </w:tcPr>
          <w:p w14:paraId="4A8D5EEE" w14:textId="76472734" w:rsidR="0076016E" w:rsidRPr="001F5ABC" w:rsidRDefault="0076016E" w:rsidP="001F5ABC">
            <w:pPr>
              <w:jc w:val="center"/>
              <w:rPr>
                <w:rFonts w:ascii="Oracle Sans" w:hAnsi="Oracle Sans" w:cs="Times New Roman"/>
                <w:sz w:val="22"/>
              </w:rPr>
            </w:pPr>
          </w:p>
        </w:tc>
        <w:tc>
          <w:tcPr>
            <w:tcW w:w="1417" w:type="dxa"/>
            <w:noWrap/>
            <w:vAlign w:val="center"/>
            <w:hideMark/>
          </w:tcPr>
          <w:p w14:paraId="2C7FA641" w14:textId="22B7F4D2" w:rsidR="0076016E" w:rsidRPr="001F5ABC" w:rsidRDefault="0076016E" w:rsidP="001F5ABC">
            <w:pPr>
              <w:jc w:val="center"/>
              <w:rPr>
                <w:rFonts w:ascii="Oracle Sans" w:hAnsi="Oracle Sans" w:cs="Times New Roman"/>
                <w:sz w:val="22"/>
              </w:rPr>
            </w:pPr>
          </w:p>
        </w:tc>
        <w:tc>
          <w:tcPr>
            <w:tcW w:w="1559" w:type="dxa"/>
            <w:noWrap/>
            <w:vAlign w:val="center"/>
            <w:hideMark/>
          </w:tcPr>
          <w:p w14:paraId="3819E4A1" w14:textId="22C40241" w:rsidR="0076016E" w:rsidRPr="006A4B23" w:rsidRDefault="0076016E" w:rsidP="001F5ABC">
            <w:pPr>
              <w:jc w:val="center"/>
              <w:rPr>
                <w:rFonts w:ascii="Oracle Sans" w:hAnsi="Oracle Sans" w:cs="Times New Roman"/>
                <w:sz w:val="22"/>
              </w:rPr>
            </w:pPr>
            <w:r w:rsidRPr="00EF6A8C">
              <w:rPr>
                <w:rFonts w:ascii="Oracle Sans" w:hAnsi="Oracle Sans"/>
                <w:sz w:val="22"/>
              </w:rPr>
              <w:t xml:space="preserve">OC Assisted by </w:t>
            </w:r>
            <w:r w:rsidR="00ED3581" w:rsidRPr="00EF6A8C">
              <w:rPr>
                <w:rFonts w:ascii="Oracle Sans" w:hAnsi="Oracle Sans"/>
                <w:sz w:val="22"/>
              </w:rPr>
              <w:t>MCB</w:t>
            </w:r>
          </w:p>
        </w:tc>
      </w:tr>
      <w:tr w:rsidR="0076016E" w:rsidRPr="00EF6A8C" w14:paraId="2F8A7517" w14:textId="77777777" w:rsidTr="001F5ABC">
        <w:trPr>
          <w:trHeight w:val="590"/>
        </w:trPr>
        <w:tc>
          <w:tcPr>
            <w:tcW w:w="1600" w:type="dxa"/>
            <w:noWrap/>
            <w:vAlign w:val="center"/>
            <w:hideMark/>
          </w:tcPr>
          <w:p w14:paraId="3915CC28" w14:textId="0637EABE" w:rsidR="0076016E" w:rsidRPr="006A4B23" w:rsidRDefault="0076016E" w:rsidP="001F5ABC">
            <w:pPr>
              <w:jc w:val="center"/>
              <w:rPr>
                <w:rFonts w:ascii="Oracle Sans" w:hAnsi="Oracle Sans" w:cs="Times New Roman"/>
                <w:sz w:val="22"/>
              </w:rPr>
            </w:pPr>
          </w:p>
        </w:tc>
        <w:tc>
          <w:tcPr>
            <w:tcW w:w="1720" w:type="dxa"/>
            <w:vAlign w:val="center"/>
            <w:hideMark/>
          </w:tcPr>
          <w:p w14:paraId="1445E4A3"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Create Project Schedule/Detail Plan</w:t>
            </w:r>
          </w:p>
        </w:tc>
        <w:tc>
          <w:tcPr>
            <w:tcW w:w="2070" w:type="dxa"/>
            <w:vAlign w:val="center"/>
            <w:hideMark/>
          </w:tcPr>
          <w:p w14:paraId="58610D57" w14:textId="0282D984" w:rsidR="0076016E" w:rsidRPr="006A4B23" w:rsidRDefault="0076016E" w:rsidP="001F5ABC">
            <w:pPr>
              <w:jc w:val="center"/>
              <w:rPr>
                <w:rFonts w:ascii="Oracle Sans" w:hAnsi="Oracle Sans" w:cs="Times New Roman"/>
                <w:sz w:val="22"/>
              </w:rPr>
            </w:pPr>
            <w:r w:rsidRPr="00EF6A8C">
              <w:rPr>
                <w:rFonts w:ascii="Oracle Sans" w:hAnsi="Oracle Sans"/>
                <w:sz w:val="22"/>
              </w:rPr>
              <w:t xml:space="preserve">Up to </w:t>
            </w:r>
            <w:r w:rsidR="003B2298" w:rsidRPr="00EF6A8C">
              <w:rPr>
                <w:rFonts w:ascii="Oracle Sans" w:hAnsi="Oracle Sans"/>
                <w:sz w:val="22"/>
              </w:rPr>
              <w:t>five (</w:t>
            </w:r>
            <w:r w:rsidRPr="00EF6A8C">
              <w:rPr>
                <w:rFonts w:ascii="Oracle Sans" w:hAnsi="Oracle Sans"/>
                <w:sz w:val="22"/>
              </w:rPr>
              <w:t>5</w:t>
            </w:r>
            <w:r w:rsidR="003B2298" w:rsidRPr="00EF6A8C">
              <w:rPr>
                <w:rFonts w:ascii="Oracle Sans" w:hAnsi="Oracle Sans"/>
                <w:sz w:val="22"/>
              </w:rPr>
              <w:t>)</w:t>
            </w:r>
            <w:r w:rsidRPr="00EF6A8C">
              <w:rPr>
                <w:rFonts w:ascii="Oracle Sans" w:hAnsi="Oracle Sans"/>
                <w:sz w:val="22"/>
              </w:rPr>
              <w:t xml:space="preserve"> iterations with the customer</w:t>
            </w:r>
          </w:p>
        </w:tc>
        <w:tc>
          <w:tcPr>
            <w:tcW w:w="1431" w:type="dxa"/>
            <w:vAlign w:val="center"/>
            <w:hideMark/>
          </w:tcPr>
          <w:p w14:paraId="1E49B16D"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Project Schedule</w:t>
            </w:r>
          </w:p>
        </w:tc>
        <w:tc>
          <w:tcPr>
            <w:tcW w:w="1533" w:type="dxa"/>
            <w:noWrap/>
            <w:vAlign w:val="center"/>
            <w:hideMark/>
          </w:tcPr>
          <w:p w14:paraId="0C286EE1" w14:textId="2A353552" w:rsidR="0076016E" w:rsidRPr="001F5ABC" w:rsidRDefault="0076016E" w:rsidP="001F5ABC">
            <w:pPr>
              <w:jc w:val="center"/>
              <w:rPr>
                <w:rFonts w:ascii="Oracle Sans" w:hAnsi="Oracle Sans" w:cs="Times New Roman"/>
                <w:sz w:val="22"/>
              </w:rPr>
            </w:pPr>
          </w:p>
        </w:tc>
        <w:tc>
          <w:tcPr>
            <w:tcW w:w="1417" w:type="dxa"/>
            <w:noWrap/>
            <w:vAlign w:val="center"/>
            <w:hideMark/>
          </w:tcPr>
          <w:p w14:paraId="06325DC5" w14:textId="564B4A67" w:rsidR="0076016E" w:rsidRPr="001F5ABC" w:rsidRDefault="0076016E" w:rsidP="001F5ABC">
            <w:pPr>
              <w:jc w:val="center"/>
              <w:rPr>
                <w:rFonts w:ascii="Oracle Sans" w:hAnsi="Oracle Sans" w:cs="Times New Roman"/>
                <w:sz w:val="22"/>
              </w:rPr>
            </w:pPr>
          </w:p>
        </w:tc>
        <w:tc>
          <w:tcPr>
            <w:tcW w:w="1559" w:type="dxa"/>
            <w:noWrap/>
            <w:vAlign w:val="center"/>
            <w:hideMark/>
          </w:tcPr>
          <w:p w14:paraId="5544129A" w14:textId="1BE02853" w:rsidR="0076016E" w:rsidRPr="006A4B23" w:rsidRDefault="0076016E" w:rsidP="001F5ABC">
            <w:pPr>
              <w:jc w:val="center"/>
              <w:rPr>
                <w:rFonts w:ascii="Oracle Sans" w:hAnsi="Oracle Sans" w:cs="Times New Roman"/>
                <w:sz w:val="22"/>
              </w:rPr>
            </w:pPr>
            <w:r w:rsidRPr="00EF6A8C">
              <w:rPr>
                <w:rFonts w:ascii="Oracle Sans" w:hAnsi="Oracle Sans"/>
                <w:sz w:val="22"/>
              </w:rPr>
              <w:t xml:space="preserve">OC Assisted by </w:t>
            </w:r>
            <w:r w:rsidR="00ED3581" w:rsidRPr="00EF6A8C">
              <w:rPr>
                <w:rFonts w:ascii="Oracle Sans" w:hAnsi="Oracle Sans"/>
                <w:sz w:val="22"/>
              </w:rPr>
              <w:t>MCB</w:t>
            </w:r>
          </w:p>
        </w:tc>
      </w:tr>
      <w:tr w:rsidR="0076016E" w:rsidRPr="00EF6A8C" w14:paraId="6EAF0E0F" w14:textId="77777777" w:rsidTr="001F5ABC">
        <w:trPr>
          <w:trHeight w:val="1750"/>
        </w:trPr>
        <w:tc>
          <w:tcPr>
            <w:tcW w:w="1600" w:type="dxa"/>
            <w:noWrap/>
            <w:vAlign w:val="center"/>
            <w:hideMark/>
          </w:tcPr>
          <w:p w14:paraId="6DBAB058"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lastRenderedPageBreak/>
              <w:t>Inception</w:t>
            </w:r>
          </w:p>
        </w:tc>
        <w:tc>
          <w:tcPr>
            <w:tcW w:w="1720" w:type="dxa"/>
            <w:vAlign w:val="center"/>
            <w:hideMark/>
          </w:tcPr>
          <w:p w14:paraId="2E0C1AA1" w14:textId="2172336D" w:rsidR="0076016E" w:rsidRPr="006A4B23" w:rsidRDefault="0076016E" w:rsidP="001F5ABC">
            <w:pPr>
              <w:jc w:val="center"/>
              <w:rPr>
                <w:rFonts w:ascii="Oracle Sans" w:hAnsi="Oracle Sans" w:cs="Times New Roman"/>
                <w:sz w:val="22"/>
              </w:rPr>
            </w:pPr>
            <w:r w:rsidRPr="00EF6A8C">
              <w:rPr>
                <w:rFonts w:ascii="Oracle Sans" w:hAnsi="Oracle Sans"/>
                <w:sz w:val="22"/>
              </w:rPr>
              <w:t>Gather Detailed Requirements</w:t>
            </w:r>
          </w:p>
        </w:tc>
        <w:tc>
          <w:tcPr>
            <w:tcW w:w="2070" w:type="dxa"/>
            <w:vAlign w:val="center"/>
            <w:hideMark/>
          </w:tcPr>
          <w:p w14:paraId="2166534E" w14:textId="352BA68E" w:rsidR="0076016E" w:rsidRPr="006A4B23" w:rsidRDefault="0076016E" w:rsidP="001F5ABC">
            <w:pPr>
              <w:jc w:val="center"/>
              <w:rPr>
                <w:rFonts w:ascii="Oracle Sans" w:hAnsi="Oracle Sans" w:cs="Times New Roman"/>
                <w:sz w:val="22"/>
              </w:rPr>
            </w:pPr>
            <w:r w:rsidRPr="00EF6A8C">
              <w:rPr>
                <w:rFonts w:ascii="Oracle Sans" w:hAnsi="Oracle Sans"/>
                <w:sz w:val="22"/>
              </w:rPr>
              <w:t>Understand and define when needed business requirements related to, Governance, User Life Cycle,  Approval workflows, Notification, Role based access control. 3 weeks will be required to gather requirements for identity governance platform.</w:t>
            </w:r>
          </w:p>
        </w:tc>
        <w:tc>
          <w:tcPr>
            <w:tcW w:w="1431" w:type="dxa"/>
            <w:noWrap/>
            <w:vAlign w:val="center"/>
            <w:hideMark/>
          </w:tcPr>
          <w:p w14:paraId="6D968F61" w14:textId="66A153C6" w:rsidR="0076016E" w:rsidRPr="001F5ABC" w:rsidRDefault="0076016E" w:rsidP="001F5ABC">
            <w:pPr>
              <w:jc w:val="center"/>
              <w:rPr>
                <w:rFonts w:ascii="Oracle Sans" w:hAnsi="Oracle Sans" w:cs="Times New Roman"/>
                <w:sz w:val="22"/>
              </w:rPr>
            </w:pPr>
          </w:p>
        </w:tc>
        <w:tc>
          <w:tcPr>
            <w:tcW w:w="1533" w:type="dxa"/>
            <w:noWrap/>
            <w:vAlign w:val="center"/>
            <w:hideMark/>
          </w:tcPr>
          <w:p w14:paraId="44077758" w14:textId="1844E0C0" w:rsidR="0076016E" w:rsidRPr="006A4B23" w:rsidRDefault="00ED3581" w:rsidP="001F5ABC">
            <w:pPr>
              <w:jc w:val="center"/>
              <w:rPr>
                <w:rFonts w:ascii="Oracle Sans" w:hAnsi="Oracle Sans" w:cs="Times New Roman"/>
                <w:sz w:val="22"/>
              </w:rPr>
            </w:pPr>
            <w:r w:rsidRPr="00EF6A8C">
              <w:rPr>
                <w:rFonts w:ascii="Oracle Sans" w:hAnsi="Oracle Sans"/>
                <w:sz w:val="22"/>
              </w:rPr>
              <w:t>You</w:t>
            </w:r>
            <w:r w:rsidR="0076016E" w:rsidRPr="00EF6A8C">
              <w:rPr>
                <w:rFonts w:ascii="Oracle Sans" w:hAnsi="Oracle Sans"/>
                <w:sz w:val="22"/>
              </w:rPr>
              <w:t xml:space="preserve"> will provide the detailed identity governance requirement.</w:t>
            </w:r>
          </w:p>
        </w:tc>
        <w:tc>
          <w:tcPr>
            <w:tcW w:w="1417" w:type="dxa"/>
            <w:noWrap/>
            <w:vAlign w:val="center"/>
            <w:hideMark/>
          </w:tcPr>
          <w:p w14:paraId="6D7A5597" w14:textId="2838F5E9" w:rsidR="0076016E" w:rsidRPr="001F5ABC" w:rsidRDefault="0076016E" w:rsidP="001F5ABC">
            <w:pPr>
              <w:jc w:val="center"/>
              <w:rPr>
                <w:rFonts w:ascii="Oracle Sans" w:hAnsi="Oracle Sans" w:cs="Times New Roman"/>
                <w:sz w:val="22"/>
              </w:rPr>
            </w:pPr>
          </w:p>
        </w:tc>
        <w:tc>
          <w:tcPr>
            <w:tcW w:w="1559" w:type="dxa"/>
            <w:noWrap/>
            <w:vAlign w:val="center"/>
            <w:hideMark/>
          </w:tcPr>
          <w:p w14:paraId="09326DE8" w14:textId="2C3EB28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1AD32E06" w14:textId="77777777" w:rsidTr="001F5ABC">
        <w:trPr>
          <w:trHeight w:val="590"/>
        </w:trPr>
        <w:tc>
          <w:tcPr>
            <w:tcW w:w="1600" w:type="dxa"/>
            <w:noWrap/>
            <w:vAlign w:val="center"/>
            <w:hideMark/>
          </w:tcPr>
          <w:p w14:paraId="4CBB38CE" w14:textId="7C53B86F" w:rsidR="0076016E" w:rsidRPr="006A4B23" w:rsidRDefault="0076016E" w:rsidP="001F5ABC">
            <w:pPr>
              <w:jc w:val="center"/>
              <w:rPr>
                <w:rFonts w:ascii="Oracle Sans" w:hAnsi="Oracle Sans" w:cs="Times New Roman"/>
                <w:sz w:val="22"/>
              </w:rPr>
            </w:pPr>
          </w:p>
        </w:tc>
        <w:tc>
          <w:tcPr>
            <w:tcW w:w="1720" w:type="dxa"/>
            <w:vAlign w:val="center"/>
            <w:hideMark/>
          </w:tcPr>
          <w:p w14:paraId="457F0B48" w14:textId="32D780E6" w:rsidR="0076016E" w:rsidRPr="006A4B23" w:rsidRDefault="0076016E" w:rsidP="001F5ABC">
            <w:pPr>
              <w:jc w:val="center"/>
              <w:rPr>
                <w:rFonts w:ascii="Oracle Sans" w:hAnsi="Oracle Sans" w:cs="Times New Roman"/>
                <w:sz w:val="22"/>
              </w:rPr>
            </w:pPr>
            <w:r w:rsidRPr="00EF6A8C">
              <w:rPr>
                <w:rFonts w:ascii="Oracle Sans" w:hAnsi="Oracle Sans"/>
                <w:sz w:val="22"/>
              </w:rPr>
              <w:t>Prepare Requirements Document</w:t>
            </w:r>
          </w:p>
        </w:tc>
        <w:tc>
          <w:tcPr>
            <w:tcW w:w="2070" w:type="dxa"/>
            <w:vAlign w:val="center"/>
            <w:hideMark/>
          </w:tcPr>
          <w:p w14:paraId="35E097D5" w14:textId="1078B3BA" w:rsidR="0076016E" w:rsidRPr="001F5ABC" w:rsidRDefault="0076016E" w:rsidP="001F5ABC">
            <w:pPr>
              <w:jc w:val="center"/>
              <w:rPr>
                <w:rFonts w:ascii="Oracle Sans" w:hAnsi="Oracle Sans" w:cs="Times New Roman"/>
                <w:sz w:val="22"/>
              </w:rPr>
            </w:pPr>
          </w:p>
        </w:tc>
        <w:tc>
          <w:tcPr>
            <w:tcW w:w="1431" w:type="dxa"/>
            <w:vAlign w:val="center"/>
            <w:hideMark/>
          </w:tcPr>
          <w:p w14:paraId="042D9595"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Requirements Document.</w:t>
            </w:r>
          </w:p>
        </w:tc>
        <w:tc>
          <w:tcPr>
            <w:tcW w:w="1533" w:type="dxa"/>
            <w:noWrap/>
            <w:vAlign w:val="center"/>
            <w:hideMark/>
          </w:tcPr>
          <w:p w14:paraId="63D02861" w14:textId="01939495" w:rsidR="0076016E" w:rsidRPr="001F5ABC" w:rsidRDefault="0076016E" w:rsidP="001F5ABC">
            <w:pPr>
              <w:jc w:val="center"/>
              <w:rPr>
                <w:rFonts w:ascii="Oracle Sans" w:hAnsi="Oracle Sans" w:cs="Times New Roman"/>
                <w:sz w:val="22"/>
              </w:rPr>
            </w:pPr>
          </w:p>
        </w:tc>
        <w:tc>
          <w:tcPr>
            <w:tcW w:w="1417" w:type="dxa"/>
            <w:noWrap/>
            <w:vAlign w:val="center"/>
            <w:hideMark/>
          </w:tcPr>
          <w:p w14:paraId="43A9F45E" w14:textId="15B7B97A" w:rsidR="0076016E" w:rsidRPr="001F5ABC" w:rsidRDefault="0076016E" w:rsidP="001F5ABC">
            <w:pPr>
              <w:jc w:val="center"/>
              <w:rPr>
                <w:rFonts w:ascii="Oracle Sans" w:hAnsi="Oracle Sans" w:cs="Times New Roman"/>
                <w:sz w:val="22"/>
              </w:rPr>
            </w:pPr>
          </w:p>
        </w:tc>
        <w:tc>
          <w:tcPr>
            <w:tcW w:w="1559" w:type="dxa"/>
            <w:noWrap/>
            <w:vAlign w:val="center"/>
            <w:hideMark/>
          </w:tcPr>
          <w:p w14:paraId="6A109FE6"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443AAEAC" w14:textId="77777777" w:rsidTr="001F5ABC">
        <w:trPr>
          <w:trHeight w:val="590"/>
        </w:trPr>
        <w:tc>
          <w:tcPr>
            <w:tcW w:w="1600" w:type="dxa"/>
            <w:noWrap/>
            <w:vAlign w:val="center"/>
            <w:hideMark/>
          </w:tcPr>
          <w:p w14:paraId="32994C23" w14:textId="44532A47" w:rsidR="0076016E" w:rsidRPr="006A4B23" w:rsidRDefault="0076016E" w:rsidP="001F5ABC">
            <w:pPr>
              <w:jc w:val="center"/>
              <w:rPr>
                <w:rFonts w:ascii="Oracle Sans" w:hAnsi="Oracle Sans" w:cs="Times New Roman"/>
                <w:sz w:val="22"/>
              </w:rPr>
            </w:pPr>
          </w:p>
        </w:tc>
        <w:tc>
          <w:tcPr>
            <w:tcW w:w="1720" w:type="dxa"/>
            <w:vAlign w:val="center"/>
            <w:hideMark/>
          </w:tcPr>
          <w:p w14:paraId="3E0A97C8"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Final Review Requirements Document</w:t>
            </w:r>
          </w:p>
        </w:tc>
        <w:tc>
          <w:tcPr>
            <w:tcW w:w="2070" w:type="dxa"/>
            <w:vAlign w:val="center"/>
            <w:hideMark/>
          </w:tcPr>
          <w:p w14:paraId="376DAEEB" w14:textId="61C4F903" w:rsidR="0076016E" w:rsidRPr="006A4B23" w:rsidRDefault="0076016E" w:rsidP="001F5ABC">
            <w:pPr>
              <w:jc w:val="center"/>
              <w:rPr>
                <w:rFonts w:ascii="Oracle Sans" w:hAnsi="Oracle Sans" w:cs="Times New Roman"/>
                <w:sz w:val="22"/>
              </w:rPr>
            </w:pPr>
            <w:r w:rsidRPr="00EF6A8C">
              <w:rPr>
                <w:rFonts w:ascii="Oracle Sans" w:hAnsi="Oracle Sans"/>
                <w:sz w:val="22"/>
              </w:rPr>
              <w:t xml:space="preserve">Prepare documentation for acceptance by </w:t>
            </w:r>
            <w:r w:rsidR="00ED3581" w:rsidRPr="00EF6A8C">
              <w:rPr>
                <w:rFonts w:ascii="Oracle Sans" w:hAnsi="Oracle Sans"/>
                <w:sz w:val="22"/>
              </w:rPr>
              <w:t>You</w:t>
            </w:r>
          </w:p>
        </w:tc>
        <w:tc>
          <w:tcPr>
            <w:tcW w:w="1431" w:type="dxa"/>
            <w:vAlign w:val="center"/>
            <w:hideMark/>
          </w:tcPr>
          <w:p w14:paraId="05DC505B" w14:textId="4589CA89" w:rsidR="0076016E" w:rsidRPr="001F5ABC" w:rsidRDefault="0076016E" w:rsidP="001F5ABC">
            <w:pPr>
              <w:jc w:val="center"/>
              <w:rPr>
                <w:rFonts w:ascii="Oracle Sans" w:hAnsi="Oracle Sans" w:cs="Times New Roman"/>
                <w:sz w:val="22"/>
              </w:rPr>
            </w:pPr>
          </w:p>
        </w:tc>
        <w:tc>
          <w:tcPr>
            <w:tcW w:w="1533" w:type="dxa"/>
            <w:vAlign w:val="center"/>
            <w:hideMark/>
          </w:tcPr>
          <w:p w14:paraId="70036482" w14:textId="522BB8BE" w:rsidR="0076016E" w:rsidRPr="001F5ABC" w:rsidRDefault="0076016E" w:rsidP="001F5ABC">
            <w:pPr>
              <w:jc w:val="center"/>
              <w:rPr>
                <w:rFonts w:ascii="Oracle Sans" w:hAnsi="Oracle Sans" w:cs="Times New Roman"/>
                <w:sz w:val="22"/>
              </w:rPr>
            </w:pPr>
          </w:p>
        </w:tc>
        <w:tc>
          <w:tcPr>
            <w:tcW w:w="1417" w:type="dxa"/>
            <w:vAlign w:val="center"/>
            <w:hideMark/>
          </w:tcPr>
          <w:p w14:paraId="4D33CAEF" w14:textId="725B3C18" w:rsidR="0076016E" w:rsidRPr="001F5ABC" w:rsidRDefault="0076016E" w:rsidP="001F5ABC">
            <w:pPr>
              <w:jc w:val="center"/>
              <w:rPr>
                <w:rFonts w:ascii="Oracle Sans" w:hAnsi="Oracle Sans" w:cs="Times New Roman"/>
                <w:sz w:val="22"/>
              </w:rPr>
            </w:pPr>
          </w:p>
        </w:tc>
        <w:tc>
          <w:tcPr>
            <w:tcW w:w="1559" w:type="dxa"/>
            <w:vAlign w:val="center"/>
            <w:hideMark/>
          </w:tcPr>
          <w:p w14:paraId="56FD0877" w14:textId="311D543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73EBB90F" w14:textId="77777777" w:rsidTr="001F5ABC">
        <w:trPr>
          <w:trHeight w:val="300"/>
        </w:trPr>
        <w:tc>
          <w:tcPr>
            <w:tcW w:w="1600" w:type="dxa"/>
            <w:noWrap/>
            <w:vAlign w:val="center"/>
            <w:hideMark/>
          </w:tcPr>
          <w:p w14:paraId="1A4BD67A" w14:textId="4D34803F" w:rsidR="0076016E" w:rsidRPr="006A4B23" w:rsidRDefault="0076016E" w:rsidP="001F5ABC">
            <w:pPr>
              <w:jc w:val="center"/>
              <w:rPr>
                <w:rFonts w:ascii="Oracle Sans" w:hAnsi="Oracle Sans" w:cs="Times New Roman"/>
                <w:sz w:val="22"/>
              </w:rPr>
            </w:pPr>
          </w:p>
        </w:tc>
        <w:tc>
          <w:tcPr>
            <w:tcW w:w="1720" w:type="dxa"/>
            <w:vAlign w:val="center"/>
            <w:hideMark/>
          </w:tcPr>
          <w:p w14:paraId="6A6FBF9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Requirements Acceptance of document</w:t>
            </w:r>
          </w:p>
        </w:tc>
        <w:tc>
          <w:tcPr>
            <w:tcW w:w="2070" w:type="dxa"/>
            <w:vAlign w:val="center"/>
            <w:hideMark/>
          </w:tcPr>
          <w:p w14:paraId="5C14EED2" w14:textId="6BCB4E32" w:rsidR="0076016E" w:rsidRPr="006A4B23" w:rsidRDefault="00ED3581" w:rsidP="001F5ABC">
            <w:pPr>
              <w:jc w:val="center"/>
              <w:rPr>
                <w:rFonts w:ascii="Oracle Sans" w:hAnsi="Oracle Sans" w:cs="Times New Roman"/>
                <w:sz w:val="22"/>
              </w:rPr>
            </w:pPr>
            <w:r w:rsidRPr="00EF6A8C">
              <w:rPr>
                <w:rFonts w:ascii="Oracle Sans" w:hAnsi="Oracle Sans"/>
                <w:sz w:val="22"/>
              </w:rPr>
              <w:t>You</w:t>
            </w:r>
            <w:r w:rsidR="0076016E" w:rsidRPr="00EF6A8C">
              <w:rPr>
                <w:rFonts w:ascii="Oracle Sans" w:hAnsi="Oracle Sans"/>
                <w:sz w:val="22"/>
              </w:rPr>
              <w:t xml:space="preserve"> will provide the Acceptance of the requirement. document within </w:t>
            </w:r>
            <w:r w:rsidR="003B2298" w:rsidRPr="00EF6A8C">
              <w:rPr>
                <w:rFonts w:ascii="Oracle Sans" w:hAnsi="Oracle Sans"/>
                <w:sz w:val="22"/>
              </w:rPr>
              <w:t>five (</w:t>
            </w:r>
            <w:r w:rsidR="0076016E" w:rsidRPr="00EF6A8C">
              <w:rPr>
                <w:rFonts w:ascii="Oracle Sans" w:hAnsi="Oracle Sans"/>
                <w:sz w:val="22"/>
              </w:rPr>
              <w:t>5</w:t>
            </w:r>
            <w:r w:rsidR="003B2298" w:rsidRPr="00EF6A8C">
              <w:rPr>
                <w:rFonts w:ascii="Oracle Sans" w:hAnsi="Oracle Sans"/>
                <w:sz w:val="22"/>
              </w:rPr>
              <w:t>)</w:t>
            </w:r>
            <w:r w:rsidR="0076016E" w:rsidRPr="00EF6A8C">
              <w:rPr>
                <w:rFonts w:ascii="Oracle Sans" w:hAnsi="Oracle Sans"/>
                <w:sz w:val="22"/>
              </w:rPr>
              <w:t xml:space="preserve"> days from the date of submission.</w:t>
            </w:r>
          </w:p>
        </w:tc>
        <w:tc>
          <w:tcPr>
            <w:tcW w:w="1431" w:type="dxa"/>
            <w:vAlign w:val="center"/>
            <w:hideMark/>
          </w:tcPr>
          <w:p w14:paraId="2A1AE3A1" w14:textId="21A2B6FF" w:rsidR="0076016E" w:rsidRPr="001F5ABC" w:rsidRDefault="0076016E" w:rsidP="001F5ABC">
            <w:pPr>
              <w:jc w:val="center"/>
              <w:rPr>
                <w:rFonts w:ascii="Oracle Sans" w:hAnsi="Oracle Sans" w:cs="Times New Roman"/>
                <w:sz w:val="22"/>
              </w:rPr>
            </w:pPr>
          </w:p>
        </w:tc>
        <w:tc>
          <w:tcPr>
            <w:tcW w:w="1533" w:type="dxa"/>
            <w:vAlign w:val="center"/>
            <w:hideMark/>
          </w:tcPr>
          <w:p w14:paraId="649B5C32" w14:textId="7A530C28" w:rsidR="0076016E" w:rsidRPr="001F5ABC" w:rsidRDefault="0076016E" w:rsidP="001F5ABC">
            <w:pPr>
              <w:jc w:val="center"/>
              <w:rPr>
                <w:rFonts w:ascii="Oracle Sans" w:hAnsi="Oracle Sans" w:cs="Times New Roman"/>
                <w:sz w:val="22"/>
              </w:rPr>
            </w:pPr>
          </w:p>
        </w:tc>
        <w:tc>
          <w:tcPr>
            <w:tcW w:w="1417" w:type="dxa"/>
            <w:vAlign w:val="center"/>
            <w:hideMark/>
          </w:tcPr>
          <w:p w14:paraId="372CD9A9" w14:textId="5F064B39" w:rsidR="0076016E" w:rsidRPr="001F5ABC" w:rsidRDefault="0076016E" w:rsidP="001F5ABC">
            <w:pPr>
              <w:jc w:val="center"/>
              <w:rPr>
                <w:rFonts w:ascii="Oracle Sans" w:hAnsi="Oracle Sans" w:cs="Times New Roman"/>
                <w:sz w:val="22"/>
              </w:rPr>
            </w:pPr>
          </w:p>
        </w:tc>
        <w:tc>
          <w:tcPr>
            <w:tcW w:w="1559" w:type="dxa"/>
            <w:vAlign w:val="center"/>
            <w:hideMark/>
          </w:tcPr>
          <w:p w14:paraId="4EA6E6A9" w14:textId="3A1BFD1B" w:rsidR="0076016E" w:rsidRPr="006A4B23" w:rsidRDefault="00ED3581" w:rsidP="001F5ABC">
            <w:pPr>
              <w:jc w:val="center"/>
              <w:rPr>
                <w:rFonts w:ascii="Oracle Sans" w:hAnsi="Oracle Sans" w:cs="Times New Roman"/>
                <w:sz w:val="22"/>
              </w:rPr>
            </w:pPr>
            <w:r w:rsidRPr="00EF6A8C">
              <w:rPr>
                <w:rFonts w:ascii="Oracle Sans" w:hAnsi="Oracle Sans"/>
                <w:sz w:val="22"/>
              </w:rPr>
              <w:t>MCB</w:t>
            </w:r>
          </w:p>
        </w:tc>
      </w:tr>
      <w:tr w:rsidR="0076016E" w:rsidRPr="00EF6A8C" w14:paraId="2C3DB0F5" w14:textId="77777777" w:rsidTr="001F5ABC">
        <w:trPr>
          <w:trHeight w:val="590"/>
        </w:trPr>
        <w:tc>
          <w:tcPr>
            <w:tcW w:w="1600" w:type="dxa"/>
            <w:noWrap/>
            <w:vAlign w:val="center"/>
            <w:hideMark/>
          </w:tcPr>
          <w:p w14:paraId="35276238" w14:textId="0F80AABE" w:rsidR="0076016E" w:rsidRPr="006A4B23" w:rsidRDefault="0076016E" w:rsidP="001F5ABC">
            <w:pPr>
              <w:jc w:val="center"/>
              <w:rPr>
                <w:rFonts w:ascii="Oracle Sans" w:hAnsi="Oracle Sans" w:cs="Times New Roman"/>
                <w:sz w:val="22"/>
              </w:rPr>
            </w:pPr>
            <w:r w:rsidRPr="00EF6A8C">
              <w:rPr>
                <w:rFonts w:ascii="Oracle Sans" w:hAnsi="Oracle Sans"/>
                <w:sz w:val="22"/>
              </w:rPr>
              <w:t>Elaboration</w:t>
            </w:r>
          </w:p>
        </w:tc>
        <w:tc>
          <w:tcPr>
            <w:tcW w:w="1720" w:type="dxa"/>
            <w:vAlign w:val="center"/>
            <w:hideMark/>
          </w:tcPr>
          <w:p w14:paraId="42EFDC3B"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Prepare to acquire and convert data - Elaboration</w:t>
            </w:r>
          </w:p>
        </w:tc>
        <w:tc>
          <w:tcPr>
            <w:tcW w:w="2070" w:type="dxa"/>
            <w:vAlign w:val="center"/>
            <w:hideMark/>
          </w:tcPr>
          <w:p w14:paraId="06E08DC4" w14:textId="5622F71D" w:rsidR="0076016E" w:rsidRPr="006A4B23" w:rsidRDefault="0076016E" w:rsidP="001F5ABC">
            <w:pPr>
              <w:jc w:val="center"/>
              <w:rPr>
                <w:rFonts w:ascii="Oracle Sans" w:hAnsi="Oracle Sans" w:cs="Times New Roman"/>
                <w:sz w:val="22"/>
              </w:rPr>
            </w:pPr>
            <w:r w:rsidRPr="00EF6A8C">
              <w:rPr>
                <w:rFonts w:ascii="Oracle Sans" w:hAnsi="Oracle Sans"/>
                <w:sz w:val="22"/>
              </w:rPr>
              <w:t>Identify data sources needed and content per environment.</w:t>
            </w:r>
          </w:p>
        </w:tc>
        <w:tc>
          <w:tcPr>
            <w:tcW w:w="1431" w:type="dxa"/>
            <w:vAlign w:val="center"/>
            <w:hideMark/>
          </w:tcPr>
          <w:p w14:paraId="6FAB52DF" w14:textId="166F074D" w:rsidR="0076016E" w:rsidRPr="001F5ABC" w:rsidRDefault="0076016E" w:rsidP="001F5ABC">
            <w:pPr>
              <w:jc w:val="center"/>
              <w:rPr>
                <w:rFonts w:ascii="Oracle Sans" w:hAnsi="Oracle Sans" w:cs="Times New Roman"/>
                <w:sz w:val="22"/>
              </w:rPr>
            </w:pPr>
          </w:p>
        </w:tc>
        <w:tc>
          <w:tcPr>
            <w:tcW w:w="1533" w:type="dxa"/>
            <w:vAlign w:val="center"/>
            <w:hideMark/>
          </w:tcPr>
          <w:p w14:paraId="1A971778" w14:textId="3C77E0CD" w:rsidR="0076016E" w:rsidRPr="001F5ABC" w:rsidRDefault="0076016E" w:rsidP="001F5ABC">
            <w:pPr>
              <w:jc w:val="center"/>
              <w:rPr>
                <w:rFonts w:ascii="Oracle Sans" w:hAnsi="Oracle Sans" w:cs="Times New Roman"/>
                <w:sz w:val="22"/>
              </w:rPr>
            </w:pPr>
          </w:p>
        </w:tc>
        <w:tc>
          <w:tcPr>
            <w:tcW w:w="1417" w:type="dxa"/>
            <w:vAlign w:val="center"/>
            <w:hideMark/>
          </w:tcPr>
          <w:p w14:paraId="316C2425" w14:textId="5DF7EB6B" w:rsidR="0076016E" w:rsidRPr="001F5ABC" w:rsidRDefault="0076016E" w:rsidP="001F5ABC">
            <w:pPr>
              <w:jc w:val="center"/>
              <w:rPr>
                <w:rFonts w:ascii="Oracle Sans" w:hAnsi="Oracle Sans" w:cs="Times New Roman"/>
                <w:sz w:val="22"/>
              </w:rPr>
            </w:pPr>
          </w:p>
        </w:tc>
        <w:tc>
          <w:tcPr>
            <w:tcW w:w="1559" w:type="dxa"/>
            <w:vAlign w:val="center"/>
            <w:hideMark/>
          </w:tcPr>
          <w:p w14:paraId="1CB37935" w14:textId="0DAF3F64" w:rsidR="0076016E" w:rsidRPr="006A4B23" w:rsidRDefault="00ED3581" w:rsidP="001F5ABC">
            <w:pPr>
              <w:jc w:val="center"/>
              <w:rPr>
                <w:rFonts w:ascii="Oracle Sans" w:hAnsi="Oracle Sans" w:cs="Times New Roman"/>
                <w:sz w:val="22"/>
              </w:rPr>
            </w:pPr>
            <w:r w:rsidRPr="00EF6A8C">
              <w:rPr>
                <w:rFonts w:ascii="Oracle Sans" w:hAnsi="Oracle Sans"/>
                <w:sz w:val="22"/>
              </w:rPr>
              <w:t>MCB</w:t>
            </w:r>
          </w:p>
        </w:tc>
      </w:tr>
      <w:tr w:rsidR="0076016E" w:rsidRPr="00EF6A8C" w14:paraId="5F412F18" w14:textId="77777777" w:rsidTr="001F5ABC">
        <w:trPr>
          <w:trHeight w:val="300"/>
        </w:trPr>
        <w:tc>
          <w:tcPr>
            <w:tcW w:w="1600" w:type="dxa"/>
            <w:noWrap/>
            <w:vAlign w:val="center"/>
            <w:hideMark/>
          </w:tcPr>
          <w:p w14:paraId="55BA8483" w14:textId="0B0F44A3" w:rsidR="0076016E" w:rsidRPr="006A4B23" w:rsidRDefault="0076016E" w:rsidP="001F5ABC">
            <w:pPr>
              <w:jc w:val="center"/>
              <w:rPr>
                <w:rFonts w:ascii="Oracle Sans" w:hAnsi="Oracle Sans" w:cs="Times New Roman"/>
                <w:sz w:val="22"/>
              </w:rPr>
            </w:pPr>
          </w:p>
        </w:tc>
        <w:tc>
          <w:tcPr>
            <w:tcW w:w="1720" w:type="dxa"/>
            <w:vAlign w:val="center"/>
            <w:hideMark/>
          </w:tcPr>
          <w:p w14:paraId="6F7A89CD"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Develop deployment plan</w:t>
            </w:r>
          </w:p>
        </w:tc>
        <w:tc>
          <w:tcPr>
            <w:tcW w:w="2070" w:type="dxa"/>
            <w:tcBorders>
              <w:bottom w:val="single" w:sz="4" w:space="0" w:color="auto"/>
            </w:tcBorders>
            <w:vAlign w:val="center"/>
            <w:hideMark/>
          </w:tcPr>
          <w:p w14:paraId="4B05731C" w14:textId="63C8CFBE" w:rsidR="0076016E" w:rsidRPr="001F5ABC" w:rsidRDefault="0076016E" w:rsidP="001F5ABC">
            <w:pPr>
              <w:jc w:val="center"/>
              <w:rPr>
                <w:rFonts w:ascii="Oracle Sans" w:hAnsi="Oracle Sans" w:cs="Times New Roman"/>
                <w:sz w:val="22"/>
              </w:rPr>
            </w:pPr>
          </w:p>
        </w:tc>
        <w:tc>
          <w:tcPr>
            <w:tcW w:w="1431" w:type="dxa"/>
            <w:tcBorders>
              <w:bottom w:val="single" w:sz="4" w:space="0" w:color="auto"/>
            </w:tcBorders>
            <w:vAlign w:val="center"/>
            <w:hideMark/>
          </w:tcPr>
          <w:p w14:paraId="2B1DD9E8" w14:textId="29D6A483" w:rsidR="0076016E" w:rsidRPr="001F5ABC" w:rsidRDefault="0076016E" w:rsidP="001F5ABC">
            <w:pPr>
              <w:jc w:val="center"/>
              <w:rPr>
                <w:rFonts w:ascii="Oracle Sans" w:hAnsi="Oracle Sans" w:cs="Times New Roman"/>
                <w:sz w:val="22"/>
              </w:rPr>
            </w:pPr>
          </w:p>
        </w:tc>
        <w:tc>
          <w:tcPr>
            <w:tcW w:w="1533" w:type="dxa"/>
            <w:tcBorders>
              <w:bottom w:val="single" w:sz="4" w:space="0" w:color="auto"/>
            </w:tcBorders>
            <w:vAlign w:val="center"/>
            <w:hideMark/>
          </w:tcPr>
          <w:p w14:paraId="333D5FDD" w14:textId="2A71EC10" w:rsidR="0076016E" w:rsidRPr="001F5ABC" w:rsidRDefault="0076016E" w:rsidP="001F5ABC">
            <w:pPr>
              <w:jc w:val="center"/>
              <w:rPr>
                <w:rFonts w:ascii="Oracle Sans" w:hAnsi="Oracle Sans" w:cs="Times New Roman"/>
                <w:sz w:val="22"/>
              </w:rPr>
            </w:pPr>
          </w:p>
        </w:tc>
        <w:tc>
          <w:tcPr>
            <w:tcW w:w="1417" w:type="dxa"/>
            <w:vAlign w:val="center"/>
            <w:hideMark/>
          </w:tcPr>
          <w:p w14:paraId="54937F2B" w14:textId="6F79FDAC" w:rsidR="0076016E" w:rsidRPr="001F5ABC" w:rsidRDefault="0076016E" w:rsidP="001F5ABC">
            <w:pPr>
              <w:jc w:val="center"/>
              <w:rPr>
                <w:rFonts w:ascii="Oracle Sans" w:hAnsi="Oracle Sans" w:cs="Times New Roman"/>
                <w:sz w:val="22"/>
              </w:rPr>
            </w:pPr>
          </w:p>
        </w:tc>
        <w:tc>
          <w:tcPr>
            <w:tcW w:w="1559" w:type="dxa"/>
            <w:vAlign w:val="center"/>
            <w:hideMark/>
          </w:tcPr>
          <w:p w14:paraId="3982855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6639A61B" w14:textId="77777777" w:rsidTr="001F5ABC">
        <w:trPr>
          <w:trHeight w:val="1460"/>
        </w:trPr>
        <w:tc>
          <w:tcPr>
            <w:tcW w:w="1600" w:type="dxa"/>
            <w:noWrap/>
            <w:vAlign w:val="center"/>
            <w:hideMark/>
          </w:tcPr>
          <w:p w14:paraId="62B88E2C" w14:textId="3605A3D9" w:rsidR="0076016E" w:rsidRPr="006A4B23" w:rsidRDefault="0076016E" w:rsidP="001F5ABC">
            <w:pPr>
              <w:jc w:val="center"/>
              <w:rPr>
                <w:rFonts w:ascii="Oracle Sans" w:hAnsi="Oracle Sans" w:cs="Times New Roman"/>
                <w:sz w:val="22"/>
              </w:rPr>
            </w:pPr>
          </w:p>
        </w:tc>
        <w:tc>
          <w:tcPr>
            <w:tcW w:w="1720" w:type="dxa"/>
            <w:tcBorders>
              <w:right w:val="single" w:sz="4" w:space="0" w:color="auto"/>
            </w:tcBorders>
            <w:vAlign w:val="center"/>
            <w:hideMark/>
          </w:tcPr>
          <w:p w14:paraId="5D3321BF" w14:textId="116B991F" w:rsidR="0076016E" w:rsidRPr="006A4B23" w:rsidRDefault="0076016E" w:rsidP="001F5ABC">
            <w:pPr>
              <w:jc w:val="center"/>
              <w:rPr>
                <w:rFonts w:ascii="Oracle Sans" w:hAnsi="Oracle Sans" w:cs="Times New Roman"/>
                <w:sz w:val="22"/>
              </w:rPr>
            </w:pPr>
            <w:r w:rsidRPr="00EF6A8C">
              <w:rPr>
                <w:rFonts w:ascii="Oracle Sans" w:hAnsi="Oracle Sans"/>
                <w:sz w:val="22"/>
              </w:rPr>
              <w:t>Analyse and Design - Elaboration</w:t>
            </w:r>
          </w:p>
        </w:tc>
        <w:tc>
          <w:tcPr>
            <w:tcW w:w="2070" w:type="dxa"/>
            <w:tcBorders>
              <w:top w:val="single" w:sz="4" w:space="0" w:color="auto"/>
              <w:left w:val="single" w:sz="4" w:space="0" w:color="auto"/>
              <w:bottom w:val="single" w:sz="4" w:space="0" w:color="auto"/>
              <w:right w:val="single" w:sz="4" w:space="0" w:color="auto"/>
            </w:tcBorders>
            <w:vAlign w:val="center"/>
            <w:hideMark/>
          </w:tcPr>
          <w:p w14:paraId="0DA28E95" w14:textId="77777777" w:rsidR="0076016E" w:rsidRPr="00EF6A8C" w:rsidRDefault="0076016E" w:rsidP="001F5ABC">
            <w:pPr>
              <w:jc w:val="center"/>
              <w:rPr>
                <w:rFonts w:ascii="Oracle Sans" w:hAnsi="Oracle Sans"/>
                <w:sz w:val="22"/>
              </w:rPr>
            </w:pPr>
            <w:r w:rsidRPr="00EF6A8C">
              <w:rPr>
                <w:rFonts w:ascii="Oracle Sans" w:hAnsi="Oracle Sans"/>
                <w:sz w:val="22"/>
              </w:rPr>
              <w:t>Design OIG objects data model to address configuration</w:t>
            </w:r>
          </w:p>
          <w:p w14:paraId="304496B6"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lastRenderedPageBreak/>
              <w:t>including Users, Groups, Resources</w:t>
            </w:r>
          </w:p>
        </w:tc>
        <w:tc>
          <w:tcPr>
            <w:tcW w:w="1431" w:type="dxa"/>
            <w:vMerge w:val="restart"/>
            <w:tcBorders>
              <w:top w:val="single" w:sz="4" w:space="0" w:color="auto"/>
              <w:left w:val="single" w:sz="4" w:space="0" w:color="auto"/>
              <w:bottom w:val="single" w:sz="4" w:space="0" w:color="auto"/>
              <w:right w:val="single" w:sz="4" w:space="0" w:color="auto"/>
            </w:tcBorders>
            <w:vAlign w:val="center"/>
            <w:hideMark/>
          </w:tcPr>
          <w:p w14:paraId="5256A0E1" w14:textId="67DDF335" w:rsidR="0076016E" w:rsidRPr="001F5ABC" w:rsidRDefault="0076016E" w:rsidP="001F5ABC">
            <w:pPr>
              <w:jc w:val="center"/>
              <w:rPr>
                <w:rFonts w:ascii="Oracle Sans" w:hAnsi="Oracle Sans" w:cs="Times New Roman"/>
                <w:sz w:val="22"/>
              </w:rPr>
            </w:pPr>
          </w:p>
        </w:tc>
        <w:tc>
          <w:tcPr>
            <w:tcW w:w="1533" w:type="dxa"/>
            <w:tcBorders>
              <w:top w:val="single" w:sz="4" w:space="0" w:color="auto"/>
              <w:left w:val="single" w:sz="4" w:space="0" w:color="auto"/>
              <w:bottom w:val="single" w:sz="4" w:space="0" w:color="auto"/>
              <w:right w:val="single" w:sz="4" w:space="0" w:color="auto"/>
            </w:tcBorders>
            <w:vAlign w:val="center"/>
            <w:hideMark/>
          </w:tcPr>
          <w:p w14:paraId="6066ACA1" w14:textId="569EA8C5" w:rsidR="0076016E" w:rsidRPr="006A4B23" w:rsidRDefault="00ED3581" w:rsidP="001F5ABC">
            <w:pPr>
              <w:jc w:val="center"/>
              <w:rPr>
                <w:rFonts w:ascii="Oracle Sans" w:hAnsi="Oracle Sans" w:cs="Times New Roman"/>
                <w:sz w:val="22"/>
              </w:rPr>
            </w:pPr>
            <w:r w:rsidRPr="00EF6A8C">
              <w:rPr>
                <w:rFonts w:ascii="Oracle Sans" w:hAnsi="Oracle Sans"/>
                <w:sz w:val="22"/>
              </w:rPr>
              <w:t>You</w:t>
            </w:r>
            <w:r w:rsidR="0076016E" w:rsidRPr="00EF6A8C">
              <w:rPr>
                <w:rFonts w:ascii="Oracle Sans" w:hAnsi="Oracle Sans"/>
                <w:sz w:val="22"/>
              </w:rPr>
              <w:t xml:space="preserve"> will provide subset of the RBAC model which will be </w:t>
            </w:r>
            <w:r w:rsidR="0076016E" w:rsidRPr="00EF6A8C">
              <w:rPr>
                <w:rFonts w:ascii="Oracle Sans" w:hAnsi="Oracle Sans"/>
                <w:sz w:val="22"/>
              </w:rPr>
              <w:lastRenderedPageBreak/>
              <w:t>needed to be in place during the design phase.</w:t>
            </w:r>
          </w:p>
        </w:tc>
        <w:tc>
          <w:tcPr>
            <w:tcW w:w="1417" w:type="dxa"/>
            <w:tcBorders>
              <w:left w:val="single" w:sz="4" w:space="0" w:color="auto"/>
            </w:tcBorders>
            <w:vAlign w:val="center"/>
            <w:hideMark/>
          </w:tcPr>
          <w:p w14:paraId="5DF994F9" w14:textId="48C813E4" w:rsidR="0076016E" w:rsidRPr="001F5ABC" w:rsidRDefault="0076016E" w:rsidP="001F5ABC">
            <w:pPr>
              <w:jc w:val="center"/>
              <w:rPr>
                <w:rFonts w:ascii="Oracle Sans" w:hAnsi="Oracle Sans" w:cs="Times New Roman"/>
                <w:sz w:val="22"/>
              </w:rPr>
            </w:pPr>
          </w:p>
        </w:tc>
        <w:tc>
          <w:tcPr>
            <w:tcW w:w="1559" w:type="dxa"/>
            <w:vAlign w:val="center"/>
            <w:hideMark/>
          </w:tcPr>
          <w:p w14:paraId="4AD4F14B"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28C86335" w14:textId="77777777" w:rsidTr="001F5ABC">
        <w:trPr>
          <w:trHeight w:val="1170"/>
        </w:trPr>
        <w:tc>
          <w:tcPr>
            <w:tcW w:w="1600" w:type="dxa"/>
            <w:noWrap/>
            <w:vAlign w:val="center"/>
            <w:hideMark/>
          </w:tcPr>
          <w:p w14:paraId="4CA64E2C" w14:textId="3EAFF14A" w:rsidR="0076016E" w:rsidRPr="006A4B23" w:rsidRDefault="0076016E" w:rsidP="001F5ABC">
            <w:pPr>
              <w:jc w:val="center"/>
              <w:rPr>
                <w:rFonts w:ascii="Oracle Sans" w:hAnsi="Oracle Sans" w:cs="Times New Roman"/>
                <w:sz w:val="22"/>
              </w:rPr>
            </w:pPr>
          </w:p>
        </w:tc>
        <w:tc>
          <w:tcPr>
            <w:tcW w:w="1720" w:type="dxa"/>
            <w:tcBorders>
              <w:right w:val="single" w:sz="4" w:space="0" w:color="auto"/>
            </w:tcBorders>
            <w:vAlign w:val="center"/>
            <w:hideMark/>
          </w:tcPr>
          <w:p w14:paraId="2311CB32" w14:textId="7EC86717" w:rsidR="0076016E" w:rsidRPr="001F5ABC" w:rsidRDefault="0076016E" w:rsidP="001F5ABC">
            <w:pPr>
              <w:jc w:val="center"/>
              <w:rPr>
                <w:rFonts w:ascii="Oracle Sans" w:hAnsi="Oracle Sans" w:cs="Times New Roman"/>
                <w:sz w:val="22"/>
              </w:rPr>
            </w:pPr>
          </w:p>
        </w:tc>
        <w:tc>
          <w:tcPr>
            <w:tcW w:w="2070" w:type="dxa"/>
            <w:tcBorders>
              <w:top w:val="single" w:sz="4" w:space="0" w:color="auto"/>
              <w:left w:val="single" w:sz="4" w:space="0" w:color="auto"/>
              <w:bottom w:val="single" w:sz="4" w:space="0" w:color="auto"/>
              <w:right w:val="single" w:sz="4" w:space="0" w:color="auto"/>
            </w:tcBorders>
            <w:vAlign w:val="center"/>
            <w:hideMark/>
          </w:tcPr>
          <w:p w14:paraId="7CAD158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Design Access policy  and Approval workflows required for provisioning users to the target applications.</w:t>
            </w:r>
          </w:p>
        </w:tc>
        <w:tc>
          <w:tcPr>
            <w:tcW w:w="1431" w:type="dxa"/>
            <w:vMerge/>
            <w:tcBorders>
              <w:top w:val="single" w:sz="4" w:space="0" w:color="auto"/>
              <w:left w:val="single" w:sz="4" w:space="0" w:color="auto"/>
              <w:bottom w:val="single" w:sz="4" w:space="0" w:color="auto"/>
              <w:right w:val="single" w:sz="4" w:space="0" w:color="auto"/>
            </w:tcBorders>
            <w:vAlign w:val="center"/>
            <w:hideMark/>
          </w:tcPr>
          <w:p w14:paraId="171ED5A0" w14:textId="77777777" w:rsidR="0076016E" w:rsidRPr="001F5ABC" w:rsidRDefault="0076016E" w:rsidP="001F5ABC">
            <w:pPr>
              <w:jc w:val="center"/>
              <w:rPr>
                <w:rFonts w:ascii="Oracle Sans" w:hAnsi="Oracle Sans" w:cs="Times New Roman"/>
                <w:sz w:val="22"/>
              </w:rPr>
            </w:pPr>
          </w:p>
        </w:tc>
        <w:tc>
          <w:tcPr>
            <w:tcW w:w="1533" w:type="dxa"/>
            <w:tcBorders>
              <w:top w:val="single" w:sz="4" w:space="0" w:color="auto"/>
              <w:left w:val="single" w:sz="4" w:space="0" w:color="auto"/>
              <w:bottom w:val="single" w:sz="4" w:space="0" w:color="auto"/>
              <w:right w:val="single" w:sz="4" w:space="0" w:color="auto"/>
            </w:tcBorders>
            <w:vAlign w:val="center"/>
            <w:hideMark/>
          </w:tcPr>
          <w:p w14:paraId="14F61400" w14:textId="0DD9A7C7" w:rsidR="0076016E" w:rsidRPr="006A4B23" w:rsidRDefault="00ED3581" w:rsidP="001F5ABC">
            <w:pPr>
              <w:jc w:val="center"/>
              <w:rPr>
                <w:rFonts w:ascii="Oracle Sans" w:hAnsi="Oracle Sans" w:cs="Times New Roman"/>
                <w:sz w:val="22"/>
              </w:rPr>
            </w:pPr>
            <w:r w:rsidRPr="00EF6A8C">
              <w:rPr>
                <w:rFonts w:ascii="Oracle Sans" w:hAnsi="Oracle Sans"/>
                <w:sz w:val="22"/>
              </w:rPr>
              <w:t>You</w:t>
            </w:r>
            <w:r w:rsidR="0076016E" w:rsidRPr="00EF6A8C">
              <w:rPr>
                <w:rFonts w:ascii="Oracle Sans" w:hAnsi="Oracle Sans"/>
                <w:sz w:val="22"/>
              </w:rPr>
              <w:t xml:space="preserve"> will provide access to all the target applications</w:t>
            </w:r>
          </w:p>
        </w:tc>
        <w:tc>
          <w:tcPr>
            <w:tcW w:w="1417" w:type="dxa"/>
            <w:tcBorders>
              <w:left w:val="single" w:sz="4" w:space="0" w:color="auto"/>
            </w:tcBorders>
            <w:vAlign w:val="center"/>
            <w:hideMark/>
          </w:tcPr>
          <w:p w14:paraId="3F69F24E" w14:textId="6927DAEF" w:rsidR="0076016E" w:rsidRPr="001F5ABC" w:rsidRDefault="0076016E" w:rsidP="001F5ABC">
            <w:pPr>
              <w:jc w:val="center"/>
              <w:rPr>
                <w:rFonts w:ascii="Oracle Sans" w:hAnsi="Oracle Sans" w:cs="Times New Roman"/>
                <w:sz w:val="22"/>
              </w:rPr>
            </w:pPr>
          </w:p>
        </w:tc>
        <w:tc>
          <w:tcPr>
            <w:tcW w:w="1559" w:type="dxa"/>
            <w:vAlign w:val="center"/>
            <w:hideMark/>
          </w:tcPr>
          <w:p w14:paraId="5E817DEA" w14:textId="3906ED26"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0A9B9C88" w14:textId="77777777" w:rsidTr="001F5ABC">
        <w:trPr>
          <w:trHeight w:val="790"/>
        </w:trPr>
        <w:tc>
          <w:tcPr>
            <w:tcW w:w="1600" w:type="dxa"/>
            <w:noWrap/>
            <w:vAlign w:val="center"/>
            <w:hideMark/>
          </w:tcPr>
          <w:p w14:paraId="2A92C2FE" w14:textId="59C49AFA" w:rsidR="0076016E" w:rsidRPr="006A4B23" w:rsidRDefault="0076016E" w:rsidP="001F5ABC">
            <w:pPr>
              <w:jc w:val="center"/>
              <w:rPr>
                <w:rFonts w:ascii="Oracle Sans" w:hAnsi="Oracle Sans" w:cs="Times New Roman"/>
                <w:sz w:val="22"/>
              </w:rPr>
            </w:pPr>
          </w:p>
        </w:tc>
        <w:tc>
          <w:tcPr>
            <w:tcW w:w="1720" w:type="dxa"/>
            <w:vAlign w:val="center"/>
            <w:hideMark/>
          </w:tcPr>
          <w:p w14:paraId="5B4F62D6" w14:textId="667A504B" w:rsidR="0076016E" w:rsidRPr="001F5ABC" w:rsidRDefault="0076016E" w:rsidP="001F5ABC">
            <w:pPr>
              <w:jc w:val="center"/>
              <w:rPr>
                <w:rFonts w:ascii="Oracle Sans" w:hAnsi="Oracle Sans" w:cs="Times New Roman"/>
                <w:sz w:val="22"/>
              </w:rPr>
            </w:pPr>
          </w:p>
        </w:tc>
        <w:tc>
          <w:tcPr>
            <w:tcW w:w="2070" w:type="dxa"/>
            <w:tcBorders>
              <w:top w:val="single" w:sz="4" w:space="0" w:color="auto"/>
            </w:tcBorders>
            <w:vAlign w:val="center"/>
            <w:hideMark/>
          </w:tcPr>
          <w:p w14:paraId="0F8FA069"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Design target connectors for OIG</w:t>
            </w:r>
          </w:p>
        </w:tc>
        <w:tc>
          <w:tcPr>
            <w:tcW w:w="1431" w:type="dxa"/>
            <w:vMerge/>
            <w:tcBorders>
              <w:top w:val="single" w:sz="4" w:space="0" w:color="auto"/>
            </w:tcBorders>
            <w:vAlign w:val="center"/>
            <w:hideMark/>
          </w:tcPr>
          <w:p w14:paraId="14098881" w14:textId="77777777" w:rsidR="0076016E" w:rsidRPr="001F5ABC" w:rsidRDefault="0076016E" w:rsidP="001F5ABC">
            <w:pPr>
              <w:jc w:val="center"/>
              <w:rPr>
                <w:rFonts w:ascii="Oracle Sans" w:hAnsi="Oracle Sans" w:cs="Times New Roman"/>
                <w:sz w:val="22"/>
              </w:rPr>
            </w:pPr>
          </w:p>
        </w:tc>
        <w:tc>
          <w:tcPr>
            <w:tcW w:w="1533" w:type="dxa"/>
            <w:tcBorders>
              <w:top w:val="single" w:sz="4" w:space="0" w:color="auto"/>
            </w:tcBorders>
            <w:vAlign w:val="center"/>
            <w:hideMark/>
          </w:tcPr>
          <w:p w14:paraId="4CC684B8" w14:textId="65CCF15B" w:rsidR="0076016E" w:rsidRPr="006A4B23" w:rsidRDefault="00ED3581" w:rsidP="001F5ABC">
            <w:pPr>
              <w:jc w:val="center"/>
              <w:rPr>
                <w:rFonts w:ascii="Oracle Sans" w:hAnsi="Oracle Sans" w:cs="Times New Roman"/>
                <w:sz w:val="22"/>
              </w:rPr>
            </w:pPr>
            <w:r w:rsidRPr="00EF6A8C">
              <w:rPr>
                <w:rFonts w:ascii="Oracle Sans" w:hAnsi="Oracle Sans"/>
                <w:sz w:val="22"/>
              </w:rPr>
              <w:t>You</w:t>
            </w:r>
            <w:r w:rsidR="0076016E" w:rsidRPr="00EF6A8C">
              <w:rPr>
                <w:rFonts w:ascii="Oracle Sans" w:hAnsi="Oracle Sans"/>
                <w:sz w:val="22"/>
              </w:rPr>
              <w:t xml:space="preserve"> will provide required hardware infrastructure and access to target application for development environment.</w:t>
            </w:r>
          </w:p>
        </w:tc>
        <w:tc>
          <w:tcPr>
            <w:tcW w:w="1417" w:type="dxa"/>
            <w:vAlign w:val="center"/>
            <w:hideMark/>
          </w:tcPr>
          <w:p w14:paraId="76DE6819" w14:textId="7D674787" w:rsidR="0076016E" w:rsidRPr="001F5ABC" w:rsidRDefault="0076016E" w:rsidP="001F5ABC">
            <w:pPr>
              <w:jc w:val="center"/>
              <w:rPr>
                <w:rFonts w:ascii="Oracle Sans" w:hAnsi="Oracle Sans" w:cs="Times New Roman"/>
                <w:sz w:val="22"/>
              </w:rPr>
            </w:pPr>
          </w:p>
        </w:tc>
        <w:tc>
          <w:tcPr>
            <w:tcW w:w="1559" w:type="dxa"/>
            <w:vAlign w:val="center"/>
            <w:hideMark/>
          </w:tcPr>
          <w:p w14:paraId="4D4C7E71" w14:textId="7E2FF0AA"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03010FC3" w14:textId="77777777" w:rsidTr="001F5ABC">
        <w:trPr>
          <w:trHeight w:val="300"/>
        </w:trPr>
        <w:tc>
          <w:tcPr>
            <w:tcW w:w="1600" w:type="dxa"/>
            <w:noWrap/>
            <w:vAlign w:val="center"/>
            <w:hideMark/>
          </w:tcPr>
          <w:p w14:paraId="0ED0BAF7" w14:textId="103095E2" w:rsidR="0076016E" w:rsidRPr="006A4B23" w:rsidRDefault="0076016E" w:rsidP="001F5ABC">
            <w:pPr>
              <w:jc w:val="center"/>
              <w:rPr>
                <w:rFonts w:ascii="Oracle Sans" w:hAnsi="Oracle Sans" w:cs="Times New Roman"/>
                <w:sz w:val="22"/>
              </w:rPr>
            </w:pPr>
          </w:p>
        </w:tc>
        <w:tc>
          <w:tcPr>
            <w:tcW w:w="1720" w:type="dxa"/>
            <w:vAlign w:val="center"/>
            <w:hideMark/>
          </w:tcPr>
          <w:p w14:paraId="78A159FD" w14:textId="32F2B6C6" w:rsidR="0076016E" w:rsidRPr="006A4B23" w:rsidRDefault="0076016E" w:rsidP="001F5ABC">
            <w:pPr>
              <w:jc w:val="center"/>
              <w:rPr>
                <w:rFonts w:ascii="Oracle Sans" w:hAnsi="Oracle Sans" w:cs="Times New Roman"/>
                <w:sz w:val="22"/>
              </w:rPr>
            </w:pPr>
            <w:r w:rsidRPr="00EF6A8C">
              <w:rPr>
                <w:rFonts w:ascii="Oracle Sans" w:hAnsi="Oracle Sans"/>
                <w:sz w:val="22"/>
              </w:rPr>
              <w:t>Prepare Design Document</w:t>
            </w:r>
          </w:p>
        </w:tc>
        <w:tc>
          <w:tcPr>
            <w:tcW w:w="2070" w:type="dxa"/>
            <w:vAlign w:val="center"/>
            <w:hideMark/>
          </w:tcPr>
          <w:p w14:paraId="61062AF4" w14:textId="245AA232" w:rsidR="0076016E" w:rsidRPr="001F5ABC" w:rsidRDefault="0076016E" w:rsidP="001F5ABC">
            <w:pPr>
              <w:jc w:val="center"/>
              <w:rPr>
                <w:rFonts w:ascii="Oracle Sans" w:hAnsi="Oracle Sans" w:cs="Times New Roman"/>
                <w:sz w:val="22"/>
              </w:rPr>
            </w:pPr>
          </w:p>
        </w:tc>
        <w:tc>
          <w:tcPr>
            <w:tcW w:w="1431" w:type="dxa"/>
            <w:vAlign w:val="center"/>
            <w:hideMark/>
          </w:tcPr>
          <w:p w14:paraId="44AAD025" w14:textId="440D30F4" w:rsidR="0076016E" w:rsidRPr="006A4B23" w:rsidRDefault="0076016E" w:rsidP="001F5ABC">
            <w:pPr>
              <w:jc w:val="center"/>
              <w:rPr>
                <w:rFonts w:ascii="Oracle Sans" w:hAnsi="Oracle Sans" w:cs="Times New Roman"/>
                <w:sz w:val="22"/>
              </w:rPr>
            </w:pPr>
            <w:r w:rsidRPr="00EF6A8C">
              <w:rPr>
                <w:rFonts w:ascii="Oracle Sans" w:hAnsi="Oracle Sans"/>
                <w:sz w:val="22"/>
              </w:rPr>
              <w:t>Design Document</w:t>
            </w:r>
          </w:p>
        </w:tc>
        <w:tc>
          <w:tcPr>
            <w:tcW w:w="1533" w:type="dxa"/>
            <w:vAlign w:val="center"/>
            <w:hideMark/>
          </w:tcPr>
          <w:p w14:paraId="67FFFECB" w14:textId="491BE3D8" w:rsidR="0076016E" w:rsidRPr="001F5ABC" w:rsidRDefault="0076016E" w:rsidP="001F5ABC">
            <w:pPr>
              <w:jc w:val="center"/>
              <w:rPr>
                <w:rFonts w:ascii="Oracle Sans" w:hAnsi="Oracle Sans" w:cs="Times New Roman"/>
                <w:sz w:val="22"/>
              </w:rPr>
            </w:pPr>
          </w:p>
        </w:tc>
        <w:tc>
          <w:tcPr>
            <w:tcW w:w="1417" w:type="dxa"/>
            <w:vAlign w:val="center"/>
            <w:hideMark/>
          </w:tcPr>
          <w:p w14:paraId="62DEAC67" w14:textId="4E00C230" w:rsidR="0076016E" w:rsidRPr="001F5ABC" w:rsidRDefault="0076016E" w:rsidP="001F5ABC">
            <w:pPr>
              <w:jc w:val="center"/>
              <w:rPr>
                <w:rFonts w:ascii="Oracle Sans" w:hAnsi="Oracle Sans" w:cs="Times New Roman"/>
                <w:sz w:val="22"/>
              </w:rPr>
            </w:pPr>
          </w:p>
        </w:tc>
        <w:tc>
          <w:tcPr>
            <w:tcW w:w="1559" w:type="dxa"/>
            <w:vAlign w:val="center"/>
            <w:hideMark/>
          </w:tcPr>
          <w:p w14:paraId="1388D286"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27F67254" w14:textId="77777777" w:rsidTr="001F5ABC">
        <w:trPr>
          <w:trHeight w:val="590"/>
        </w:trPr>
        <w:tc>
          <w:tcPr>
            <w:tcW w:w="1600" w:type="dxa"/>
            <w:noWrap/>
            <w:vAlign w:val="center"/>
            <w:hideMark/>
          </w:tcPr>
          <w:p w14:paraId="5AC65E57" w14:textId="0E269AC9" w:rsidR="0076016E" w:rsidRPr="006A4B23" w:rsidRDefault="0076016E" w:rsidP="001F5ABC">
            <w:pPr>
              <w:jc w:val="center"/>
              <w:rPr>
                <w:rFonts w:ascii="Oracle Sans" w:hAnsi="Oracle Sans" w:cs="Times New Roman"/>
                <w:sz w:val="22"/>
              </w:rPr>
            </w:pPr>
          </w:p>
        </w:tc>
        <w:tc>
          <w:tcPr>
            <w:tcW w:w="1720" w:type="dxa"/>
            <w:vAlign w:val="center"/>
            <w:hideMark/>
          </w:tcPr>
          <w:p w14:paraId="071E19C9" w14:textId="7A0CC158" w:rsidR="0076016E" w:rsidRPr="006A4B23" w:rsidRDefault="0076016E" w:rsidP="001F5ABC">
            <w:pPr>
              <w:jc w:val="center"/>
              <w:rPr>
                <w:rFonts w:ascii="Oracle Sans" w:hAnsi="Oracle Sans" w:cs="Times New Roman"/>
                <w:sz w:val="22"/>
              </w:rPr>
            </w:pPr>
            <w:r w:rsidRPr="00EF6A8C">
              <w:rPr>
                <w:rFonts w:ascii="Oracle Sans" w:hAnsi="Oracle Sans"/>
                <w:sz w:val="22"/>
              </w:rPr>
              <w:t>Final Review Design Document</w:t>
            </w:r>
          </w:p>
        </w:tc>
        <w:tc>
          <w:tcPr>
            <w:tcW w:w="2070" w:type="dxa"/>
            <w:vAlign w:val="center"/>
            <w:hideMark/>
          </w:tcPr>
          <w:p w14:paraId="28CFE6E6" w14:textId="0363F8D3" w:rsidR="0076016E" w:rsidRPr="006A4B23" w:rsidRDefault="0076016E" w:rsidP="001F5ABC">
            <w:pPr>
              <w:jc w:val="center"/>
              <w:rPr>
                <w:rFonts w:ascii="Oracle Sans" w:hAnsi="Oracle Sans" w:cs="Times New Roman"/>
                <w:sz w:val="22"/>
              </w:rPr>
            </w:pPr>
            <w:r w:rsidRPr="00EF6A8C">
              <w:rPr>
                <w:rFonts w:ascii="Oracle Sans" w:hAnsi="Oracle Sans"/>
                <w:sz w:val="22"/>
              </w:rPr>
              <w:t xml:space="preserve">Prepare documentation for acceptance by </w:t>
            </w:r>
            <w:r w:rsidR="00ED3581" w:rsidRPr="00EF6A8C">
              <w:rPr>
                <w:rFonts w:ascii="Oracle Sans" w:hAnsi="Oracle Sans"/>
                <w:sz w:val="22"/>
              </w:rPr>
              <w:t>You</w:t>
            </w:r>
          </w:p>
        </w:tc>
        <w:tc>
          <w:tcPr>
            <w:tcW w:w="1431" w:type="dxa"/>
            <w:vAlign w:val="center"/>
            <w:hideMark/>
          </w:tcPr>
          <w:p w14:paraId="4AD9C5D8" w14:textId="5662533D" w:rsidR="0076016E" w:rsidRPr="001F5ABC" w:rsidRDefault="0076016E" w:rsidP="001F5ABC">
            <w:pPr>
              <w:jc w:val="center"/>
              <w:rPr>
                <w:rFonts w:ascii="Oracle Sans" w:hAnsi="Oracle Sans" w:cs="Times New Roman"/>
                <w:sz w:val="22"/>
              </w:rPr>
            </w:pPr>
          </w:p>
        </w:tc>
        <w:tc>
          <w:tcPr>
            <w:tcW w:w="1533" w:type="dxa"/>
            <w:vAlign w:val="center"/>
            <w:hideMark/>
          </w:tcPr>
          <w:p w14:paraId="1F87C377" w14:textId="1520382F" w:rsidR="0076016E" w:rsidRPr="001F5ABC" w:rsidRDefault="0076016E" w:rsidP="001F5ABC">
            <w:pPr>
              <w:jc w:val="center"/>
              <w:rPr>
                <w:rFonts w:ascii="Oracle Sans" w:hAnsi="Oracle Sans" w:cs="Times New Roman"/>
                <w:sz w:val="22"/>
              </w:rPr>
            </w:pPr>
          </w:p>
        </w:tc>
        <w:tc>
          <w:tcPr>
            <w:tcW w:w="1417" w:type="dxa"/>
            <w:vAlign w:val="center"/>
            <w:hideMark/>
          </w:tcPr>
          <w:p w14:paraId="36627776" w14:textId="10182191" w:rsidR="0076016E" w:rsidRPr="001F5ABC" w:rsidRDefault="0076016E" w:rsidP="001F5ABC">
            <w:pPr>
              <w:jc w:val="center"/>
              <w:rPr>
                <w:rFonts w:ascii="Oracle Sans" w:hAnsi="Oracle Sans" w:cs="Times New Roman"/>
                <w:sz w:val="22"/>
              </w:rPr>
            </w:pPr>
          </w:p>
        </w:tc>
        <w:tc>
          <w:tcPr>
            <w:tcW w:w="1559" w:type="dxa"/>
            <w:vAlign w:val="center"/>
            <w:hideMark/>
          </w:tcPr>
          <w:p w14:paraId="7A8DAB6D"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630202DE" w14:textId="77777777" w:rsidTr="001F5ABC">
        <w:trPr>
          <w:trHeight w:val="300"/>
        </w:trPr>
        <w:tc>
          <w:tcPr>
            <w:tcW w:w="1600" w:type="dxa"/>
            <w:noWrap/>
            <w:vAlign w:val="center"/>
            <w:hideMark/>
          </w:tcPr>
          <w:p w14:paraId="348CD290" w14:textId="08CC7DE3" w:rsidR="0076016E" w:rsidRPr="006A4B23" w:rsidRDefault="0076016E" w:rsidP="001F5ABC">
            <w:pPr>
              <w:jc w:val="center"/>
              <w:rPr>
                <w:rFonts w:ascii="Oracle Sans" w:hAnsi="Oracle Sans" w:cs="Times New Roman"/>
                <w:sz w:val="22"/>
              </w:rPr>
            </w:pPr>
          </w:p>
        </w:tc>
        <w:tc>
          <w:tcPr>
            <w:tcW w:w="1720" w:type="dxa"/>
            <w:vAlign w:val="center"/>
            <w:hideMark/>
          </w:tcPr>
          <w:p w14:paraId="1976B42F"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Design Acceptance of document</w:t>
            </w:r>
          </w:p>
        </w:tc>
        <w:tc>
          <w:tcPr>
            <w:tcW w:w="2070" w:type="dxa"/>
            <w:vAlign w:val="center"/>
            <w:hideMark/>
          </w:tcPr>
          <w:p w14:paraId="79EB28B1" w14:textId="28062883" w:rsidR="0076016E" w:rsidRPr="001F5ABC" w:rsidRDefault="0076016E" w:rsidP="001F5ABC">
            <w:pPr>
              <w:jc w:val="center"/>
              <w:rPr>
                <w:rFonts w:ascii="Oracle Sans" w:hAnsi="Oracle Sans" w:cs="Times New Roman"/>
                <w:sz w:val="22"/>
              </w:rPr>
            </w:pPr>
          </w:p>
        </w:tc>
        <w:tc>
          <w:tcPr>
            <w:tcW w:w="1431" w:type="dxa"/>
            <w:vAlign w:val="center"/>
            <w:hideMark/>
          </w:tcPr>
          <w:p w14:paraId="4D85024A" w14:textId="0F4CE22A" w:rsidR="0076016E" w:rsidRPr="001F5ABC" w:rsidRDefault="0076016E" w:rsidP="001F5ABC">
            <w:pPr>
              <w:jc w:val="center"/>
              <w:rPr>
                <w:rFonts w:ascii="Oracle Sans" w:hAnsi="Oracle Sans" w:cs="Times New Roman"/>
                <w:sz w:val="22"/>
              </w:rPr>
            </w:pPr>
          </w:p>
        </w:tc>
        <w:tc>
          <w:tcPr>
            <w:tcW w:w="1533" w:type="dxa"/>
            <w:vAlign w:val="center"/>
            <w:hideMark/>
          </w:tcPr>
          <w:p w14:paraId="02B5B19F" w14:textId="138D1E0E" w:rsidR="0076016E" w:rsidRPr="001F5ABC" w:rsidRDefault="0076016E" w:rsidP="001F5ABC">
            <w:pPr>
              <w:jc w:val="center"/>
              <w:rPr>
                <w:rFonts w:ascii="Oracle Sans" w:hAnsi="Oracle Sans" w:cs="Times New Roman"/>
                <w:sz w:val="22"/>
              </w:rPr>
            </w:pPr>
          </w:p>
        </w:tc>
        <w:tc>
          <w:tcPr>
            <w:tcW w:w="1417" w:type="dxa"/>
            <w:vAlign w:val="center"/>
            <w:hideMark/>
          </w:tcPr>
          <w:p w14:paraId="0F6BC0FC" w14:textId="27C6CCCA" w:rsidR="0076016E" w:rsidRPr="001F5ABC" w:rsidRDefault="0076016E" w:rsidP="001F5ABC">
            <w:pPr>
              <w:jc w:val="center"/>
              <w:rPr>
                <w:rFonts w:ascii="Oracle Sans" w:hAnsi="Oracle Sans" w:cs="Times New Roman"/>
                <w:sz w:val="22"/>
              </w:rPr>
            </w:pPr>
          </w:p>
        </w:tc>
        <w:tc>
          <w:tcPr>
            <w:tcW w:w="1559" w:type="dxa"/>
            <w:vAlign w:val="center"/>
            <w:hideMark/>
          </w:tcPr>
          <w:p w14:paraId="33D73B12"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Acceptance by MCB</w:t>
            </w:r>
          </w:p>
        </w:tc>
      </w:tr>
      <w:tr w:rsidR="0076016E" w:rsidRPr="00EF6A8C" w14:paraId="06667837" w14:textId="77777777" w:rsidTr="001F5ABC">
        <w:trPr>
          <w:trHeight w:val="300"/>
        </w:trPr>
        <w:tc>
          <w:tcPr>
            <w:tcW w:w="1600" w:type="dxa"/>
            <w:noWrap/>
            <w:vAlign w:val="center"/>
            <w:hideMark/>
          </w:tcPr>
          <w:p w14:paraId="5F34FCFA"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Construction</w:t>
            </w:r>
          </w:p>
        </w:tc>
        <w:tc>
          <w:tcPr>
            <w:tcW w:w="1720" w:type="dxa"/>
            <w:vAlign w:val="center"/>
            <w:hideMark/>
          </w:tcPr>
          <w:p w14:paraId="0ED9E61B" w14:textId="10AB22B9" w:rsidR="0076016E" w:rsidRPr="006A4B23" w:rsidRDefault="0076016E" w:rsidP="001F5ABC">
            <w:pPr>
              <w:jc w:val="center"/>
              <w:rPr>
                <w:rFonts w:ascii="Oracle Sans" w:hAnsi="Oracle Sans" w:cs="Times New Roman"/>
                <w:sz w:val="22"/>
              </w:rPr>
            </w:pPr>
            <w:r w:rsidRPr="00EF6A8C">
              <w:rPr>
                <w:rFonts w:ascii="Oracle Sans" w:hAnsi="Oracle Sans"/>
                <w:sz w:val="22"/>
              </w:rPr>
              <w:t>Prepare environments</w:t>
            </w:r>
          </w:p>
        </w:tc>
        <w:tc>
          <w:tcPr>
            <w:tcW w:w="2070" w:type="dxa"/>
            <w:vAlign w:val="center"/>
            <w:hideMark/>
          </w:tcPr>
          <w:p w14:paraId="585D40C5" w14:textId="105FD5AC" w:rsidR="0076016E" w:rsidRPr="006A4B23" w:rsidRDefault="0076016E" w:rsidP="001F5ABC">
            <w:pPr>
              <w:jc w:val="center"/>
              <w:rPr>
                <w:rFonts w:ascii="Oracle Sans" w:hAnsi="Oracle Sans" w:cs="Times New Roman"/>
                <w:sz w:val="22"/>
              </w:rPr>
            </w:pPr>
            <w:r w:rsidRPr="00EF6A8C">
              <w:rPr>
                <w:rFonts w:ascii="Oracle Sans" w:hAnsi="Oracle Sans"/>
                <w:sz w:val="22"/>
              </w:rPr>
              <w:t>UAT, PROD: installation</w:t>
            </w:r>
          </w:p>
        </w:tc>
        <w:tc>
          <w:tcPr>
            <w:tcW w:w="1431" w:type="dxa"/>
            <w:vAlign w:val="center"/>
            <w:hideMark/>
          </w:tcPr>
          <w:p w14:paraId="0C8AB0CB" w14:textId="4794DF61" w:rsidR="0076016E" w:rsidRPr="001F5ABC" w:rsidRDefault="0076016E" w:rsidP="001F5ABC">
            <w:pPr>
              <w:jc w:val="center"/>
              <w:rPr>
                <w:rFonts w:ascii="Oracle Sans" w:hAnsi="Oracle Sans" w:cs="Times New Roman"/>
                <w:sz w:val="22"/>
              </w:rPr>
            </w:pPr>
          </w:p>
        </w:tc>
        <w:tc>
          <w:tcPr>
            <w:tcW w:w="1533" w:type="dxa"/>
            <w:vAlign w:val="center"/>
            <w:hideMark/>
          </w:tcPr>
          <w:p w14:paraId="3FAD0C73" w14:textId="354A7969" w:rsidR="0076016E" w:rsidRPr="001F5ABC" w:rsidRDefault="0076016E" w:rsidP="001F5ABC">
            <w:pPr>
              <w:jc w:val="center"/>
              <w:rPr>
                <w:rFonts w:ascii="Oracle Sans" w:hAnsi="Oracle Sans" w:cs="Times New Roman"/>
                <w:sz w:val="22"/>
              </w:rPr>
            </w:pPr>
          </w:p>
        </w:tc>
        <w:tc>
          <w:tcPr>
            <w:tcW w:w="1417" w:type="dxa"/>
            <w:vAlign w:val="center"/>
            <w:hideMark/>
          </w:tcPr>
          <w:p w14:paraId="6CC37429" w14:textId="05207D93" w:rsidR="0076016E" w:rsidRPr="001F5ABC" w:rsidRDefault="0076016E" w:rsidP="001F5ABC">
            <w:pPr>
              <w:jc w:val="center"/>
              <w:rPr>
                <w:rFonts w:ascii="Oracle Sans" w:hAnsi="Oracle Sans" w:cs="Times New Roman"/>
                <w:sz w:val="22"/>
              </w:rPr>
            </w:pPr>
          </w:p>
        </w:tc>
        <w:tc>
          <w:tcPr>
            <w:tcW w:w="1559" w:type="dxa"/>
            <w:vAlign w:val="center"/>
            <w:hideMark/>
          </w:tcPr>
          <w:p w14:paraId="214C47AD" w14:textId="4A7E2E5E"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1A47B0DA" w14:textId="77777777" w:rsidTr="001F5ABC">
        <w:trPr>
          <w:trHeight w:val="1170"/>
        </w:trPr>
        <w:tc>
          <w:tcPr>
            <w:tcW w:w="1600" w:type="dxa"/>
            <w:noWrap/>
            <w:vAlign w:val="center"/>
            <w:hideMark/>
          </w:tcPr>
          <w:p w14:paraId="241E8A95" w14:textId="65C5AE4D" w:rsidR="0076016E" w:rsidRPr="006A4B23" w:rsidRDefault="0076016E" w:rsidP="001F5ABC">
            <w:pPr>
              <w:jc w:val="center"/>
              <w:rPr>
                <w:rFonts w:ascii="Oracle Sans" w:hAnsi="Oracle Sans" w:cs="Times New Roman"/>
                <w:sz w:val="22"/>
              </w:rPr>
            </w:pPr>
          </w:p>
        </w:tc>
        <w:tc>
          <w:tcPr>
            <w:tcW w:w="1720" w:type="dxa"/>
            <w:vAlign w:val="center"/>
            <w:hideMark/>
          </w:tcPr>
          <w:p w14:paraId="42B73D3C" w14:textId="6BBCBE39" w:rsidR="0076016E" w:rsidRPr="001F5ABC" w:rsidRDefault="0076016E" w:rsidP="001F5ABC">
            <w:pPr>
              <w:jc w:val="center"/>
              <w:rPr>
                <w:rFonts w:ascii="Oracle Sans" w:hAnsi="Oracle Sans" w:cs="Times New Roman"/>
                <w:sz w:val="22"/>
              </w:rPr>
            </w:pPr>
          </w:p>
        </w:tc>
        <w:tc>
          <w:tcPr>
            <w:tcW w:w="2070" w:type="dxa"/>
            <w:vAlign w:val="center"/>
            <w:hideMark/>
          </w:tcPr>
          <w:p w14:paraId="0AB50F1A"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Provide the necessary Systems for DEV, UAT, PROD with the Oracle DB components pre-installed</w:t>
            </w:r>
          </w:p>
        </w:tc>
        <w:tc>
          <w:tcPr>
            <w:tcW w:w="1431" w:type="dxa"/>
            <w:vAlign w:val="center"/>
            <w:hideMark/>
          </w:tcPr>
          <w:p w14:paraId="5F1105ED" w14:textId="42DA9362" w:rsidR="0076016E" w:rsidRPr="001F5ABC" w:rsidRDefault="0076016E" w:rsidP="001F5ABC">
            <w:pPr>
              <w:jc w:val="center"/>
              <w:rPr>
                <w:rFonts w:ascii="Oracle Sans" w:hAnsi="Oracle Sans" w:cs="Times New Roman"/>
                <w:sz w:val="22"/>
              </w:rPr>
            </w:pPr>
          </w:p>
        </w:tc>
        <w:tc>
          <w:tcPr>
            <w:tcW w:w="1533" w:type="dxa"/>
            <w:vAlign w:val="center"/>
            <w:hideMark/>
          </w:tcPr>
          <w:p w14:paraId="2B1D38C1" w14:textId="4D6C36DE" w:rsidR="0076016E" w:rsidRPr="006A4B23" w:rsidRDefault="00ED3581" w:rsidP="001F5ABC">
            <w:pPr>
              <w:jc w:val="center"/>
              <w:rPr>
                <w:rFonts w:ascii="Oracle Sans" w:hAnsi="Oracle Sans" w:cs="Times New Roman"/>
                <w:sz w:val="22"/>
              </w:rPr>
            </w:pPr>
            <w:r w:rsidRPr="00EF6A8C">
              <w:rPr>
                <w:rFonts w:ascii="Oracle Sans" w:hAnsi="Oracle Sans"/>
                <w:sz w:val="22"/>
              </w:rPr>
              <w:t>You</w:t>
            </w:r>
            <w:r w:rsidR="0076016E" w:rsidRPr="00EF6A8C">
              <w:rPr>
                <w:rFonts w:ascii="Oracle Sans" w:hAnsi="Oracle Sans"/>
                <w:sz w:val="22"/>
              </w:rPr>
              <w:t xml:space="preserve"> will provide the required hardware infrastructure and database as </w:t>
            </w:r>
            <w:r w:rsidR="0076016E" w:rsidRPr="00EF6A8C">
              <w:rPr>
                <w:rFonts w:ascii="Oracle Sans" w:hAnsi="Oracle Sans"/>
                <w:sz w:val="22"/>
              </w:rPr>
              <w:lastRenderedPageBreak/>
              <w:t>per the agreed time line with OC.</w:t>
            </w:r>
          </w:p>
        </w:tc>
        <w:tc>
          <w:tcPr>
            <w:tcW w:w="1417" w:type="dxa"/>
            <w:vAlign w:val="center"/>
            <w:hideMark/>
          </w:tcPr>
          <w:p w14:paraId="1B170DEC" w14:textId="1256FF36" w:rsidR="0076016E" w:rsidRPr="001F5ABC" w:rsidRDefault="0076016E" w:rsidP="001F5ABC">
            <w:pPr>
              <w:jc w:val="center"/>
              <w:rPr>
                <w:rFonts w:ascii="Oracle Sans" w:hAnsi="Oracle Sans" w:cs="Times New Roman"/>
                <w:sz w:val="22"/>
              </w:rPr>
            </w:pPr>
          </w:p>
        </w:tc>
        <w:tc>
          <w:tcPr>
            <w:tcW w:w="1559" w:type="dxa"/>
            <w:vAlign w:val="center"/>
            <w:hideMark/>
          </w:tcPr>
          <w:p w14:paraId="5E7DC6FD"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MCB</w:t>
            </w:r>
          </w:p>
        </w:tc>
      </w:tr>
      <w:tr w:rsidR="0076016E" w:rsidRPr="00EF6A8C" w14:paraId="5A80C899" w14:textId="77777777" w:rsidTr="001F5ABC">
        <w:trPr>
          <w:trHeight w:val="300"/>
        </w:trPr>
        <w:tc>
          <w:tcPr>
            <w:tcW w:w="1600" w:type="dxa"/>
            <w:noWrap/>
            <w:vAlign w:val="center"/>
            <w:hideMark/>
          </w:tcPr>
          <w:p w14:paraId="4B5865F9" w14:textId="2E896ED8" w:rsidR="0076016E" w:rsidRPr="006A4B23" w:rsidRDefault="0076016E" w:rsidP="001F5ABC">
            <w:pPr>
              <w:jc w:val="center"/>
              <w:rPr>
                <w:rFonts w:ascii="Oracle Sans" w:hAnsi="Oracle Sans" w:cs="Times New Roman"/>
                <w:sz w:val="22"/>
              </w:rPr>
            </w:pPr>
          </w:p>
        </w:tc>
        <w:tc>
          <w:tcPr>
            <w:tcW w:w="1720" w:type="dxa"/>
            <w:vAlign w:val="center"/>
            <w:hideMark/>
          </w:tcPr>
          <w:p w14:paraId="194CE5F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Implement Oracle’s solution - OIG General Setup</w:t>
            </w:r>
          </w:p>
        </w:tc>
        <w:tc>
          <w:tcPr>
            <w:tcW w:w="2070" w:type="dxa"/>
            <w:vAlign w:val="center"/>
            <w:hideMark/>
          </w:tcPr>
          <w:p w14:paraId="361DF1EB"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 Install OIG</w:t>
            </w:r>
          </w:p>
        </w:tc>
        <w:tc>
          <w:tcPr>
            <w:tcW w:w="1431" w:type="dxa"/>
            <w:noWrap/>
            <w:vAlign w:val="center"/>
            <w:hideMark/>
          </w:tcPr>
          <w:p w14:paraId="35D69405" w14:textId="696E1F18" w:rsidR="0076016E" w:rsidRPr="001F5ABC" w:rsidRDefault="0076016E" w:rsidP="001F5ABC">
            <w:pPr>
              <w:jc w:val="center"/>
              <w:rPr>
                <w:rFonts w:ascii="Oracle Sans" w:hAnsi="Oracle Sans" w:cs="Times New Roman"/>
                <w:sz w:val="22"/>
              </w:rPr>
            </w:pPr>
          </w:p>
        </w:tc>
        <w:tc>
          <w:tcPr>
            <w:tcW w:w="1533" w:type="dxa"/>
            <w:noWrap/>
            <w:vAlign w:val="center"/>
            <w:hideMark/>
          </w:tcPr>
          <w:p w14:paraId="03F960E2" w14:textId="40ABD8A0" w:rsidR="0076016E" w:rsidRPr="001F5ABC" w:rsidRDefault="0076016E" w:rsidP="001F5ABC">
            <w:pPr>
              <w:jc w:val="center"/>
              <w:rPr>
                <w:rFonts w:ascii="Oracle Sans" w:hAnsi="Oracle Sans" w:cs="Times New Roman"/>
                <w:sz w:val="22"/>
              </w:rPr>
            </w:pPr>
          </w:p>
        </w:tc>
        <w:tc>
          <w:tcPr>
            <w:tcW w:w="1417" w:type="dxa"/>
            <w:noWrap/>
            <w:vAlign w:val="center"/>
            <w:hideMark/>
          </w:tcPr>
          <w:p w14:paraId="11066225" w14:textId="1BA24419" w:rsidR="0076016E" w:rsidRPr="001F5ABC" w:rsidRDefault="0076016E" w:rsidP="001F5ABC">
            <w:pPr>
              <w:jc w:val="center"/>
              <w:rPr>
                <w:rFonts w:ascii="Oracle Sans" w:hAnsi="Oracle Sans" w:cs="Times New Roman"/>
                <w:sz w:val="22"/>
              </w:rPr>
            </w:pPr>
          </w:p>
        </w:tc>
        <w:tc>
          <w:tcPr>
            <w:tcW w:w="1559" w:type="dxa"/>
            <w:noWrap/>
            <w:vAlign w:val="center"/>
            <w:hideMark/>
          </w:tcPr>
          <w:p w14:paraId="3CEFE714" w14:textId="3B1B41FB"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0332910F" w14:textId="77777777" w:rsidTr="001F5ABC">
        <w:trPr>
          <w:trHeight w:val="570"/>
        </w:trPr>
        <w:tc>
          <w:tcPr>
            <w:tcW w:w="1600" w:type="dxa"/>
            <w:noWrap/>
            <w:vAlign w:val="center"/>
            <w:hideMark/>
          </w:tcPr>
          <w:p w14:paraId="199C89B9" w14:textId="1FBF1E4A" w:rsidR="0076016E" w:rsidRPr="006A4B23" w:rsidRDefault="0076016E" w:rsidP="001F5ABC">
            <w:pPr>
              <w:jc w:val="center"/>
              <w:rPr>
                <w:rFonts w:ascii="Oracle Sans" w:hAnsi="Oracle Sans" w:cs="Times New Roman"/>
                <w:sz w:val="22"/>
              </w:rPr>
            </w:pPr>
          </w:p>
        </w:tc>
        <w:tc>
          <w:tcPr>
            <w:tcW w:w="1720" w:type="dxa"/>
            <w:noWrap/>
            <w:vAlign w:val="center"/>
            <w:hideMark/>
          </w:tcPr>
          <w:p w14:paraId="255C4684" w14:textId="01F9CA23" w:rsidR="0076016E" w:rsidRPr="001F5ABC" w:rsidRDefault="0076016E" w:rsidP="001F5ABC">
            <w:pPr>
              <w:jc w:val="center"/>
              <w:rPr>
                <w:rFonts w:ascii="Oracle Sans" w:hAnsi="Oracle Sans" w:cs="Times New Roman"/>
                <w:sz w:val="22"/>
              </w:rPr>
            </w:pPr>
          </w:p>
        </w:tc>
        <w:tc>
          <w:tcPr>
            <w:tcW w:w="2070" w:type="dxa"/>
            <w:vAlign w:val="center"/>
            <w:hideMark/>
          </w:tcPr>
          <w:p w14:paraId="6009F44B"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 Configure OIG (users, organizations, roles)</w:t>
            </w:r>
          </w:p>
        </w:tc>
        <w:tc>
          <w:tcPr>
            <w:tcW w:w="1431" w:type="dxa"/>
            <w:vAlign w:val="center"/>
            <w:hideMark/>
          </w:tcPr>
          <w:p w14:paraId="78EDBFE1"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Application Configured on Development Environment</w:t>
            </w:r>
          </w:p>
        </w:tc>
        <w:tc>
          <w:tcPr>
            <w:tcW w:w="1533" w:type="dxa"/>
            <w:noWrap/>
            <w:vAlign w:val="center"/>
            <w:hideMark/>
          </w:tcPr>
          <w:p w14:paraId="53E70463" w14:textId="66CC5E9B" w:rsidR="0076016E" w:rsidRPr="001F5ABC" w:rsidRDefault="0076016E" w:rsidP="001F5ABC">
            <w:pPr>
              <w:jc w:val="center"/>
              <w:rPr>
                <w:rFonts w:ascii="Oracle Sans" w:hAnsi="Oracle Sans" w:cs="Times New Roman"/>
                <w:sz w:val="22"/>
              </w:rPr>
            </w:pPr>
          </w:p>
        </w:tc>
        <w:tc>
          <w:tcPr>
            <w:tcW w:w="1417" w:type="dxa"/>
            <w:noWrap/>
            <w:vAlign w:val="center"/>
            <w:hideMark/>
          </w:tcPr>
          <w:p w14:paraId="60A0284C" w14:textId="49563B80" w:rsidR="0076016E" w:rsidRPr="001F5ABC" w:rsidRDefault="0076016E" w:rsidP="001F5ABC">
            <w:pPr>
              <w:jc w:val="center"/>
              <w:rPr>
                <w:rFonts w:ascii="Oracle Sans" w:hAnsi="Oracle Sans" w:cs="Times New Roman"/>
                <w:sz w:val="22"/>
              </w:rPr>
            </w:pPr>
          </w:p>
        </w:tc>
        <w:tc>
          <w:tcPr>
            <w:tcW w:w="1559" w:type="dxa"/>
            <w:noWrap/>
            <w:vAlign w:val="center"/>
            <w:hideMark/>
          </w:tcPr>
          <w:p w14:paraId="7B36DFBF"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55A59A19" w14:textId="77777777" w:rsidTr="001F5ABC">
        <w:trPr>
          <w:trHeight w:val="560"/>
        </w:trPr>
        <w:tc>
          <w:tcPr>
            <w:tcW w:w="1600" w:type="dxa"/>
            <w:noWrap/>
            <w:vAlign w:val="center"/>
            <w:hideMark/>
          </w:tcPr>
          <w:p w14:paraId="45F3AADD" w14:textId="0C356A28" w:rsidR="0076016E" w:rsidRPr="006A4B23" w:rsidRDefault="0076016E" w:rsidP="001F5ABC">
            <w:pPr>
              <w:jc w:val="center"/>
              <w:rPr>
                <w:rFonts w:ascii="Oracle Sans" w:hAnsi="Oracle Sans" w:cs="Times New Roman"/>
                <w:sz w:val="22"/>
              </w:rPr>
            </w:pPr>
          </w:p>
        </w:tc>
        <w:tc>
          <w:tcPr>
            <w:tcW w:w="1720" w:type="dxa"/>
            <w:noWrap/>
            <w:vAlign w:val="center"/>
            <w:hideMark/>
          </w:tcPr>
          <w:p w14:paraId="2FEEC5E4" w14:textId="78362D09" w:rsidR="0076016E" w:rsidRPr="001F5ABC" w:rsidRDefault="0076016E" w:rsidP="001F5ABC">
            <w:pPr>
              <w:jc w:val="center"/>
              <w:rPr>
                <w:rFonts w:ascii="Oracle Sans" w:hAnsi="Oracle Sans" w:cs="Times New Roman"/>
                <w:sz w:val="22"/>
              </w:rPr>
            </w:pPr>
          </w:p>
        </w:tc>
        <w:tc>
          <w:tcPr>
            <w:tcW w:w="2070" w:type="dxa"/>
            <w:vAlign w:val="center"/>
            <w:hideMark/>
          </w:tcPr>
          <w:p w14:paraId="762A91FE" w14:textId="04B264B1" w:rsidR="0076016E" w:rsidRPr="006A4B23" w:rsidRDefault="0076016E" w:rsidP="001F5ABC">
            <w:pPr>
              <w:jc w:val="center"/>
              <w:rPr>
                <w:rFonts w:ascii="Oracle Sans" w:hAnsi="Oracle Sans" w:cs="Times New Roman"/>
                <w:sz w:val="22"/>
              </w:rPr>
            </w:pPr>
            <w:r w:rsidRPr="00EF6A8C">
              <w:rPr>
                <w:rFonts w:ascii="Oracle Sans" w:hAnsi="Oracle Sans"/>
                <w:sz w:val="22"/>
              </w:rPr>
              <w:t>- Build validation rules and transformation rules</w:t>
            </w:r>
          </w:p>
        </w:tc>
        <w:tc>
          <w:tcPr>
            <w:tcW w:w="1431" w:type="dxa"/>
            <w:noWrap/>
            <w:vAlign w:val="center"/>
            <w:hideMark/>
          </w:tcPr>
          <w:p w14:paraId="5A2FB921" w14:textId="4ACD8CA7" w:rsidR="0076016E" w:rsidRPr="001F5ABC" w:rsidRDefault="0076016E" w:rsidP="001F5ABC">
            <w:pPr>
              <w:jc w:val="center"/>
              <w:rPr>
                <w:rFonts w:ascii="Oracle Sans" w:hAnsi="Oracle Sans" w:cs="Times New Roman"/>
                <w:sz w:val="22"/>
              </w:rPr>
            </w:pPr>
          </w:p>
        </w:tc>
        <w:tc>
          <w:tcPr>
            <w:tcW w:w="1533" w:type="dxa"/>
            <w:noWrap/>
            <w:vAlign w:val="center"/>
            <w:hideMark/>
          </w:tcPr>
          <w:p w14:paraId="73DE0A91" w14:textId="4A99BEE8" w:rsidR="0076016E" w:rsidRPr="001F5ABC" w:rsidRDefault="0076016E" w:rsidP="001F5ABC">
            <w:pPr>
              <w:jc w:val="center"/>
              <w:rPr>
                <w:rFonts w:ascii="Oracle Sans" w:hAnsi="Oracle Sans" w:cs="Times New Roman"/>
                <w:sz w:val="22"/>
              </w:rPr>
            </w:pPr>
          </w:p>
        </w:tc>
        <w:tc>
          <w:tcPr>
            <w:tcW w:w="1417" w:type="dxa"/>
            <w:noWrap/>
            <w:vAlign w:val="center"/>
            <w:hideMark/>
          </w:tcPr>
          <w:p w14:paraId="284845E0" w14:textId="073D94C4" w:rsidR="0076016E" w:rsidRPr="001F5ABC" w:rsidRDefault="0076016E" w:rsidP="001F5ABC">
            <w:pPr>
              <w:jc w:val="center"/>
              <w:rPr>
                <w:rFonts w:ascii="Oracle Sans" w:hAnsi="Oracle Sans" w:cs="Times New Roman"/>
                <w:sz w:val="22"/>
              </w:rPr>
            </w:pPr>
          </w:p>
        </w:tc>
        <w:tc>
          <w:tcPr>
            <w:tcW w:w="1559" w:type="dxa"/>
            <w:noWrap/>
            <w:vAlign w:val="center"/>
            <w:hideMark/>
          </w:tcPr>
          <w:p w14:paraId="77AD7D1C" w14:textId="6080C572"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22A452D3" w14:textId="77777777" w:rsidTr="001F5ABC">
        <w:trPr>
          <w:trHeight w:val="560"/>
        </w:trPr>
        <w:tc>
          <w:tcPr>
            <w:tcW w:w="1600" w:type="dxa"/>
            <w:noWrap/>
            <w:vAlign w:val="center"/>
            <w:hideMark/>
          </w:tcPr>
          <w:p w14:paraId="4D15A5E5" w14:textId="472380A1" w:rsidR="0076016E" w:rsidRPr="006A4B23" w:rsidRDefault="0076016E" w:rsidP="001F5ABC">
            <w:pPr>
              <w:jc w:val="center"/>
              <w:rPr>
                <w:rFonts w:ascii="Oracle Sans" w:hAnsi="Oracle Sans" w:cs="Times New Roman"/>
                <w:sz w:val="22"/>
              </w:rPr>
            </w:pPr>
          </w:p>
        </w:tc>
        <w:tc>
          <w:tcPr>
            <w:tcW w:w="1720" w:type="dxa"/>
            <w:noWrap/>
            <w:vAlign w:val="center"/>
            <w:hideMark/>
          </w:tcPr>
          <w:p w14:paraId="528A22D9" w14:textId="380A6EA4" w:rsidR="0076016E" w:rsidRPr="001F5ABC" w:rsidRDefault="0076016E" w:rsidP="001F5ABC">
            <w:pPr>
              <w:jc w:val="center"/>
              <w:rPr>
                <w:rFonts w:ascii="Oracle Sans" w:hAnsi="Oracle Sans" w:cs="Times New Roman"/>
                <w:sz w:val="22"/>
              </w:rPr>
            </w:pPr>
          </w:p>
        </w:tc>
        <w:tc>
          <w:tcPr>
            <w:tcW w:w="2070" w:type="dxa"/>
            <w:vAlign w:val="center"/>
            <w:hideMark/>
          </w:tcPr>
          <w:p w14:paraId="1867C4D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 Implement approval workflows defined</w:t>
            </w:r>
          </w:p>
        </w:tc>
        <w:tc>
          <w:tcPr>
            <w:tcW w:w="1431" w:type="dxa"/>
            <w:noWrap/>
            <w:vAlign w:val="center"/>
            <w:hideMark/>
          </w:tcPr>
          <w:p w14:paraId="5FF61B34" w14:textId="03434E5E" w:rsidR="0076016E" w:rsidRPr="001F5ABC" w:rsidRDefault="0076016E" w:rsidP="001F5ABC">
            <w:pPr>
              <w:jc w:val="center"/>
              <w:rPr>
                <w:rFonts w:ascii="Oracle Sans" w:hAnsi="Oracle Sans" w:cs="Times New Roman"/>
                <w:sz w:val="22"/>
              </w:rPr>
            </w:pPr>
          </w:p>
        </w:tc>
        <w:tc>
          <w:tcPr>
            <w:tcW w:w="1533" w:type="dxa"/>
            <w:noWrap/>
            <w:vAlign w:val="center"/>
            <w:hideMark/>
          </w:tcPr>
          <w:p w14:paraId="7F7E8A34" w14:textId="482215E2" w:rsidR="0076016E" w:rsidRPr="001F5ABC" w:rsidRDefault="0076016E" w:rsidP="001F5ABC">
            <w:pPr>
              <w:jc w:val="center"/>
              <w:rPr>
                <w:rFonts w:ascii="Oracle Sans" w:hAnsi="Oracle Sans" w:cs="Times New Roman"/>
                <w:sz w:val="22"/>
              </w:rPr>
            </w:pPr>
          </w:p>
        </w:tc>
        <w:tc>
          <w:tcPr>
            <w:tcW w:w="1417" w:type="dxa"/>
            <w:noWrap/>
            <w:vAlign w:val="center"/>
            <w:hideMark/>
          </w:tcPr>
          <w:p w14:paraId="3488F7CF" w14:textId="5EAE5F9C" w:rsidR="0076016E" w:rsidRPr="001F5ABC" w:rsidRDefault="0076016E" w:rsidP="001F5ABC">
            <w:pPr>
              <w:jc w:val="center"/>
              <w:rPr>
                <w:rFonts w:ascii="Oracle Sans" w:hAnsi="Oracle Sans" w:cs="Times New Roman"/>
                <w:sz w:val="22"/>
              </w:rPr>
            </w:pPr>
          </w:p>
        </w:tc>
        <w:tc>
          <w:tcPr>
            <w:tcW w:w="1559" w:type="dxa"/>
            <w:noWrap/>
            <w:vAlign w:val="center"/>
            <w:hideMark/>
          </w:tcPr>
          <w:p w14:paraId="0597910D" w14:textId="6296D2B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7D80A282" w14:textId="77777777" w:rsidTr="001F5ABC">
        <w:trPr>
          <w:trHeight w:val="300"/>
        </w:trPr>
        <w:tc>
          <w:tcPr>
            <w:tcW w:w="1600" w:type="dxa"/>
            <w:noWrap/>
            <w:vAlign w:val="center"/>
            <w:hideMark/>
          </w:tcPr>
          <w:p w14:paraId="150A3DD9" w14:textId="4F1E97A9" w:rsidR="0076016E" w:rsidRPr="006A4B23" w:rsidRDefault="0076016E" w:rsidP="001F5ABC">
            <w:pPr>
              <w:jc w:val="center"/>
              <w:rPr>
                <w:rFonts w:ascii="Oracle Sans" w:hAnsi="Oracle Sans" w:cs="Times New Roman"/>
                <w:sz w:val="22"/>
              </w:rPr>
            </w:pPr>
          </w:p>
        </w:tc>
        <w:tc>
          <w:tcPr>
            <w:tcW w:w="1720" w:type="dxa"/>
            <w:noWrap/>
            <w:vAlign w:val="center"/>
            <w:hideMark/>
          </w:tcPr>
          <w:p w14:paraId="44F37577" w14:textId="63AD1EC9" w:rsidR="0076016E" w:rsidRPr="001F5ABC" w:rsidRDefault="0076016E" w:rsidP="001F5ABC">
            <w:pPr>
              <w:jc w:val="center"/>
              <w:rPr>
                <w:rFonts w:ascii="Oracle Sans" w:hAnsi="Oracle Sans" w:cs="Times New Roman"/>
                <w:sz w:val="22"/>
              </w:rPr>
            </w:pPr>
          </w:p>
        </w:tc>
        <w:tc>
          <w:tcPr>
            <w:tcW w:w="2070" w:type="dxa"/>
            <w:vAlign w:val="center"/>
            <w:hideMark/>
          </w:tcPr>
          <w:p w14:paraId="4AEE2295"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 Initial system load</w:t>
            </w:r>
          </w:p>
        </w:tc>
        <w:tc>
          <w:tcPr>
            <w:tcW w:w="1431" w:type="dxa"/>
            <w:noWrap/>
            <w:vAlign w:val="center"/>
            <w:hideMark/>
          </w:tcPr>
          <w:p w14:paraId="2CB18B7E" w14:textId="0382F08C" w:rsidR="0076016E" w:rsidRPr="001F5ABC" w:rsidRDefault="0076016E" w:rsidP="001F5ABC">
            <w:pPr>
              <w:jc w:val="center"/>
              <w:rPr>
                <w:rFonts w:ascii="Oracle Sans" w:hAnsi="Oracle Sans" w:cs="Times New Roman"/>
                <w:sz w:val="22"/>
              </w:rPr>
            </w:pPr>
          </w:p>
        </w:tc>
        <w:tc>
          <w:tcPr>
            <w:tcW w:w="1533" w:type="dxa"/>
            <w:noWrap/>
            <w:vAlign w:val="center"/>
            <w:hideMark/>
          </w:tcPr>
          <w:p w14:paraId="324120B0" w14:textId="5152D112" w:rsidR="0076016E" w:rsidRPr="001F5ABC" w:rsidRDefault="0076016E" w:rsidP="001F5ABC">
            <w:pPr>
              <w:jc w:val="center"/>
              <w:rPr>
                <w:rFonts w:ascii="Oracle Sans" w:hAnsi="Oracle Sans" w:cs="Times New Roman"/>
                <w:sz w:val="22"/>
              </w:rPr>
            </w:pPr>
          </w:p>
        </w:tc>
        <w:tc>
          <w:tcPr>
            <w:tcW w:w="1417" w:type="dxa"/>
            <w:noWrap/>
            <w:vAlign w:val="center"/>
            <w:hideMark/>
          </w:tcPr>
          <w:p w14:paraId="078FD775" w14:textId="712B91CD" w:rsidR="0076016E" w:rsidRPr="001F5ABC" w:rsidRDefault="0076016E" w:rsidP="001F5ABC">
            <w:pPr>
              <w:jc w:val="center"/>
              <w:rPr>
                <w:rFonts w:ascii="Oracle Sans" w:hAnsi="Oracle Sans" w:cs="Times New Roman"/>
                <w:sz w:val="22"/>
              </w:rPr>
            </w:pPr>
          </w:p>
        </w:tc>
        <w:tc>
          <w:tcPr>
            <w:tcW w:w="1559" w:type="dxa"/>
            <w:noWrap/>
            <w:vAlign w:val="center"/>
            <w:hideMark/>
          </w:tcPr>
          <w:p w14:paraId="34495CFA" w14:textId="2F8565C0"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4D607B6C" w14:textId="77777777" w:rsidTr="001F5ABC">
        <w:trPr>
          <w:trHeight w:val="840"/>
        </w:trPr>
        <w:tc>
          <w:tcPr>
            <w:tcW w:w="1600" w:type="dxa"/>
            <w:noWrap/>
            <w:vAlign w:val="center"/>
            <w:hideMark/>
          </w:tcPr>
          <w:p w14:paraId="4AE73E33" w14:textId="2B9D4F64" w:rsidR="0076016E" w:rsidRPr="006A4B23" w:rsidRDefault="0076016E" w:rsidP="001F5ABC">
            <w:pPr>
              <w:jc w:val="center"/>
              <w:rPr>
                <w:rFonts w:ascii="Oracle Sans" w:hAnsi="Oracle Sans" w:cs="Times New Roman"/>
                <w:sz w:val="22"/>
              </w:rPr>
            </w:pPr>
          </w:p>
        </w:tc>
        <w:tc>
          <w:tcPr>
            <w:tcW w:w="1720" w:type="dxa"/>
            <w:noWrap/>
            <w:vAlign w:val="center"/>
            <w:hideMark/>
          </w:tcPr>
          <w:p w14:paraId="244A16CD" w14:textId="4CFB8499" w:rsidR="0076016E" w:rsidRPr="001F5ABC" w:rsidRDefault="0076016E" w:rsidP="001F5ABC">
            <w:pPr>
              <w:jc w:val="center"/>
              <w:rPr>
                <w:rFonts w:ascii="Oracle Sans" w:hAnsi="Oracle Sans" w:cs="Times New Roman"/>
                <w:sz w:val="22"/>
              </w:rPr>
            </w:pPr>
          </w:p>
        </w:tc>
        <w:tc>
          <w:tcPr>
            <w:tcW w:w="2070" w:type="dxa"/>
            <w:vAlign w:val="center"/>
            <w:hideMark/>
          </w:tcPr>
          <w:p w14:paraId="49597C02" w14:textId="681AB02E" w:rsidR="0076016E" w:rsidRPr="006A4B23" w:rsidRDefault="0076016E" w:rsidP="001F5ABC">
            <w:pPr>
              <w:jc w:val="center"/>
              <w:rPr>
                <w:rFonts w:ascii="Oracle Sans" w:hAnsi="Oracle Sans" w:cs="Times New Roman"/>
                <w:sz w:val="22"/>
              </w:rPr>
            </w:pPr>
            <w:r w:rsidRPr="00EF6A8C">
              <w:rPr>
                <w:rFonts w:ascii="Oracle Sans" w:hAnsi="Oracle Sans"/>
                <w:sz w:val="22"/>
              </w:rPr>
              <w:t>- Implement standard and custom connectors with target systems in scope.</w:t>
            </w:r>
          </w:p>
        </w:tc>
        <w:tc>
          <w:tcPr>
            <w:tcW w:w="1431" w:type="dxa"/>
            <w:noWrap/>
            <w:vAlign w:val="center"/>
            <w:hideMark/>
          </w:tcPr>
          <w:p w14:paraId="08F721C9" w14:textId="62E5C34E" w:rsidR="0076016E" w:rsidRPr="001F5ABC" w:rsidRDefault="0076016E" w:rsidP="001F5ABC">
            <w:pPr>
              <w:jc w:val="center"/>
              <w:rPr>
                <w:rFonts w:ascii="Oracle Sans" w:hAnsi="Oracle Sans" w:cs="Times New Roman"/>
                <w:sz w:val="22"/>
              </w:rPr>
            </w:pPr>
          </w:p>
        </w:tc>
        <w:tc>
          <w:tcPr>
            <w:tcW w:w="1533" w:type="dxa"/>
            <w:noWrap/>
            <w:vAlign w:val="center"/>
            <w:hideMark/>
          </w:tcPr>
          <w:p w14:paraId="0BD7D352" w14:textId="23826513" w:rsidR="0076016E" w:rsidRPr="001F5ABC" w:rsidRDefault="0076016E" w:rsidP="001F5ABC">
            <w:pPr>
              <w:jc w:val="center"/>
              <w:rPr>
                <w:rFonts w:ascii="Oracle Sans" w:hAnsi="Oracle Sans" w:cs="Times New Roman"/>
                <w:sz w:val="22"/>
              </w:rPr>
            </w:pPr>
          </w:p>
        </w:tc>
        <w:tc>
          <w:tcPr>
            <w:tcW w:w="1417" w:type="dxa"/>
            <w:noWrap/>
            <w:vAlign w:val="center"/>
            <w:hideMark/>
          </w:tcPr>
          <w:p w14:paraId="71D2A636" w14:textId="5C6C464B" w:rsidR="0076016E" w:rsidRPr="001F5ABC" w:rsidRDefault="0076016E" w:rsidP="001F5ABC">
            <w:pPr>
              <w:jc w:val="center"/>
              <w:rPr>
                <w:rFonts w:ascii="Oracle Sans" w:hAnsi="Oracle Sans" w:cs="Times New Roman"/>
                <w:sz w:val="22"/>
              </w:rPr>
            </w:pPr>
          </w:p>
        </w:tc>
        <w:tc>
          <w:tcPr>
            <w:tcW w:w="1559" w:type="dxa"/>
            <w:noWrap/>
            <w:vAlign w:val="center"/>
            <w:hideMark/>
          </w:tcPr>
          <w:p w14:paraId="393F5303" w14:textId="40D19485"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7A1914AA" w14:textId="77777777" w:rsidTr="001F5ABC">
        <w:trPr>
          <w:trHeight w:val="880"/>
        </w:trPr>
        <w:tc>
          <w:tcPr>
            <w:tcW w:w="1600" w:type="dxa"/>
            <w:noWrap/>
            <w:vAlign w:val="center"/>
            <w:hideMark/>
          </w:tcPr>
          <w:p w14:paraId="096BB634" w14:textId="433B9406" w:rsidR="0076016E" w:rsidRPr="006A4B23" w:rsidRDefault="0076016E" w:rsidP="001F5ABC">
            <w:pPr>
              <w:jc w:val="center"/>
              <w:rPr>
                <w:rFonts w:ascii="Oracle Sans" w:hAnsi="Oracle Sans" w:cs="Times New Roman"/>
                <w:sz w:val="22"/>
              </w:rPr>
            </w:pPr>
          </w:p>
        </w:tc>
        <w:tc>
          <w:tcPr>
            <w:tcW w:w="1720" w:type="dxa"/>
            <w:vAlign w:val="center"/>
            <w:hideMark/>
          </w:tcPr>
          <w:p w14:paraId="0439A5D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Perform Unit Testing - Construction</w:t>
            </w:r>
          </w:p>
        </w:tc>
        <w:tc>
          <w:tcPr>
            <w:tcW w:w="2070" w:type="dxa"/>
            <w:vAlign w:val="center"/>
            <w:hideMark/>
          </w:tcPr>
          <w:p w14:paraId="329AC387"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Run the unit tests for all the functional and technical use cases</w:t>
            </w:r>
          </w:p>
        </w:tc>
        <w:tc>
          <w:tcPr>
            <w:tcW w:w="1431" w:type="dxa"/>
            <w:vAlign w:val="center"/>
            <w:hideMark/>
          </w:tcPr>
          <w:p w14:paraId="764BD6E6" w14:textId="5FAA7E9F" w:rsidR="0076016E" w:rsidRPr="001F5ABC" w:rsidRDefault="0076016E" w:rsidP="001F5ABC">
            <w:pPr>
              <w:jc w:val="center"/>
              <w:rPr>
                <w:rFonts w:ascii="Oracle Sans" w:hAnsi="Oracle Sans" w:cs="Times New Roman"/>
                <w:sz w:val="22"/>
              </w:rPr>
            </w:pPr>
          </w:p>
        </w:tc>
        <w:tc>
          <w:tcPr>
            <w:tcW w:w="1533" w:type="dxa"/>
            <w:vAlign w:val="center"/>
            <w:hideMark/>
          </w:tcPr>
          <w:p w14:paraId="568032FC" w14:textId="2AC88ECD" w:rsidR="0076016E" w:rsidRPr="001F5ABC" w:rsidRDefault="0076016E" w:rsidP="001F5ABC">
            <w:pPr>
              <w:jc w:val="center"/>
              <w:rPr>
                <w:rFonts w:ascii="Oracle Sans" w:hAnsi="Oracle Sans" w:cs="Times New Roman"/>
                <w:sz w:val="22"/>
              </w:rPr>
            </w:pPr>
          </w:p>
        </w:tc>
        <w:tc>
          <w:tcPr>
            <w:tcW w:w="1417" w:type="dxa"/>
            <w:vAlign w:val="center"/>
            <w:hideMark/>
          </w:tcPr>
          <w:p w14:paraId="0F30CA16" w14:textId="6B1B1DAB" w:rsidR="0076016E" w:rsidRPr="001F5ABC" w:rsidRDefault="0076016E" w:rsidP="001F5ABC">
            <w:pPr>
              <w:jc w:val="center"/>
              <w:rPr>
                <w:rFonts w:ascii="Oracle Sans" w:hAnsi="Oracle Sans" w:cs="Times New Roman"/>
                <w:sz w:val="22"/>
              </w:rPr>
            </w:pPr>
          </w:p>
        </w:tc>
        <w:tc>
          <w:tcPr>
            <w:tcW w:w="1559" w:type="dxa"/>
            <w:vAlign w:val="center"/>
            <w:hideMark/>
          </w:tcPr>
          <w:p w14:paraId="5DC56DFB"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1D2A3E67" w14:textId="77777777" w:rsidTr="001F5ABC">
        <w:trPr>
          <w:trHeight w:val="300"/>
        </w:trPr>
        <w:tc>
          <w:tcPr>
            <w:tcW w:w="1600" w:type="dxa"/>
            <w:noWrap/>
            <w:vAlign w:val="center"/>
            <w:hideMark/>
          </w:tcPr>
          <w:p w14:paraId="2F3ABFD6" w14:textId="0A4E291A" w:rsidR="0076016E" w:rsidRPr="006A4B23" w:rsidRDefault="0076016E" w:rsidP="001F5ABC">
            <w:pPr>
              <w:jc w:val="center"/>
              <w:rPr>
                <w:rFonts w:ascii="Oracle Sans" w:hAnsi="Oracle Sans" w:cs="Times New Roman"/>
                <w:sz w:val="22"/>
              </w:rPr>
            </w:pPr>
          </w:p>
        </w:tc>
        <w:tc>
          <w:tcPr>
            <w:tcW w:w="1720" w:type="dxa"/>
            <w:vAlign w:val="center"/>
            <w:hideMark/>
          </w:tcPr>
          <w:p w14:paraId="7BDE34CD" w14:textId="738B8736" w:rsidR="0076016E" w:rsidRPr="006A4B23" w:rsidRDefault="0076016E" w:rsidP="001F5ABC">
            <w:pPr>
              <w:jc w:val="center"/>
              <w:rPr>
                <w:rFonts w:ascii="Oracle Sans" w:hAnsi="Oracle Sans" w:cs="Times New Roman"/>
                <w:sz w:val="22"/>
              </w:rPr>
            </w:pPr>
            <w:r w:rsidRPr="00EF6A8C">
              <w:rPr>
                <w:rFonts w:ascii="Oracle Sans" w:hAnsi="Oracle Sans"/>
                <w:sz w:val="22"/>
              </w:rPr>
              <w:t>Develop System Interface tests scenarios, tools</w:t>
            </w:r>
          </w:p>
        </w:tc>
        <w:tc>
          <w:tcPr>
            <w:tcW w:w="2070" w:type="dxa"/>
            <w:vAlign w:val="center"/>
            <w:hideMark/>
          </w:tcPr>
          <w:p w14:paraId="169CA84B" w14:textId="4ACF085F" w:rsidR="0076016E" w:rsidRPr="001F5ABC" w:rsidRDefault="0076016E" w:rsidP="001F5ABC">
            <w:pPr>
              <w:jc w:val="center"/>
              <w:rPr>
                <w:rFonts w:ascii="Oracle Sans" w:hAnsi="Oracle Sans" w:cs="Times New Roman"/>
                <w:sz w:val="22"/>
              </w:rPr>
            </w:pPr>
          </w:p>
        </w:tc>
        <w:tc>
          <w:tcPr>
            <w:tcW w:w="1431" w:type="dxa"/>
            <w:vAlign w:val="center"/>
            <w:hideMark/>
          </w:tcPr>
          <w:p w14:paraId="12F0F6A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System Test Scenarios</w:t>
            </w:r>
          </w:p>
        </w:tc>
        <w:tc>
          <w:tcPr>
            <w:tcW w:w="1533" w:type="dxa"/>
            <w:vAlign w:val="center"/>
            <w:hideMark/>
          </w:tcPr>
          <w:p w14:paraId="41322680" w14:textId="0380F1C4" w:rsidR="0076016E" w:rsidRPr="001F5ABC" w:rsidRDefault="0076016E" w:rsidP="001F5ABC">
            <w:pPr>
              <w:jc w:val="center"/>
              <w:rPr>
                <w:rFonts w:ascii="Oracle Sans" w:hAnsi="Oracle Sans" w:cs="Times New Roman"/>
                <w:sz w:val="22"/>
              </w:rPr>
            </w:pPr>
          </w:p>
        </w:tc>
        <w:tc>
          <w:tcPr>
            <w:tcW w:w="1417" w:type="dxa"/>
            <w:vAlign w:val="center"/>
            <w:hideMark/>
          </w:tcPr>
          <w:p w14:paraId="3BFBD631" w14:textId="04C7AA19" w:rsidR="0076016E" w:rsidRPr="001F5ABC" w:rsidRDefault="0076016E" w:rsidP="001F5ABC">
            <w:pPr>
              <w:jc w:val="center"/>
              <w:rPr>
                <w:rFonts w:ascii="Oracle Sans" w:hAnsi="Oracle Sans" w:cs="Times New Roman"/>
                <w:sz w:val="22"/>
              </w:rPr>
            </w:pPr>
          </w:p>
        </w:tc>
        <w:tc>
          <w:tcPr>
            <w:tcW w:w="1559" w:type="dxa"/>
            <w:vAlign w:val="center"/>
            <w:hideMark/>
          </w:tcPr>
          <w:p w14:paraId="4754D989"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78AE11BA" w14:textId="77777777" w:rsidTr="001F5ABC">
        <w:trPr>
          <w:trHeight w:val="300"/>
        </w:trPr>
        <w:tc>
          <w:tcPr>
            <w:tcW w:w="1600" w:type="dxa"/>
            <w:noWrap/>
            <w:vAlign w:val="center"/>
            <w:hideMark/>
          </w:tcPr>
          <w:p w14:paraId="78A8C2E4" w14:textId="7AD535E7" w:rsidR="0076016E" w:rsidRPr="006A4B23" w:rsidRDefault="0076016E" w:rsidP="001F5ABC">
            <w:pPr>
              <w:jc w:val="center"/>
              <w:rPr>
                <w:rFonts w:ascii="Oracle Sans" w:hAnsi="Oracle Sans" w:cs="Times New Roman"/>
                <w:sz w:val="22"/>
              </w:rPr>
            </w:pPr>
          </w:p>
        </w:tc>
        <w:tc>
          <w:tcPr>
            <w:tcW w:w="1720" w:type="dxa"/>
            <w:vAlign w:val="center"/>
            <w:hideMark/>
          </w:tcPr>
          <w:p w14:paraId="7D499DFC"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Data Construction</w:t>
            </w:r>
          </w:p>
        </w:tc>
        <w:tc>
          <w:tcPr>
            <w:tcW w:w="2070" w:type="dxa"/>
            <w:vAlign w:val="center"/>
            <w:hideMark/>
          </w:tcPr>
          <w:p w14:paraId="0C3EC1D0" w14:textId="6081E14B" w:rsidR="0076016E" w:rsidRPr="001F5ABC" w:rsidRDefault="0076016E" w:rsidP="001F5ABC">
            <w:pPr>
              <w:jc w:val="center"/>
              <w:rPr>
                <w:rFonts w:ascii="Oracle Sans" w:hAnsi="Oracle Sans" w:cs="Times New Roman"/>
                <w:sz w:val="22"/>
              </w:rPr>
            </w:pPr>
          </w:p>
        </w:tc>
        <w:tc>
          <w:tcPr>
            <w:tcW w:w="1431" w:type="dxa"/>
            <w:vAlign w:val="center"/>
            <w:hideMark/>
          </w:tcPr>
          <w:p w14:paraId="5E9E0660" w14:textId="71ACD62E" w:rsidR="0076016E" w:rsidRPr="001F5ABC" w:rsidRDefault="0076016E" w:rsidP="001F5ABC">
            <w:pPr>
              <w:jc w:val="center"/>
              <w:rPr>
                <w:rFonts w:ascii="Oracle Sans" w:hAnsi="Oracle Sans" w:cs="Times New Roman"/>
                <w:sz w:val="22"/>
              </w:rPr>
            </w:pPr>
          </w:p>
        </w:tc>
        <w:tc>
          <w:tcPr>
            <w:tcW w:w="1533" w:type="dxa"/>
            <w:vAlign w:val="center"/>
            <w:hideMark/>
          </w:tcPr>
          <w:p w14:paraId="6F678B75" w14:textId="0EA19E0C" w:rsidR="0076016E" w:rsidRPr="001F5ABC" w:rsidRDefault="0076016E" w:rsidP="001F5ABC">
            <w:pPr>
              <w:jc w:val="center"/>
              <w:rPr>
                <w:rFonts w:ascii="Oracle Sans" w:hAnsi="Oracle Sans" w:cs="Times New Roman"/>
                <w:sz w:val="22"/>
              </w:rPr>
            </w:pPr>
          </w:p>
        </w:tc>
        <w:tc>
          <w:tcPr>
            <w:tcW w:w="1417" w:type="dxa"/>
            <w:vAlign w:val="center"/>
            <w:hideMark/>
          </w:tcPr>
          <w:p w14:paraId="725DE7A2" w14:textId="6938E53C" w:rsidR="0076016E" w:rsidRPr="001F5ABC" w:rsidRDefault="0076016E" w:rsidP="001F5ABC">
            <w:pPr>
              <w:jc w:val="center"/>
              <w:rPr>
                <w:rFonts w:ascii="Oracle Sans" w:hAnsi="Oracle Sans" w:cs="Times New Roman"/>
                <w:sz w:val="22"/>
              </w:rPr>
            </w:pPr>
          </w:p>
        </w:tc>
        <w:tc>
          <w:tcPr>
            <w:tcW w:w="1559" w:type="dxa"/>
            <w:vAlign w:val="center"/>
            <w:hideMark/>
          </w:tcPr>
          <w:p w14:paraId="178C33DB"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MCB</w:t>
            </w:r>
          </w:p>
        </w:tc>
      </w:tr>
      <w:tr w:rsidR="0076016E" w:rsidRPr="00EF6A8C" w14:paraId="3614A5F8" w14:textId="77777777" w:rsidTr="001F5ABC">
        <w:trPr>
          <w:trHeight w:val="2040"/>
        </w:trPr>
        <w:tc>
          <w:tcPr>
            <w:tcW w:w="1600" w:type="dxa"/>
            <w:noWrap/>
            <w:vAlign w:val="center"/>
            <w:hideMark/>
          </w:tcPr>
          <w:p w14:paraId="48EAFD1D" w14:textId="46BF1573" w:rsidR="0076016E" w:rsidRPr="006A4B23" w:rsidRDefault="0076016E" w:rsidP="001F5ABC">
            <w:pPr>
              <w:jc w:val="center"/>
              <w:rPr>
                <w:rFonts w:ascii="Oracle Sans" w:hAnsi="Oracle Sans" w:cs="Times New Roman"/>
                <w:sz w:val="22"/>
              </w:rPr>
            </w:pPr>
          </w:p>
        </w:tc>
        <w:tc>
          <w:tcPr>
            <w:tcW w:w="1720" w:type="dxa"/>
            <w:vAlign w:val="center"/>
            <w:hideMark/>
          </w:tcPr>
          <w:p w14:paraId="79FD14C7"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Develop UAT test scenarios</w:t>
            </w:r>
          </w:p>
        </w:tc>
        <w:tc>
          <w:tcPr>
            <w:tcW w:w="2070" w:type="dxa"/>
            <w:vAlign w:val="center"/>
            <w:hideMark/>
          </w:tcPr>
          <w:p w14:paraId="7D130EED" w14:textId="2BA6B0C6" w:rsidR="0076016E" w:rsidRPr="001F5ABC" w:rsidRDefault="0076016E" w:rsidP="001F5ABC">
            <w:pPr>
              <w:jc w:val="center"/>
              <w:rPr>
                <w:rFonts w:ascii="Oracle Sans" w:hAnsi="Oracle Sans" w:cs="Times New Roman"/>
                <w:sz w:val="22"/>
              </w:rPr>
            </w:pPr>
          </w:p>
        </w:tc>
        <w:tc>
          <w:tcPr>
            <w:tcW w:w="1431" w:type="dxa"/>
            <w:vAlign w:val="center"/>
            <w:hideMark/>
          </w:tcPr>
          <w:p w14:paraId="5F308505"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UAT Test Scenarios</w:t>
            </w:r>
          </w:p>
        </w:tc>
        <w:tc>
          <w:tcPr>
            <w:tcW w:w="1533" w:type="dxa"/>
            <w:vAlign w:val="center"/>
            <w:hideMark/>
          </w:tcPr>
          <w:p w14:paraId="636BF272" w14:textId="34D86729" w:rsidR="0076016E" w:rsidRPr="001F5ABC" w:rsidRDefault="0076016E" w:rsidP="001F5ABC">
            <w:pPr>
              <w:jc w:val="center"/>
              <w:rPr>
                <w:rFonts w:ascii="Oracle Sans" w:hAnsi="Oracle Sans" w:cs="Times New Roman"/>
                <w:sz w:val="22"/>
              </w:rPr>
            </w:pPr>
          </w:p>
        </w:tc>
        <w:tc>
          <w:tcPr>
            <w:tcW w:w="1417" w:type="dxa"/>
            <w:vAlign w:val="center"/>
            <w:hideMark/>
          </w:tcPr>
          <w:p w14:paraId="3F40F341" w14:textId="6CFA5174" w:rsidR="0076016E" w:rsidRPr="001F5ABC" w:rsidRDefault="0076016E" w:rsidP="001F5ABC">
            <w:pPr>
              <w:jc w:val="center"/>
              <w:rPr>
                <w:rFonts w:ascii="Oracle Sans" w:hAnsi="Oracle Sans" w:cs="Times New Roman"/>
                <w:sz w:val="22"/>
              </w:rPr>
            </w:pPr>
          </w:p>
        </w:tc>
        <w:tc>
          <w:tcPr>
            <w:tcW w:w="1559" w:type="dxa"/>
            <w:vAlign w:val="center"/>
            <w:hideMark/>
          </w:tcPr>
          <w:p w14:paraId="39C0D769" w14:textId="513B74D3" w:rsidR="0076016E" w:rsidRPr="006A4B23" w:rsidRDefault="0076016E" w:rsidP="001F5ABC">
            <w:pPr>
              <w:jc w:val="center"/>
              <w:rPr>
                <w:rFonts w:ascii="Oracle Sans" w:hAnsi="Oracle Sans" w:cs="Times New Roman"/>
                <w:sz w:val="22"/>
              </w:rPr>
            </w:pPr>
            <w:r w:rsidRPr="00EF6A8C">
              <w:rPr>
                <w:rFonts w:ascii="Oracle Sans" w:hAnsi="Oracle Sans"/>
                <w:sz w:val="22"/>
              </w:rPr>
              <w:t xml:space="preserve">OC will provide Standard scenarios; </w:t>
            </w:r>
            <w:r w:rsidR="00ED3581" w:rsidRPr="00EF6A8C">
              <w:rPr>
                <w:rFonts w:ascii="Oracle Sans" w:hAnsi="Oracle Sans"/>
                <w:sz w:val="22"/>
              </w:rPr>
              <w:t>You</w:t>
            </w:r>
            <w:r w:rsidRPr="00EF6A8C">
              <w:rPr>
                <w:rFonts w:ascii="Oracle Sans" w:hAnsi="Oracle Sans"/>
                <w:sz w:val="22"/>
              </w:rPr>
              <w:t xml:space="preserve"> will adapt the scenarios and convert to user test scenarios applicable for </w:t>
            </w:r>
            <w:r w:rsidR="00ED3581" w:rsidRPr="00EF6A8C">
              <w:rPr>
                <w:rFonts w:ascii="Oracle Sans" w:hAnsi="Oracle Sans"/>
                <w:sz w:val="22"/>
              </w:rPr>
              <w:t>Your</w:t>
            </w:r>
            <w:r w:rsidRPr="00EF6A8C">
              <w:rPr>
                <w:rFonts w:ascii="Oracle Sans" w:hAnsi="Oracle Sans"/>
                <w:sz w:val="22"/>
              </w:rPr>
              <w:t xml:space="preserve"> UAT and review with OC prior to finalization</w:t>
            </w:r>
          </w:p>
        </w:tc>
      </w:tr>
      <w:tr w:rsidR="0076016E" w:rsidRPr="00EF6A8C" w14:paraId="74A6BEA0" w14:textId="77777777" w:rsidTr="001F5ABC">
        <w:trPr>
          <w:trHeight w:val="590"/>
        </w:trPr>
        <w:tc>
          <w:tcPr>
            <w:tcW w:w="1600" w:type="dxa"/>
            <w:noWrap/>
            <w:vAlign w:val="center"/>
            <w:hideMark/>
          </w:tcPr>
          <w:p w14:paraId="512FF83B" w14:textId="44A7590F" w:rsidR="0076016E" w:rsidRPr="006A4B23" w:rsidRDefault="0076016E" w:rsidP="001F5ABC">
            <w:pPr>
              <w:jc w:val="center"/>
              <w:rPr>
                <w:rFonts w:ascii="Oracle Sans" w:hAnsi="Oracle Sans" w:cs="Times New Roman"/>
                <w:sz w:val="22"/>
              </w:rPr>
            </w:pPr>
          </w:p>
        </w:tc>
        <w:tc>
          <w:tcPr>
            <w:tcW w:w="1720" w:type="dxa"/>
            <w:vAlign w:val="center"/>
            <w:hideMark/>
          </w:tcPr>
          <w:p w14:paraId="3852C0CE"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Perform System Interface Tests - Construction</w:t>
            </w:r>
          </w:p>
        </w:tc>
        <w:tc>
          <w:tcPr>
            <w:tcW w:w="2070" w:type="dxa"/>
            <w:vAlign w:val="center"/>
            <w:hideMark/>
          </w:tcPr>
          <w:p w14:paraId="59BB82B7" w14:textId="5F3A0CB4" w:rsidR="0076016E" w:rsidRPr="006A4B23" w:rsidRDefault="0076016E" w:rsidP="001F5ABC">
            <w:pPr>
              <w:jc w:val="center"/>
              <w:rPr>
                <w:rFonts w:ascii="Oracle Sans" w:hAnsi="Oracle Sans" w:cs="Times New Roman"/>
                <w:sz w:val="22"/>
              </w:rPr>
            </w:pPr>
            <w:r w:rsidRPr="00EF6A8C">
              <w:rPr>
                <w:rFonts w:ascii="Oracle Sans" w:hAnsi="Oracle Sans"/>
                <w:sz w:val="22"/>
              </w:rPr>
              <w:t xml:space="preserve">Run the tests within up to </w:t>
            </w:r>
            <w:r w:rsidR="003B2298" w:rsidRPr="00EF6A8C">
              <w:rPr>
                <w:rFonts w:ascii="Oracle Sans" w:hAnsi="Oracle Sans"/>
                <w:sz w:val="22"/>
              </w:rPr>
              <w:t>two (</w:t>
            </w:r>
            <w:r w:rsidRPr="00EF6A8C">
              <w:rPr>
                <w:rFonts w:ascii="Oracle Sans" w:hAnsi="Oracle Sans"/>
                <w:sz w:val="22"/>
              </w:rPr>
              <w:t>2</w:t>
            </w:r>
            <w:r w:rsidR="003B2298" w:rsidRPr="00EF6A8C">
              <w:rPr>
                <w:rFonts w:ascii="Oracle Sans" w:hAnsi="Oracle Sans"/>
                <w:sz w:val="22"/>
              </w:rPr>
              <w:t>)</w:t>
            </w:r>
            <w:r w:rsidRPr="00EF6A8C">
              <w:rPr>
                <w:rFonts w:ascii="Oracle Sans" w:hAnsi="Oracle Sans"/>
                <w:sz w:val="22"/>
              </w:rPr>
              <w:t xml:space="preserve"> weeks.</w:t>
            </w:r>
          </w:p>
        </w:tc>
        <w:tc>
          <w:tcPr>
            <w:tcW w:w="1431" w:type="dxa"/>
            <w:vAlign w:val="center"/>
            <w:hideMark/>
          </w:tcPr>
          <w:p w14:paraId="09928532"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SIT Log</w:t>
            </w:r>
          </w:p>
        </w:tc>
        <w:tc>
          <w:tcPr>
            <w:tcW w:w="1533" w:type="dxa"/>
            <w:vAlign w:val="center"/>
            <w:hideMark/>
          </w:tcPr>
          <w:p w14:paraId="550C730E" w14:textId="63106A51" w:rsidR="0076016E" w:rsidRPr="001F5ABC" w:rsidRDefault="0076016E" w:rsidP="001F5ABC">
            <w:pPr>
              <w:jc w:val="center"/>
              <w:rPr>
                <w:rFonts w:ascii="Oracle Sans" w:hAnsi="Oracle Sans" w:cs="Times New Roman"/>
                <w:sz w:val="22"/>
              </w:rPr>
            </w:pPr>
          </w:p>
        </w:tc>
        <w:tc>
          <w:tcPr>
            <w:tcW w:w="1417" w:type="dxa"/>
            <w:vAlign w:val="center"/>
            <w:hideMark/>
          </w:tcPr>
          <w:p w14:paraId="59A6BA26" w14:textId="07CB856A" w:rsidR="0076016E" w:rsidRPr="001F5ABC" w:rsidRDefault="0076016E" w:rsidP="001F5ABC">
            <w:pPr>
              <w:jc w:val="center"/>
              <w:rPr>
                <w:rFonts w:ascii="Oracle Sans" w:hAnsi="Oracle Sans" w:cs="Times New Roman"/>
                <w:sz w:val="22"/>
              </w:rPr>
            </w:pPr>
          </w:p>
        </w:tc>
        <w:tc>
          <w:tcPr>
            <w:tcW w:w="1559" w:type="dxa"/>
            <w:vAlign w:val="center"/>
            <w:hideMark/>
          </w:tcPr>
          <w:p w14:paraId="6C402A61"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MCB with oversight from OC</w:t>
            </w:r>
          </w:p>
        </w:tc>
      </w:tr>
      <w:tr w:rsidR="00EF6A8C" w:rsidRPr="00EF6A8C" w14:paraId="24EB2F17" w14:textId="77777777" w:rsidTr="00D07A95">
        <w:trPr>
          <w:trHeight w:val="1148"/>
        </w:trPr>
        <w:tc>
          <w:tcPr>
            <w:tcW w:w="1600" w:type="dxa"/>
            <w:noWrap/>
            <w:vAlign w:val="center"/>
            <w:hideMark/>
          </w:tcPr>
          <w:p w14:paraId="3BEBF5D7" w14:textId="25C9DAC6" w:rsidR="00EF6A8C" w:rsidRPr="006A4B23" w:rsidRDefault="00EF6A8C" w:rsidP="001F5ABC">
            <w:pPr>
              <w:jc w:val="center"/>
              <w:rPr>
                <w:rFonts w:ascii="Oracle Sans" w:hAnsi="Oracle Sans" w:cs="Times New Roman"/>
                <w:sz w:val="22"/>
              </w:rPr>
            </w:pPr>
          </w:p>
        </w:tc>
        <w:tc>
          <w:tcPr>
            <w:tcW w:w="1720" w:type="dxa"/>
            <w:vAlign w:val="center"/>
            <w:hideMark/>
          </w:tcPr>
          <w:p w14:paraId="6642FA5E" w14:textId="77777777" w:rsidR="00EF6A8C" w:rsidRPr="006A4B23" w:rsidRDefault="00EF6A8C" w:rsidP="001F5ABC">
            <w:pPr>
              <w:jc w:val="center"/>
              <w:rPr>
                <w:rFonts w:ascii="Oracle Sans" w:hAnsi="Oracle Sans" w:cs="Times New Roman"/>
                <w:sz w:val="22"/>
              </w:rPr>
            </w:pPr>
            <w:r w:rsidRPr="00EF6A8C">
              <w:rPr>
                <w:rFonts w:ascii="Oracle Sans" w:hAnsi="Oracle Sans"/>
                <w:sz w:val="22"/>
              </w:rPr>
              <w:t>Prepare project documentation</w:t>
            </w:r>
          </w:p>
        </w:tc>
        <w:tc>
          <w:tcPr>
            <w:tcW w:w="2070" w:type="dxa"/>
            <w:vAlign w:val="center"/>
            <w:hideMark/>
          </w:tcPr>
          <w:p w14:paraId="328BCA02" w14:textId="4BDA984C" w:rsidR="00EF6A8C" w:rsidRPr="001F5ABC" w:rsidRDefault="00EF6A8C" w:rsidP="001F5ABC">
            <w:pPr>
              <w:jc w:val="center"/>
              <w:rPr>
                <w:rFonts w:ascii="Oracle Sans" w:hAnsi="Oracle Sans" w:cs="Times New Roman"/>
                <w:sz w:val="22"/>
              </w:rPr>
            </w:pPr>
          </w:p>
        </w:tc>
        <w:tc>
          <w:tcPr>
            <w:tcW w:w="1431" w:type="dxa"/>
            <w:vAlign w:val="center"/>
            <w:hideMark/>
          </w:tcPr>
          <w:p w14:paraId="37D16ABF" w14:textId="77777777" w:rsidR="00EF6A8C" w:rsidRPr="006A4B23" w:rsidRDefault="00EF6A8C" w:rsidP="001F5ABC">
            <w:pPr>
              <w:jc w:val="center"/>
              <w:rPr>
                <w:rFonts w:ascii="Oracle Sans" w:hAnsi="Oracle Sans" w:cs="Times New Roman"/>
                <w:sz w:val="22"/>
              </w:rPr>
            </w:pPr>
            <w:r w:rsidRPr="00EF6A8C">
              <w:rPr>
                <w:rFonts w:ascii="Oracle Sans" w:hAnsi="Oracle Sans"/>
                <w:sz w:val="22"/>
              </w:rPr>
              <w:t>Administration User Guide.</w:t>
            </w:r>
          </w:p>
        </w:tc>
        <w:tc>
          <w:tcPr>
            <w:tcW w:w="1533" w:type="dxa"/>
            <w:vAlign w:val="center"/>
            <w:hideMark/>
          </w:tcPr>
          <w:p w14:paraId="77F8E7D1" w14:textId="1C11888F" w:rsidR="00EF6A8C" w:rsidRPr="001F5ABC" w:rsidRDefault="00EF6A8C" w:rsidP="001F5ABC">
            <w:pPr>
              <w:jc w:val="center"/>
              <w:rPr>
                <w:rFonts w:ascii="Oracle Sans" w:hAnsi="Oracle Sans" w:cs="Times New Roman"/>
                <w:sz w:val="22"/>
              </w:rPr>
            </w:pPr>
          </w:p>
        </w:tc>
        <w:tc>
          <w:tcPr>
            <w:tcW w:w="1417" w:type="dxa"/>
            <w:vAlign w:val="center"/>
            <w:hideMark/>
          </w:tcPr>
          <w:p w14:paraId="22E2333D" w14:textId="67B08D78" w:rsidR="00EF6A8C" w:rsidRPr="001F5ABC" w:rsidRDefault="00EF6A8C" w:rsidP="001F5ABC">
            <w:pPr>
              <w:jc w:val="center"/>
              <w:rPr>
                <w:rFonts w:ascii="Oracle Sans" w:hAnsi="Oracle Sans" w:cs="Times New Roman"/>
                <w:sz w:val="22"/>
              </w:rPr>
            </w:pPr>
          </w:p>
        </w:tc>
        <w:tc>
          <w:tcPr>
            <w:tcW w:w="1559" w:type="dxa"/>
            <w:vAlign w:val="center"/>
            <w:hideMark/>
          </w:tcPr>
          <w:p w14:paraId="5AD47DCE" w14:textId="77777777" w:rsidR="00EF6A8C" w:rsidRPr="006A4B23" w:rsidRDefault="00EF6A8C" w:rsidP="001F5ABC">
            <w:pPr>
              <w:jc w:val="center"/>
              <w:rPr>
                <w:rFonts w:ascii="Oracle Sans" w:hAnsi="Oracle Sans" w:cs="Times New Roman"/>
                <w:sz w:val="22"/>
              </w:rPr>
            </w:pPr>
            <w:r w:rsidRPr="00EF6A8C">
              <w:rPr>
                <w:rFonts w:ascii="Oracle Sans" w:hAnsi="Oracle Sans"/>
                <w:sz w:val="22"/>
              </w:rPr>
              <w:t>OC</w:t>
            </w:r>
          </w:p>
        </w:tc>
      </w:tr>
      <w:tr w:rsidR="0076016E" w:rsidRPr="00EF6A8C" w14:paraId="58575ECE" w14:textId="77777777" w:rsidTr="001F5ABC">
        <w:trPr>
          <w:trHeight w:val="300"/>
        </w:trPr>
        <w:tc>
          <w:tcPr>
            <w:tcW w:w="1600" w:type="dxa"/>
            <w:noWrap/>
            <w:vAlign w:val="center"/>
            <w:hideMark/>
          </w:tcPr>
          <w:p w14:paraId="548AB1D9" w14:textId="4558B0D6" w:rsidR="0076016E" w:rsidRPr="006A4B23" w:rsidRDefault="0076016E" w:rsidP="001F5ABC">
            <w:pPr>
              <w:jc w:val="center"/>
              <w:rPr>
                <w:rFonts w:ascii="Oracle Sans" w:hAnsi="Oracle Sans" w:cs="Times New Roman"/>
                <w:sz w:val="22"/>
              </w:rPr>
            </w:pPr>
          </w:p>
        </w:tc>
        <w:tc>
          <w:tcPr>
            <w:tcW w:w="1720" w:type="dxa"/>
            <w:vAlign w:val="center"/>
            <w:hideMark/>
          </w:tcPr>
          <w:p w14:paraId="67D5B4BC"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Prepare for Transition</w:t>
            </w:r>
          </w:p>
        </w:tc>
        <w:tc>
          <w:tcPr>
            <w:tcW w:w="2070" w:type="dxa"/>
            <w:vAlign w:val="center"/>
            <w:hideMark/>
          </w:tcPr>
          <w:p w14:paraId="0C838783"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Design Deployment activities</w:t>
            </w:r>
          </w:p>
        </w:tc>
        <w:tc>
          <w:tcPr>
            <w:tcW w:w="1431" w:type="dxa"/>
            <w:vAlign w:val="center"/>
            <w:hideMark/>
          </w:tcPr>
          <w:p w14:paraId="2CF25FB1" w14:textId="7684D4FC" w:rsidR="0076016E" w:rsidRPr="001F5ABC" w:rsidRDefault="0076016E" w:rsidP="001F5ABC">
            <w:pPr>
              <w:jc w:val="center"/>
              <w:rPr>
                <w:rFonts w:ascii="Oracle Sans" w:hAnsi="Oracle Sans" w:cs="Times New Roman"/>
                <w:sz w:val="22"/>
              </w:rPr>
            </w:pPr>
          </w:p>
        </w:tc>
        <w:tc>
          <w:tcPr>
            <w:tcW w:w="1533" w:type="dxa"/>
            <w:vAlign w:val="center"/>
            <w:hideMark/>
          </w:tcPr>
          <w:p w14:paraId="694DDE7E" w14:textId="60EBC02E" w:rsidR="0076016E" w:rsidRPr="001F5ABC" w:rsidRDefault="0076016E" w:rsidP="001F5ABC">
            <w:pPr>
              <w:jc w:val="center"/>
              <w:rPr>
                <w:rFonts w:ascii="Oracle Sans" w:hAnsi="Oracle Sans" w:cs="Times New Roman"/>
                <w:sz w:val="22"/>
              </w:rPr>
            </w:pPr>
          </w:p>
        </w:tc>
        <w:tc>
          <w:tcPr>
            <w:tcW w:w="1417" w:type="dxa"/>
            <w:vAlign w:val="center"/>
            <w:hideMark/>
          </w:tcPr>
          <w:p w14:paraId="6B5D75C4" w14:textId="4F388FA2" w:rsidR="0076016E" w:rsidRPr="001F5ABC" w:rsidRDefault="0076016E" w:rsidP="001F5ABC">
            <w:pPr>
              <w:jc w:val="center"/>
              <w:rPr>
                <w:rFonts w:ascii="Oracle Sans" w:hAnsi="Oracle Sans" w:cs="Times New Roman"/>
                <w:sz w:val="22"/>
              </w:rPr>
            </w:pPr>
          </w:p>
        </w:tc>
        <w:tc>
          <w:tcPr>
            <w:tcW w:w="1559" w:type="dxa"/>
            <w:vAlign w:val="center"/>
            <w:hideMark/>
          </w:tcPr>
          <w:p w14:paraId="7B7BD2EA"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54D24C1F" w14:textId="77777777" w:rsidTr="001F5ABC">
        <w:trPr>
          <w:trHeight w:val="1170"/>
        </w:trPr>
        <w:tc>
          <w:tcPr>
            <w:tcW w:w="1600" w:type="dxa"/>
            <w:noWrap/>
            <w:vAlign w:val="center"/>
            <w:hideMark/>
          </w:tcPr>
          <w:p w14:paraId="2ADCF228"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Transition</w:t>
            </w:r>
          </w:p>
        </w:tc>
        <w:tc>
          <w:tcPr>
            <w:tcW w:w="1720" w:type="dxa"/>
            <w:vAlign w:val="center"/>
            <w:hideMark/>
          </w:tcPr>
          <w:p w14:paraId="7942C2E4" w14:textId="47EB1B68" w:rsidR="0076016E" w:rsidRPr="006A4B23" w:rsidRDefault="0076016E" w:rsidP="001F5ABC">
            <w:pPr>
              <w:jc w:val="center"/>
              <w:rPr>
                <w:rFonts w:ascii="Oracle Sans" w:hAnsi="Oracle Sans" w:cs="Times New Roman"/>
                <w:sz w:val="22"/>
              </w:rPr>
            </w:pPr>
            <w:r w:rsidRPr="00EF6A8C">
              <w:rPr>
                <w:rFonts w:ascii="Oracle Sans" w:hAnsi="Oracle Sans"/>
                <w:sz w:val="22"/>
              </w:rPr>
              <w:t>Prepare PROD and UAT Environments</w:t>
            </w:r>
          </w:p>
        </w:tc>
        <w:tc>
          <w:tcPr>
            <w:tcW w:w="2070" w:type="dxa"/>
            <w:vAlign w:val="center"/>
            <w:hideMark/>
          </w:tcPr>
          <w:p w14:paraId="113BA748"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PROD and UAT environments are installed by OC. Oracle DB components pre-installed by MCB.</w:t>
            </w:r>
          </w:p>
        </w:tc>
        <w:tc>
          <w:tcPr>
            <w:tcW w:w="1431" w:type="dxa"/>
            <w:vAlign w:val="center"/>
            <w:hideMark/>
          </w:tcPr>
          <w:p w14:paraId="388D31C6" w14:textId="218751A7" w:rsidR="0076016E" w:rsidRPr="001F5ABC" w:rsidRDefault="0076016E" w:rsidP="001F5ABC">
            <w:pPr>
              <w:jc w:val="center"/>
              <w:rPr>
                <w:rFonts w:ascii="Oracle Sans" w:hAnsi="Oracle Sans" w:cs="Times New Roman"/>
                <w:sz w:val="22"/>
              </w:rPr>
            </w:pPr>
          </w:p>
        </w:tc>
        <w:tc>
          <w:tcPr>
            <w:tcW w:w="1533" w:type="dxa"/>
            <w:vAlign w:val="center"/>
            <w:hideMark/>
          </w:tcPr>
          <w:p w14:paraId="1BBB50C0" w14:textId="5F544A95" w:rsidR="0076016E" w:rsidRPr="001F5ABC" w:rsidRDefault="0076016E" w:rsidP="001F5ABC">
            <w:pPr>
              <w:jc w:val="center"/>
              <w:rPr>
                <w:rFonts w:ascii="Oracle Sans" w:hAnsi="Oracle Sans" w:cs="Times New Roman"/>
                <w:sz w:val="22"/>
              </w:rPr>
            </w:pPr>
          </w:p>
        </w:tc>
        <w:tc>
          <w:tcPr>
            <w:tcW w:w="1417" w:type="dxa"/>
            <w:vAlign w:val="center"/>
            <w:hideMark/>
          </w:tcPr>
          <w:p w14:paraId="7C1584BA" w14:textId="3FBE2AF1" w:rsidR="0076016E" w:rsidRPr="001F5ABC" w:rsidRDefault="0076016E" w:rsidP="001F5ABC">
            <w:pPr>
              <w:jc w:val="center"/>
              <w:rPr>
                <w:rFonts w:ascii="Oracle Sans" w:hAnsi="Oracle Sans" w:cs="Times New Roman"/>
                <w:sz w:val="22"/>
              </w:rPr>
            </w:pPr>
          </w:p>
        </w:tc>
        <w:tc>
          <w:tcPr>
            <w:tcW w:w="1559" w:type="dxa"/>
            <w:vAlign w:val="center"/>
            <w:hideMark/>
          </w:tcPr>
          <w:p w14:paraId="6091CF80" w14:textId="7D824034" w:rsidR="0076016E" w:rsidRPr="006A4B23" w:rsidRDefault="0076016E" w:rsidP="001F5ABC">
            <w:pPr>
              <w:jc w:val="center"/>
              <w:rPr>
                <w:rFonts w:ascii="Oracle Sans" w:hAnsi="Oracle Sans" w:cs="Times New Roman"/>
                <w:sz w:val="22"/>
              </w:rPr>
            </w:pPr>
            <w:r w:rsidRPr="00EF6A8C">
              <w:rPr>
                <w:rFonts w:ascii="Oracle Sans" w:hAnsi="Oracle Sans"/>
                <w:sz w:val="22"/>
              </w:rPr>
              <w:t>OC assisted by MCB</w:t>
            </w:r>
          </w:p>
        </w:tc>
      </w:tr>
      <w:tr w:rsidR="0076016E" w:rsidRPr="00EF6A8C" w14:paraId="2594CD01" w14:textId="77777777" w:rsidTr="001F5ABC">
        <w:trPr>
          <w:trHeight w:val="1460"/>
        </w:trPr>
        <w:tc>
          <w:tcPr>
            <w:tcW w:w="1600" w:type="dxa"/>
            <w:noWrap/>
            <w:vAlign w:val="center"/>
            <w:hideMark/>
          </w:tcPr>
          <w:p w14:paraId="22BF2D4F" w14:textId="08E6173C" w:rsidR="0076016E" w:rsidRPr="006A4B23" w:rsidRDefault="0076016E" w:rsidP="001F5ABC">
            <w:pPr>
              <w:jc w:val="center"/>
              <w:rPr>
                <w:rFonts w:ascii="Oracle Sans" w:hAnsi="Oracle Sans" w:cs="Times New Roman"/>
                <w:sz w:val="22"/>
              </w:rPr>
            </w:pPr>
          </w:p>
        </w:tc>
        <w:tc>
          <w:tcPr>
            <w:tcW w:w="1720" w:type="dxa"/>
            <w:vAlign w:val="center"/>
            <w:hideMark/>
          </w:tcPr>
          <w:p w14:paraId="1B3A06B2" w14:textId="7E161483" w:rsidR="0076016E" w:rsidRPr="001F5ABC" w:rsidRDefault="0076016E" w:rsidP="001F5ABC">
            <w:pPr>
              <w:jc w:val="center"/>
              <w:rPr>
                <w:rFonts w:ascii="Oracle Sans" w:hAnsi="Oracle Sans" w:cs="Times New Roman"/>
                <w:sz w:val="22"/>
              </w:rPr>
            </w:pPr>
          </w:p>
        </w:tc>
        <w:tc>
          <w:tcPr>
            <w:tcW w:w="2070" w:type="dxa"/>
            <w:vAlign w:val="center"/>
            <w:hideMark/>
          </w:tcPr>
          <w:p w14:paraId="1C1F89B9"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MCB will prepare production environments with configuration of non-Oracle products, including target systems that need to be interfaced.</w:t>
            </w:r>
          </w:p>
        </w:tc>
        <w:tc>
          <w:tcPr>
            <w:tcW w:w="1431" w:type="dxa"/>
            <w:vAlign w:val="center"/>
            <w:hideMark/>
          </w:tcPr>
          <w:p w14:paraId="00F33462" w14:textId="301DDCE1" w:rsidR="0076016E" w:rsidRPr="001F5ABC" w:rsidRDefault="0076016E" w:rsidP="001F5ABC">
            <w:pPr>
              <w:jc w:val="center"/>
              <w:rPr>
                <w:rFonts w:ascii="Oracle Sans" w:hAnsi="Oracle Sans" w:cs="Times New Roman"/>
                <w:sz w:val="22"/>
              </w:rPr>
            </w:pPr>
          </w:p>
        </w:tc>
        <w:tc>
          <w:tcPr>
            <w:tcW w:w="1533" w:type="dxa"/>
            <w:vAlign w:val="center"/>
            <w:hideMark/>
          </w:tcPr>
          <w:p w14:paraId="0D2D5398" w14:textId="04AF5DD0" w:rsidR="0076016E" w:rsidRPr="001F5ABC" w:rsidRDefault="0076016E" w:rsidP="001F5ABC">
            <w:pPr>
              <w:jc w:val="center"/>
              <w:rPr>
                <w:rFonts w:ascii="Oracle Sans" w:hAnsi="Oracle Sans" w:cs="Times New Roman"/>
                <w:sz w:val="22"/>
              </w:rPr>
            </w:pPr>
          </w:p>
        </w:tc>
        <w:tc>
          <w:tcPr>
            <w:tcW w:w="1417" w:type="dxa"/>
            <w:vAlign w:val="center"/>
            <w:hideMark/>
          </w:tcPr>
          <w:p w14:paraId="1EECA658" w14:textId="56AE9F45" w:rsidR="0076016E" w:rsidRPr="001F5ABC" w:rsidRDefault="0076016E" w:rsidP="001F5ABC">
            <w:pPr>
              <w:jc w:val="center"/>
              <w:rPr>
                <w:rFonts w:ascii="Oracle Sans" w:hAnsi="Oracle Sans" w:cs="Times New Roman"/>
                <w:sz w:val="22"/>
              </w:rPr>
            </w:pPr>
          </w:p>
        </w:tc>
        <w:tc>
          <w:tcPr>
            <w:tcW w:w="1559" w:type="dxa"/>
            <w:vAlign w:val="center"/>
            <w:hideMark/>
          </w:tcPr>
          <w:p w14:paraId="77B63ED1" w14:textId="04210871" w:rsidR="0076016E" w:rsidRPr="006A4B23" w:rsidRDefault="0076016E" w:rsidP="001F5ABC">
            <w:pPr>
              <w:jc w:val="center"/>
              <w:rPr>
                <w:rFonts w:ascii="Oracle Sans" w:hAnsi="Oracle Sans" w:cs="Times New Roman"/>
                <w:sz w:val="22"/>
              </w:rPr>
            </w:pPr>
            <w:r w:rsidRPr="00EF6A8C">
              <w:rPr>
                <w:rFonts w:ascii="Oracle Sans" w:hAnsi="Oracle Sans"/>
                <w:sz w:val="22"/>
              </w:rPr>
              <w:t>MCB</w:t>
            </w:r>
          </w:p>
        </w:tc>
      </w:tr>
      <w:tr w:rsidR="0076016E" w:rsidRPr="00EF6A8C" w14:paraId="582FBF96" w14:textId="77777777" w:rsidTr="001F5ABC">
        <w:trPr>
          <w:trHeight w:val="1460"/>
        </w:trPr>
        <w:tc>
          <w:tcPr>
            <w:tcW w:w="1600" w:type="dxa"/>
            <w:noWrap/>
            <w:vAlign w:val="center"/>
            <w:hideMark/>
          </w:tcPr>
          <w:p w14:paraId="58895EFA" w14:textId="024D7986" w:rsidR="0076016E" w:rsidRPr="006A4B23" w:rsidRDefault="0076016E" w:rsidP="001F5ABC">
            <w:pPr>
              <w:jc w:val="center"/>
              <w:rPr>
                <w:rFonts w:ascii="Oracle Sans" w:hAnsi="Oracle Sans" w:cs="Times New Roman"/>
                <w:sz w:val="22"/>
              </w:rPr>
            </w:pPr>
          </w:p>
        </w:tc>
        <w:tc>
          <w:tcPr>
            <w:tcW w:w="1720" w:type="dxa"/>
            <w:vAlign w:val="center"/>
            <w:hideMark/>
          </w:tcPr>
          <w:p w14:paraId="290D7ED4"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Implement Application Configuration on UAT Environment</w:t>
            </w:r>
          </w:p>
        </w:tc>
        <w:tc>
          <w:tcPr>
            <w:tcW w:w="2070" w:type="dxa"/>
            <w:vAlign w:val="center"/>
            <w:hideMark/>
          </w:tcPr>
          <w:p w14:paraId="05C754F9"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Configurations and data will be transitioned from development environment to the UAT environment in preparation for MCB UAT activity</w:t>
            </w:r>
          </w:p>
        </w:tc>
        <w:tc>
          <w:tcPr>
            <w:tcW w:w="1431" w:type="dxa"/>
            <w:vAlign w:val="center"/>
            <w:hideMark/>
          </w:tcPr>
          <w:p w14:paraId="4B1392A6"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Application Configured in UAT Environment</w:t>
            </w:r>
          </w:p>
        </w:tc>
        <w:tc>
          <w:tcPr>
            <w:tcW w:w="1533" w:type="dxa"/>
            <w:vAlign w:val="center"/>
            <w:hideMark/>
          </w:tcPr>
          <w:p w14:paraId="48EDBB01" w14:textId="713BAC12" w:rsidR="0076016E" w:rsidRPr="001F5ABC" w:rsidRDefault="0076016E" w:rsidP="001F5ABC">
            <w:pPr>
              <w:jc w:val="center"/>
              <w:rPr>
                <w:rFonts w:ascii="Oracle Sans" w:hAnsi="Oracle Sans" w:cs="Times New Roman"/>
                <w:sz w:val="22"/>
              </w:rPr>
            </w:pPr>
          </w:p>
        </w:tc>
        <w:tc>
          <w:tcPr>
            <w:tcW w:w="1417" w:type="dxa"/>
            <w:vAlign w:val="center"/>
            <w:hideMark/>
          </w:tcPr>
          <w:p w14:paraId="632BE0E4" w14:textId="194516B2" w:rsidR="0076016E" w:rsidRPr="001F5ABC" w:rsidRDefault="0076016E" w:rsidP="001F5ABC">
            <w:pPr>
              <w:jc w:val="center"/>
              <w:rPr>
                <w:rFonts w:ascii="Oracle Sans" w:hAnsi="Oracle Sans" w:cs="Times New Roman"/>
                <w:sz w:val="22"/>
              </w:rPr>
            </w:pPr>
          </w:p>
        </w:tc>
        <w:tc>
          <w:tcPr>
            <w:tcW w:w="1559" w:type="dxa"/>
            <w:vAlign w:val="center"/>
            <w:hideMark/>
          </w:tcPr>
          <w:p w14:paraId="255F6844"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EF6A8C" w:rsidRPr="00EF6A8C" w14:paraId="1F90A4C1" w14:textId="77777777" w:rsidTr="00EA2521">
        <w:trPr>
          <w:trHeight w:val="300"/>
        </w:trPr>
        <w:tc>
          <w:tcPr>
            <w:tcW w:w="1600" w:type="dxa"/>
            <w:vMerge w:val="restart"/>
            <w:noWrap/>
            <w:vAlign w:val="center"/>
            <w:hideMark/>
          </w:tcPr>
          <w:p w14:paraId="3AD5B0E3" w14:textId="0A84614A" w:rsidR="00EF6A8C" w:rsidRPr="006A4B23" w:rsidRDefault="00EF6A8C" w:rsidP="001F5ABC">
            <w:pPr>
              <w:jc w:val="center"/>
              <w:rPr>
                <w:rFonts w:ascii="Oracle Sans" w:hAnsi="Oracle Sans" w:cs="Times New Roman"/>
                <w:sz w:val="22"/>
              </w:rPr>
            </w:pPr>
          </w:p>
        </w:tc>
        <w:tc>
          <w:tcPr>
            <w:tcW w:w="1720" w:type="dxa"/>
            <w:vMerge w:val="restart"/>
            <w:vAlign w:val="center"/>
            <w:hideMark/>
          </w:tcPr>
          <w:p w14:paraId="32EFD4AD" w14:textId="77777777" w:rsidR="00EF6A8C" w:rsidRPr="006A4B23" w:rsidRDefault="00EF6A8C" w:rsidP="001F5ABC">
            <w:pPr>
              <w:jc w:val="center"/>
              <w:rPr>
                <w:rFonts w:ascii="Oracle Sans" w:hAnsi="Oracle Sans" w:cs="Times New Roman"/>
                <w:sz w:val="22"/>
              </w:rPr>
            </w:pPr>
            <w:r w:rsidRPr="00EF6A8C">
              <w:rPr>
                <w:rFonts w:ascii="Oracle Sans" w:hAnsi="Oracle Sans"/>
                <w:sz w:val="22"/>
              </w:rPr>
              <w:t>User Acceptance Test and Support</w:t>
            </w:r>
          </w:p>
        </w:tc>
        <w:tc>
          <w:tcPr>
            <w:tcW w:w="2070" w:type="dxa"/>
            <w:vMerge w:val="restart"/>
            <w:vAlign w:val="center"/>
            <w:hideMark/>
          </w:tcPr>
          <w:p w14:paraId="35BEAD04" w14:textId="75405CC0" w:rsidR="00EF6A8C" w:rsidRPr="006A4B23" w:rsidRDefault="00EF6A8C" w:rsidP="001F5ABC">
            <w:pPr>
              <w:jc w:val="center"/>
              <w:rPr>
                <w:rFonts w:ascii="Oracle Sans" w:hAnsi="Oracle Sans" w:cs="Times New Roman"/>
                <w:sz w:val="22"/>
              </w:rPr>
            </w:pPr>
            <w:r w:rsidRPr="00EF6A8C">
              <w:rPr>
                <w:rFonts w:ascii="Oracle Sans" w:hAnsi="Oracle Sans"/>
                <w:sz w:val="22"/>
              </w:rPr>
              <w:t>OC will provide up to two (2) weeks for UAT support.</w:t>
            </w:r>
          </w:p>
        </w:tc>
        <w:tc>
          <w:tcPr>
            <w:tcW w:w="1431" w:type="dxa"/>
            <w:vMerge w:val="restart"/>
            <w:vAlign w:val="center"/>
            <w:hideMark/>
          </w:tcPr>
          <w:p w14:paraId="6F0046D2" w14:textId="13951752" w:rsidR="00EF6A8C" w:rsidRPr="001F5ABC" w:rsidRDefault="00EF6A8C" w:rsidP="001F5ABC">
            <w:pPr>
              <w:jc w:val="center"/>
              <w:rPr>
                <w:rFonts w:ascii="Oracle Sans" w:hAnsi="Oracle Sans" w:cs="Times New Roman"/>
                <w:sz w:val="22"/>
              </w:rPr>
            </w:pPr>
          </w:p>
        </w:tc>
        <w:tc>
          <w:tcPr>
            <w:tcW w:w="1533" w:type="dxa"/>
            <w:vMerge w:val="restart"/>
            <w:vAlign w:val="center"/>
            <w:hideMark/>
          </w:tcPr>
          <w:p w14:paraId="78A9D45B" w14:textId="59AC6A8C" w:rsidR="00EF6A8C" w:rsidRPr="001F5ABC" w:rsidRDefault="00EF6A8C" w:rsidP="001F5ABC">
            <w:pPr>
              <w:jc w:val="center"/>
              <w:rPr>
                <w:rFonts w:ascii="Oracle Sans" w:hAnsi="Oracle Sans" w:cs="Times New Roman"/>
                <w:sz w:val="22"/>
              </w:rPr>
            </w:pPr>
          </w:p>
        </w:tc>
        <w:tc>
          <w:tcPr>
            <w:tcW w:w="1417" w:type="dxa"/>
            <w:vMerge w:val="restart"/>
            <w:vAlign w:val="center"/>
            <w:hideMark/>
          </w:tcPr>
          <w:p w14:paraId="2644A0D2" w14:textId="46805AD2" w:rsidR="00EF6A8C" w:rsidRPr="001F5ABC" w:rsidRDefault="00EF6A8C" w:rsidP="001F5ABC">
            <w:pPr>
              <w:jc w:val="center"/>
              <w:rPr>
                <w:rFonts w:ascii="Oracle Sans" w:hAnsi="Oracle Sans" w:cs="Times New Roman"/>
                <w:sz w:val="22"/>
              </w:rPr>
            </w:pPr>
          </w:p>
        </w:tc>
        <w:tc>
          <w:tcPr>
            <w:tcW w:w="1559" w:type="dxa"/>
            <w:vAlign w:val="center"/>
            <w:hideMark/>
          </w:tcPr>
          <w:p w14:paraId="31DA5236" w14:textId="77777777" w:rsidR="00EF6A8C" w:rsidRPr="006A4B23" w:rsidRDefault="00EF6A8C" w:rsidP="001F5ABC">
            <w:pPr>
              <w:jc w:val="center"/>
              <w:rPr>
                <w:rFonts w:ascii="Oracle Sans" w:hAnsi="Oracle Sans" w:cs="Times New Roman"/>
                <w:sz w:val="22"/>
              </w:rPr>
            </w:pPr>
            <w:r w:rsidRPr="00EF6A8C">
              <w:rPr>
                <w:rFonts w:ascii="Oracle Sans" w:hAnsi="Oracle Sans"/>
                <w:sz w:val="22"/>
              </w:rPr>
              <w:t>MCB will run UAT</w:t>
            </w:r>
          </w:p>
        </w:tc>
      </w:tr>
      <w:tr w:rsidR="00EF6A8C" w:rsidRPr="00EF6A8C" w14:paraId="66F46443" w14:textId="77777777" w:rsidTr="00EA2521">
        <w:trPr>
          <w:trHeight w:val="300"/>
        </w:trPr>
        <w:tc>
          <w:tcPr>
            <w:tcW w:w="1600" w:type="dxa"/>
            <w:vMerge/>
            <w:vAlign w:val="center"/>
            <w:hideMark/>
          </w:tcPr>
          <w:p w14:paraId="0B0D505D" w14:textId="77777777" w:rsidR="00EF6A8C" w:rsidRPr="001F5ABC" w:rsidRDefault="00EF6A8C" w:rsidP="001F5ABC">
            <w:pPr>
              <w:jc w:val="center"/>
              <w:rPr>
                <w:rFonts w:ascii="Oracle Sans" w:hAnsi="Oracle Sans" w:cs="Times New Roman"/>
                <w:sz w:val="22"/>
              </w:rPr>
            </w:pPr>
          </w:p>
        </w:tc>
        <w:tc>
          <w:tcPr>
            <w:tcW w:w="1720" w:type="dxa"/>
            <w:vMerge/>
            <w:vAlign w:val="center"/>
            <w:hideMark/>
          </w:tcPr>
          <w:p w14:paraId="18D0C7DE" w14:textId="77777777" w:rsidR="00EF6A8C" w:rsidRPr="001F5ABC" w:rsidRDefault="00EF6A8C" w:rsidP="001F5ABC">
            <w:pPr>
              <w:jc w:val="center"/>
              <w:rPr>
                <w:rFonts w:ascii="Oracle Sans" w:hAnsi="Oracle Sans" w:cs="Times New Roman"/>
                <w:sz w:val="22"/>
              </w:rPr>
            </w:pPr>
          </w:p>
        </w:tc>
        <w:tc>
          <w:tcPr>
            <w:tcW w:w="2070" w:type="dxa"/>
            <w:vMerge/>
            <w:vAlign w:val="center"/>
            <w:hideMark/>
          </w:tcPr>
          <w:p w14:paraId="1C905F73" w14:textId="77777777" w:rsidR="00EF6A8C" w:rsidRPr="001F5ABC" w:rsidRDefault="00EF6A8C" w:rsidP="001F5ABC">
            <w:pPr>
              <w:jc w:val="center"/>
              <w:rPr>
                <w:rFonts w:ascii="Oracle Sans" w:hAnsi="Oracle Sans" w:cs="Times New Roman"/>
                <w:sz w:val="22"/>
              </w:rPr>
            </w:pPr>
          </w:p>
        </w:tc>
        <w:tc>
          <w:tcPr>
            <w:tcW w:w="1431" w:type="dxa"/>
            <w:vMerge/>
            <w:vAlign w:val="center"/>
            <w:hideMark/>
          </w:tcPr>
          <w:p w14:paraId="69AA8369" w14:textId="77777777" w:rsidR="00EF6A8C" w:rsidRPr="001F5ABC" w:rsidRDefault="00EF6A8C" w:rsidP="001F5ABC">
            <w:pPr>
              <w:jc w:val="center"/>
              <w:rPr>
                <w:rFonts w:ascii="Oracle Sans" w:hAnsi="Oracle Sans" w:cs="Times New Roman"/>
                <w:sz w:val="22"/>
              </w:rPr>
            </w:pPr>
          </w:p>
        </w:tc>
        <w:tc>
          <w:tcPr>
            <w:tcW w:w="1533" w:type="dxa"/>
            <w:vMerge/>
            <w:vAlign w:val="center"/>
            <w:hideMark/>
          </w:tcPr>
          <w:p w14:paraId="4D803BAB" w14:textId="4528FB96" w:rsidR="00EF6A8C" w:rsidRPr="001F5ABC" w:rsidRDefault="00EF6A8C" w:rsidP="001F5ABC">
            <w:pPr>
              <w:jc w:val="center"/>
              <w:rPr>
                <w:rFonts w:ascii="Oracle Sans" w:hAnsi="Oracle Sans" w:cs="Times New Roman"/>
                <w:sz w:val="22"/>
              </w:rPr>
            </w:pPr>
          </w:p>
        </w:tc>
        <w:tc>
          <w:tcPr>
            <w:tcW w:w="1417" w:type="dxa"/>
            <w:vMerge/>
            <w:vAlign w:val="center"/>
            <w:hideMark/>
          </w:tcPr>
          <w:p w14:paraId="4B7DF7DF" w14:textId="50488667" w:rsidR="00EF6A8C" w:rsidRPr="001F5ABC" w:rsidRDefault="00EF6A8C" w:rsidP="001F5ABC">
            <w:pPr>
              <w:jc w:val="center"/>
              <w:rPr>
                <w:rFonts w:ascii="Oracle Sans" w:hAnsi="Oracle Sans" w:cs="Times New Roman"/>
                <w:sz w:val="22"/>
              </w:rPr>
            </w:pPr>
          </w:p>
        </w:tc>
        <w:tc>
          <w:tcPr>
            <w:tcW w:w="1559" w:type="dxa"/>
            <w:vAlign w:val="center"/>
            <w:hideMark/>
          </w:tcPr>
          <w:p w14:paraId="3A9AFD4E" w14:textId="77777777" w:rsidR="00EF6A8C" w:rsidRPr="006A4B23" w:rsidRDefault="00EF6A8C" w:rsidP="001F5ABC">
            <w:pPr>
              <w:jc w:val="center"/>
              <w:rPr>
                <w:rFonts w:ascii="Oracle Sans" w:hAnsi="Oracle Sans" w:cs="Times New Roman"/>
                <w:sz w:val="22"/>
              </w:rPr>
            </w:pPr>
            <w:r w:rsidRPr="00EF6A8C">
              <w:rPr>
                <w:rFonts w:ascii="Oracle Sans" w:hAnsi="Oracle Sans"/>
                <w:sz w:val="22"/>
              </w:rPr>
              <w:t>OC will support MCB</w:t>
            </w:r>
          </w:p>
        </w:tc>
      </w:tr>
      <w:tr w:rsidR="0076016E" w:rsidRPr="00EF6A8C" w14:paraId="7C6389F4" w14:textId="77777777" w:rsidTr="001F5ABC">
        <w:trPr>
          <w:trHeight w:val="590"/>
        </w:trPr>
        <w:tc>
          <w:tcPr>
            <w:tcW w:w="1600" w:type="dxa"/>
            <w:noWrap/>
            <w:vAlign w:val="center"/>
            <w:hideMark/>
          </w:tcPr>
          <w:p w14:paraId="48B750C1" w14:textId="09590041" w:rsidR="0076016E" w:rsidRPr="006A4B23" w:rsidRDefault="0076016E" w:rsidP="001F5ABC">
            <w:pPr>
              <w:jc w:val="center"/>
              <w:rPr>
                <w:rFonts w:ascii="Oracle Sans" w:hAnsi="Oracle Sans" w:cs="Times New Roman"/>
                <w:sz w:val="22"/>
              </w:rPr>
            </w:pPr>
          </w:p>
        </w:tc>
        <w:tc>
          <w:tcPr>
            <w:tcW w:w="1720" w:type="dxa"/>
            <w:vAlign w:val="center"/>
            <w:hideMark/>
          </w:tcPr>
          <w:p w14:paraId="3BA1E3F7" w14:textId="366B6121" w:rsidR="0076016E" w:rsidRPr="006A4B23" w:rsidRDefault="0076016E" w:rsidP="001F5ABC">
            <w:pPr>
              <w:jc w:val="center"/>
              <w:rPr>
                <w:rFonts w:ascii="Oracle Sans" w:hAnsi="Oracle Sans" w:cs="Times New Roman"/>
                <w:sz w:val="22"/>
              </w:rPr>
            </w:pPr>
            <w:r w:rsidRPr="00EF6A8C">
              <w:rPr>
                <w:rFonts w:ascii="Oracle Sans" w:hAnsi="Oracle Sans"/>
                <w:sz w:val="22"/>
              </w:rPr>
              <w:t>Prepare Acceptance Test Results document</w:t>
            </w:r>
          </w:p>
        </w:tc>
        <w:tc>
          <w:tcPr>
            <w:tcW w:w="2070" w:type="dxa"/>
            <w:vAlign w:val="center"/>
            <w:hideMark/>
          </w:tcPr>
          <w:p w14:paraId="4CB34B21" w14:textId="507A0C93" w:rsidR="0076016E" w:rsidRPr="001F5ABC" w:rsidRDefault="0076016E" w:rsidP="001F5ABC">
            <w:pPr>
              <w:jc w:val="center"/>
              <w:rPr>
                <w:rFonts w:ascii="Oracle Sans" w:hAnsi="Oracle Sans" w:cs="Times New Roman"/>
                <w:sz w:val="22"/>
              </w:rPr>
            </w:pPr>
          </w:p>
        </w:tc>
        <w:tc>
          <w:tcPr>
            <w:tcW w:w="1431" w:type="dxa"/>
            <w:vAlign w:val="center"/>
            <w:hideMark/>
          </w:tcPr>
          <w:p w14:paraId="15560702" w14:textId="75413838" w:rsidR="0076016E" w:rsidRPr="006A4B23" w:rsidRDefault="0076016E" w:rsidP="001F5ABC">
            <w:pPr>
              <w:jc w:val="center"/>
              <w:rPr>
                <w:rFonts w:ascii="Oracle Sans" w:hAnsi="Oracle Sans" w:cs="Times New Roman"/>
                <w:sz w:val="22"/>
              </w:rPr>
            </w:pPr>
            <w:r w:rsidRPr="00EF6A8C">
              <w:rPr>
                <w:rFonts w:ascii="Oracle Sans" w:hAnsi="Oracle Sans"/>
                <w:sz w:val="22"/>
              </w:rPr>
              <w:t>Acceptance Test Results document</w:t>
            </w:r>
          </w:p>
        </w:tc>
        <w:tc>
          <w:tcPr>
            <w:tcW w:w="1533" w:type="dxa"/>
            <w:vAlign w:val="center"/>
            <w:hideMark/>
          </w:tcPr>
          <w:p w14:paraId="20579F49" w14:textId="6216ADDC" w:rsidR="0076016E" w:rsidRPr="001F5ABC" w:rsidRDefault="0076016E" w:rsidP="001F5ABC">
            <w:pPr>
              <w:jc w:val="center"/>
              <w:rPr>
                <w:rFonts w:ascii="Oracle Sans" w:hAnsi="Oracle Sans" w:cs="Times New Roman"/>
                <w:sz w:val="22"/>
              </w:rPr>
            </w:pPr>
          </w:p>
        </w:tc>
        <w:tc>
          <w:tcPr>
            <w:tcW w:w="1417" w:type="dxa"/>
            <w:vAlign w:val="center"/>
            <w:hideMark/>
          </w:tcPr>
          <w:p w14:paraId="5C8678E7" w14:textId="1B18B1F5" w:rsidR="0076016E" w:rsidRPr="001F5ABC" w:rsidRDefault="0076016E" w:rsidP="001F5ABC">
            <w:pPr>
              <w:jc w:val="center"/>
              <w:rPr>
                <w:rFonts w:ascii="Oracle Sans" w:hAnsi="Oracle Sans" w:cs="Times New Roman"/>
                <w:sz w:val="22"/>
              </w:rPr>
            </w:pPr>
          </w:p>
        </w:tc>
        <w:tc>
          <w:tcPr>
            <w:tcW w:w="1559" w:type="dxa"/>
            <w:vAlign w:val="center"/>
            <w:hideMark/>
          </w:tcPr>
          <w:p w14:paraId="2DD91767"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67F46F32" w14:textId="77777777" w:rsidTr="001F5ABC">
        <w:trPr>
          <w:trHeight w:val="300"/>
        </w:trPr>
        <w:tc>
          <w:tcPr>
            <w:tcW w:w="1600" w:type="dxa"/>
            <w:noWrap/>
            <w:vAlign w:val="center"/>
            <w:hideMark/>
          </w:tcPr>
          <w:p w14:paraId="11B0570C" w14:textId="1D6FC019" w:rsidR="0076016E" w:rsidRPr="006A4B23" w:rsidRDefault="0076016E" w:rsidP="001F5ABC">
            <w:pPr>
              <w:jc w:val="center"/>
              <w:rPr>
                <w:rFonts w:ascii="Oracle Sans" w:hAnsi="Oracle Sans" w:cs="Times New Roman"/>
                <w:sz w:val="22"/>
              </w:rPr>
            </w:pPr>
          </w:p>
        </w:tc>
        <w:tc>
          <w:tcPr>
            <w:tcW w:w="1720" w:type="dxa"/>
            <w:vAlign w:val="center"/>
            <w:hideMark/>
          </w:tcPr>
          <w:p w14:paraId="35080F26"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Transition Phase Acceptance</w:t>
            </w:r>
          </w:p>
        </w:tc>
        <w:tc>
          <w:tcPr>
            <w:tcW w:w="2070" w:type="dxa"/>
            <w:vAlign w:val="center"/>
            <w:hideMark/>
          </w:tcPr>
          <w:p w14:paraId="1139E998" w14:textId="63294C7B" w:rsidR="0076016E" w:rsidRPr="001F5ABC" w:rsidRDefault="0076016E" w:rsidP="001F5ABC">
            <w:pPr>
              <w:jc w:val="center"/>
              <w:rPr>
                <w:rFonts w:ascii="Oracle Sans" w:hAnsi="Oracle Sans" w:cs="Times New Roman"/>
                <w:sz w:val="22"/>
              </w:rPr>
            </w:pPr>
          </w:p>
        </w:tc>
        <w:tc>
          <w:tcPr>
            <w:tcW w:w="1431" w:type="dxa"/>
            <w:vAlign w:val="center"/>
            <w:hideMark/>
          </w:tcPr>
          <w:p w14:paraId="75C315F3" w14:textId="4267FCE0" w:rsidR="0076016E" w:rsidRPr="001F5ABC" w:rsidRDefault="0076016E" w:rsidP="001F5ABC">
            <w:pPr>
              <w:jc w:val="center"/>
              <w:rPr>
                <w:rFonts w:ascii="Oracle Sans" w:hAnsi="Oracle Sans" w:cs="Times New Roman"/>
                <w:sz w:val="22"/>
              </w:rPr>
            </w:pPr>
          </w:p>
        </w:tc>
        <w:tc>
          <w:tcPr>
            <w:tcW w:w="1533" w:type="dxa"/>
            <w:vAlign w:val="center"/>
            <w:hideMark/>
          </w:tcPr>
          <w:p w14:paraId="582E1226" w14:textId="2A5CF053" w:rsidR="0076016E" w:rsidRPr="001F5ABC" w:rsidRDefault="0076016E" w:rsidP="001F5ABC">
            <w:pPr>
              <w:jc w:val="center"/>
              <w:rPr>
                <w:rFonts w:ascii="Oracle Sans" w:hAnsi="Oracle Sans" w:cs="Times New Roman"/>
                <w:sz w:val="22"/>
              </w:rPr>
            </w:pPr>
          </w:p>
        </w:tc>
        <w:tc>
          <w:tcPr>
            <w:tcW w:w="1417" w:type="dxa"/>
            <w:vAlign w:val="center"/>
            <w:hideMark/>
          </w:tcPr>
          <w:p w14:paraId="7A7B13D8" w14:textId="4A7C568D" w:rsidR="0076016E" w:rsidRPr="001F5ABC" w:rsidRDefault="0076016E" w:rsidP="001F5ABC">
            <w:pPr>
              <w:jc w:val="center"/>
              <w:rPr>
                <w:rFonts w:ascii="Oracle Sans" w:hAnsi="Oracle Sans" w:cs="Times New Roman"/>
                <w:sz w:val="22"/>
              </w:rPr>
            </w:pPr>
          </w:p>
        </w:tc>
        <w:tc>
          <w:tcPr>
            <w:tcW w:w="1559" w:type="dxa"/>
            <w:vAlign w:val="center"/>
            <w:hideMark/>
          </w:tcPr>
          <w:p w14:paraId="5EB52FB7"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Acceptance by MCB</w:t>
            </w:r>
          </w:p>
        </w:tc>
      </w:tr>
      <w:tr w:rsidR="0076016E" w:rsidRPr="00EF6A8C" w14:paraId="42D88E3D" w14:textId="77777777" w:rsidTr="001F5ABC">
        <w:trPr>
          <w:trHeight w:val="300"/>
        </w:trPr>
        <w:tc>
          <w:tcPr>
            <w:tcW w:w="1600" w:type="dxa"/>
            <w:noWrap/>
            <w:vAlign w:val="center"/>
            <w:hideMark/>
          </w:tcPr>
          <w:p w14:paraId="275ACAB3"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Production</w:t>
            </w:r>
          </w:p>
        </w:tc>
        <w:tc>
          <w:tcPr>
            <w:tcW w:w="1720" w:type="dxa"/>
            <w:vAlign w:val="center"/>
            <w:hideMark/>
          </w:tcPr>
          <w:p w14:paraId="611F0054" w14:textId="1F11341E" w:rsidR="0076016E" w:rsidRPr="006A4B23" w:rsidRDefault="0076016E" w:rsidP="001F5ABC">
            <w:pPr>
              <w:jc w:val="center"/>
              <w:rPr>
                <w:rFonts w:ascii="Oracle Sans" w:hAnsi="Oracle Sans" w:cs="Times New Roman"/>
                <w:sz w:val="22"/>
              </w:rPr>
            </w:pPr>
            <w:r w:rsidRPr="00EF6A8C">
              <w:rPr>
                <w:rFonts w:ascii="Oracle Sans" w:hAnsi="Oracle Sans"/>
                <w:sz w:val="22"/>
              </w:rPr>
              <w:t>Deployment to production environment</w:t>
            </w:r>
          </w:p>
        </w:tc>
        <w:tc>
          <w:tcPr>
            <w:tcW w:w="2070" w:type="dxa"/>
            <w:vAlign w:val="center"/>
            <w:hideMark/>
          </w:tcPr>
          <w:p w14:paraId="7D5C8568" w14:textId="72093504" w:rsidR="0076016E" w:rsidRPr="001F5ABC" w:rsidRDefault="0076016E" w:rsidP="001F5ABC">
            <w:pPr>
              <w:jc w:val="center"/>
              <w:rPr>
                <w:rFonts w:ascii="Oracle Sans" w:hAnsi="Oracle Sans" w:cs="Times New Roman"/>
                <w:sz w:val="22"/>
              </w:rPr>
            </w:pPr>
          </w:p>
        </w:tc>
        <w:tc>
          <w:tcPr>
            <w:tcW w:w="1431" w:type="dxa"/>
            <w:vAlign w:val="center"/>
            <w:hideMark/>
          </w:tcPr>
          <w:p w14:paraId="6176E063" w14:textId="6643DDA7" w:rsidR="0076016E" w:rsidRPr="001F5ABC" w:rsidRDefault="0076016E" w:rsidP="001F5ABC">
            <w:pPr>
              <w:jc w:val="center"/>
              <w:rPr>
                <w:rFonts w:ascii="Oracle Sans" w:hAnsi="Oracle Sans" w:cs="Times New Roman"/>
                <w:sz w:val="22"/>
              </w:rPr>
            </w:pPr>
          </w:p>
        </w:tc>
        <w:tc>
          <w:tcPr>
            <w:tcW w:w="1533" w:type="dxa"/>
            <w:vAlign w:val="center"/>
            <w:hideMark/>
          </w:tcPr>
          <w:p w14:paraId="288B2EAD" w14:textId="549B2B9B" w:rsidR="0076016E" w:rsidRPr="001F5ABC" w:rsidRDefault="0076016E" w:rsidP="001F5ABC">
            <w:pPr>
              <w:jc w:val="center"/>
              <w:rPr>
                <w:rFonts w:ascii="Oracle Sans" w:hAnsi="Oracle Sans" w:cs="Times New Roman"/>
                <w:sz w:val="22"/>
              </w:rPr>
            </w:pPr>
          </w:p>
        </w:tc>
        <w:tc>
          <w:tcPr>
            <w:tcW w:w="1417" w:type="dxa"/>
            <w:vAlign w:val="center"/>
            <w:hideMark/>
          </w:tcPr>
          <w:p w14:paraId="7E8A6E39" w14:textId="5FE4AE47" w:rsidR="0076016E" w:rsidRPr="001F5ABC" w:rsidRDefault="0076016E" w:rsidP="001F5ABC">
            <w:pPr>
              <w:jc w:val="center"/>
              <w:rPr>
                <w:rFonts w:ascii="Oracle Sans" w:hAnsi="Oracle Sans" w:cs="Times New Roman"/>
                <w:sz w:val="22"/>
              </w:rPr>
            </w:pPr>
          </w:p>
        </w:tc>
        <w:tc>
          <w:tcPr>
            <w:tcW w:w="1559" w:type="dxa"/>
            <w:vAlign w:val="center"/>
            <w:hideMark/>
          </w:tcPr>
          <w:p w14:paraId="1FB37692"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1AF24AA4" w14:textId="77777777" w:rsidTr="001F5ABC">
        <w:trPr>
          <w:trHeight w:val="880"/>
        </w:trPr>
        <w:tc>
          <w:tcPr>
            <w:tcW w:w="1600" w:type="dxa"/>
            <w:noWrap/>
            <w:vAlign w:val="center"/>
            <w:hideMark/>
          </w:tcPr>
          <w:p w14:paraId="08D593C7" w14:textId="62FEB2E2" w:rsidR="0076016E" w:rsidRPr="006A4B23" w:rsidRDefault="0076016E" w:rsidP="001F5ABC">
            <w:pPr>
              <w:jc w:val="center"/>
              <w:rPr>
                <w:rFonts w:ascii="Oracle Sans" w:hAnsi="Oracle Sans" w:cs="Times New Roman"/>
                <w:sz w:val="22"/>
              </w:rPr>
            </w:pPr>
          </w:p>
        </w:tc>
        <w:tc>
          <w:tcPr>
            <w:tcW w:w="1720" w:type="dxa"/>
            <w:vAlign w:val="center"/>
            <w:hideMark/>
          </w:tcPr>
          <w:p w14:paraId="0492F61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Perform initial loading and data migration to the new system</w:t>
            </w:r>
          </w:p>
        </w:tc>
        <w:tc>
          <w:tcPr>
            <w:tcW w:w="2070" w:type="dxa"/>
            <w:vAlign w:val="center"/>
            <w:hideMark/>
          </w:tcPr>
          <w:p w14:paraId="14F68334" w14:textId="602160D1" w:rsidR="0076016E" w:rsidRPr="001F5ABC" w:rsidRDefault="0076016E" w:rsidP="001F5ABC">
            <w:pPr>
              <w:jc w:val="center"/>
              <w:rPr>
                <w:rFonts w:ascii="Oracle Sans" w:hAnsi="Oracle Sans" w:cs="Times New Roman"/>
                <w:sz w:val="22"/>
              </w:rPr>
            </w:pPr>
          </w:p>
        </w:tc>
        <w:tc>
          <w:tcPr>
            <w:tcW w:w="1431" w:type="dxa"/>
            <w:vAlign w:val="center"/>
            <w:hideMark/>
          </w:tcPr>
          <w:p w14:paraId="50142EFE"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Configured Application on Production Environment</w:t>
            </w:r>
          </w:p>
        </w:tc>
        <w:tc>
          <w:tcPr>
            <w:tcW w:w="1533" w:type="dxa"/>
            <w:vAlign w:val="center"/>
            <w:hideMark/>
          </w:tcPr>
          <w:p w14:paraId="315B9C98" w14:textId="7B8C0E29" w:rsidR="0076016E" w:rsidRPr="001F5ABC" w:rsidRDefault="0076016E" w:rsidP="001F5ABC">
            <w:pPr>
              <w:jc w:val="center"/>
              <w:rPr>
                <w:rFonts w:ascii="Oracle Sans" w:hAnsi="Oracle Sans" w:cs="Times New Roman"/>
                <w:sz w:val="22"/>
              </w:rPr>
            </w:pPr>
          </w:p>
        </w:tc>
        <w:tc>
          <w:tcPr>
            <w:tcW w:w="1417" w:type="dxa"/>
            <w:vAlign w:val="center"/>
            <w:hideMark/>
          </w:tcPr>
          <w:p w14:paraId="2293304A" w14:textId="47082BBD" w:rsidR="0076016E" w:rsidRPr="001F5ABC" w:rsidRDefault="0076016E" w:rsidP="001F5ABC">
            <w:pPr>
              <w:jc w:val="center"/>
              <w:rPr>
                <w:rFonts w:ascii="Oracle Sans" w:hAnsi="Oracle Sans" w:cs="Times New Roman"/>
                <w:sz w:val="22"/>
              </w:rPr>
            </w:pPr>
          </w:p>
        </w:tc>
        <w:tc>
          <w:tcPr>
            <w:tcW w:w="1559" w:type="dxa"/>
            <w:vAlign w:val="center"/>
            <w:hideMark/>
          </w:tcPr>
          <w:p w14:paraId="03B03BC9"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 / MCB</w:t>
            </w:r>
          </w:p>
        </w:tc>
      </w:tr>
      <w:tr w:rsidR="0076016E" w:rsidRPr="00EF6A8C" w14:paraId="0A188081" w14:textId="77777777" w:rsidTr="001F5ABC">
        <w:trPr>
          <w:trHeight w:val="300"/>
        </w:trPr>
        <w:tc>
          <w:tcPr>
            <w:tcW w:w="1600" w:type="dxa"/>
            <w:noWrap/>
            <w:vAlign w:val="center"/>
            <w:hideMark/>
          </w:tcPr>
          <w:p w14:paraId="5C262708" w14:textId="1F82BA6B" w:rsidR="0076016E" w:rsidRPr="006A4B23" w:rsidRDefault="0076016E" w:rsidP="001F5ABC">
            <w:pPr>
              <w:jc w:val="center"/>
              <w:rPr>
                <w:rFonts w:ascii="Oracle Sans" w:hAnsi="Oracle Sans" w:cs="Times New Roman"/>
                <w:sz w:val="22"/>
              </w:rPr>
            </w:pPr>
          </w:p>
        </w:tc>
        <w:tc>
          <w:tcPr>
            <w:tcW w:w="1720" w:type="dxa"/>
            <w:vAlign w:val="center"/>
            <w:hideMark/>
          </w:tcPr>
          <w:p w14:paraId="3EB43340"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Check production environment readiness</w:t>
            </w:r>
          </w:p>
        </w:tc>
        <w:tc>
          <w:tcPr>
            <w:tcW w:w="2070" w:type="dxa"/>
            <w:vAlign w:val="center"/>
            <w:hideMark/>
          </w:tcPr>
          <w:p w14:paraId="221EF3D2" w14:textId="75365CA8" w:rsidR="0076016E" w:rsidRPr="001F5ABC" w:rsidRDefault="0076016E" w:rsidP="001F5ABC">
            <w:pPr>
              <w:jc w:val="center"/>
              <w:rPr>
                <w:rFonts w:ascii="Oracle Sans" w:hAnsi="Oracle Sans" w:cs="Times New Roman"/>
                <w:sz w:val="22"/>
              </w:rPr>
            </w:pPr>
          </w:p>
        </w:tc>
        <w:tc>
          <w:tcPr>
            <w:tcW w:w="1431" w:type="dxa"/>
            <w:vAlign w:val="center"/>
            <w:hideMark/>
          </w:tcPr>
          <w:p w14:paraId="187C8367" w14:textId="418D854E" w:rsidR="0076016E" w:rsidRPr="001F5ABC" w:rsidRDefault="0076016E" w:rsidP="001F5ABC">
            <w:pPr>
              <w:jc w:val="center"/>
              <w:rPr>
                <w:rFonts w:ascii="Oracle Sans" w:hAnsi="Oracle Sans" w:cs="Times New Roman"/>
                <w:sz w:val="22"/>
              </w:rPr>
            </w:pPr>
          </w:p>
        </w:tc>
        <w:tc>
          <w:tcPr>
            <w:tcW w:w="1533" w:type="dxa"/>
            <w:vAlign w:val="center"/>
            <w:hideMark/>
          </w:tcPr>
          <w:p w14:paraId="7BC9BE29" w14:textId="6D3FC6F1" w:rsidR="0076016E" w:rsidRPr="001F5ABC" w:rsidRDefault="0076016E" w:rsidP="001F5ABC">
            <w:pPr>
              <w:jc w:val="center"/>
              <w:rPr>
                <w:rFonts w:ascii="Oracle Sans" w:hAnsi="Oracle Sans" w:cs="Times New Roman"/>
                <w:sz w:val="22"/>
              </w:rPr>
            </w:pPr>
          </w:p>
        </w:tc>
        <w:tc>
          <w:tcPr>
            <w:tcW w:w="1417" w:type="dxa"/>
            <w:vAlign w:val="center"/>
            <w:hideMark/>
          </w:tcPr>
          <w:p w14:paraId="0591307F" w14:textId="42C001F0" w:rsidR="0076016E" w:rsidRPr="001F5ABC" w:rsidRDefault="0076016E" w:rsidP="001F5ABC">
            <w:pPr>
              <w:jc w:val="center"/>
              <w:rPr>
                <w:rFonts w:ascii="Oracle Sans" w:hAnsi="Oracle Sans" w:cs="Times New Roman"/>
                <w:sz w:val="22"/>
              </w:rPr>
            </w:pPr>
          </w:p>
        </w:tc>
        <w:tc>
          <w:tcPr>
            <w:tcW w:w="1559" w:type="dxa"/>
            <w:vAlign w:val="center"/>
            <w:hideMark/>
          </w:tcPr>
          <w:p w14:paraId="2DFE2685"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MCB with OC supporting</w:t>
            </w:r>
          </w:p>
        </w:tc>
      </w:tr>
      <w:tr w:rsidR="0076016E" w:rsidRPr="00EF6A8C" w14:paraId="113B8803" w14:textId="77777777" w:rsidTr="001F5ABC">
        <w:trPr>
          <w:trHeight w:val="300"/>
        </w:trPr>
        <w:tc>
          <w:tcPr>
            <w:tcW w:w="1600" w:type="dxa"/>
            <w:noWrap/>
            <w:vAlign w:val="center"/>
            <w:hideMark/>
          </w:tcPr>
          <w:p w14:paraId="69069393" w14:textId="5B172DBA" w:rsidR="0076016E" w:rsidRPr="006A4B23" w:rsidRDefault="0076016E" w:rsidP="001F5ABC">
            <w:pPr>
              <w:jc w:val="center"/>
              <w:rPr>
                <w:rFonts w:ascii="Oracle Sans" w:hAnsi="Oracle Sans" w:cs="Times New Roman"/>
                <w:sz w:val="22"/>
              </w:rPr>
            </w:pPr>
          </w:p>
        </w:tc>
        <w:tc>
          <w:tcPr>
            <w:tcW w:w="1720" w:type="dxa"/>
            <w:vAlign w:val="center"/>
            <w:hideMark/>
          </w:tcPr>
          <w:p w14:paraId="3C586FE1"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Application in scope Ready to GO-LIVE</w:t>
            </w:r>
          </w:p>
        </w:tc>
        <w:tc>
          <w:tcPr>
            <w:tcW w:w="2070" w:type="dxa"/>
            <w:vAlign w:val="center"/>
            <w:hideMark/>
          </w:tcPr>
          <w:p w14:paraId="27C8DFC9" w14:textId="234214BC" w:rsidR="0076016E" w:rsidRPr="001F5ABC" w:rsidRDefault="0076016E" w:rsidP="001F5ABC">
            <w:pPr>
              <w:jc w:val="center"/>
              <w:rPr>
                <w:rFonts w:ascii="Oracle Sans" w:hAnsi="Oracle Sans" w:cs="Times New Roman"/>
                <w:sz w:val="22"/>
              </w:rPr>
            </w:pPr>
          </w:p>
        </w:tc>
        <w:tc>
          <w:tcPr>
            <w:tcW w:w="1431" w:type="dxa"/>
            <w:vAlign w:val="center"/>
            <w:hideMark/>
          </w:tcPr>
          <w:p w14:paraId="603DDBB6" w14:textId="392233CF" w:rsidR="0076016E" w:rsidRPr="001F5ABC" w:rsidRDefault="0076016E" w:rsidP="001F5ABC">
            <w:pPr>
              <w:jc w:val="center"/>
              <w:rPr>
                <w:rFonts w:ascii="Oracle Sans" w:hAnsi="Oracle Sans" w:cs="Times New Roman"/>
                <w:sz w:val="22"/>
              </w:rPr>
            </w:pPr>
          </w:p>
        </w:tc>
        <w:tc>
          <w:tcPr>
            <w:tcW w:w="1533" w:type="dxa"/>
            <w:vAlign w:val="center"/>
            <w:hideMark/>
          </w:tcPr>
          <w:p w14:paraId="4022D013" w14:textId="702A58EC" w:rsidR="0076016E" w:rsidRPr="001F5ABC" w:rsidRDefault="0076016E" w:rsidP="001F5ABC">
            <w:pPr>
              <w:jc w:val="center"/>
              <w:rPr>
                <w:rFonts w:ascii="Oracle Sans" w:hAnsi="Oracle Sans" w:cs="Times New Roman"/>
                <w:sz w:val="22"/>
              </w:rPr>
            </w:pPr>
          </w:p>
        </w:tc>
        <w:tc>
          <w:tcPr>
            <w:tcW w:w="1417" w:type="dxa"/>
            <w:vAlign w:val="center"/>
            <w:hideMark/>
          </w:tcPr>
          <w:p w14:paraId="12954584" w14:textId="23A255F0" w:rsidR="0076016E" w:rsidRPr="001F5ABC" w:rsidRDefault="0076016E" w:rsidP="001F5ABC">
            <w:pPr>
              <w:jc w:val="center"/>
              <w:rPr>
                <w:rFonts w:ascii="Oracle Sans" w:hAnsi="Oracle Sans" w:cs="Times New Roman"/>
                <w:sz w:val="22"/>
              </w:rPr>
            </w:pPr>
          </w:p>
        </w:tc>
        <w:tc>
          <w:tcPr>
            <w:tcW w:w="1559" w:type="dxa"/>
            <w:vAlign w:val="center"/>
            <w:hideMark/>
          </w:tcPr>
          <w:p w14:paraId="03989FEA"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MCB</w:t>
            </w:r>
          </w:p>
        </w:tc>
      </w:tr>
      <w:tr w:rsidR="0076016E" w:rsidRPr="00EF6A8C" w14:paraId="4771E1FE" w14:textId="77777777" w:rsidTr="001F5ABC">
        <w:trPr>
          <w:trHeight w:val="590"/>
        </w:trPr>
        <w:tc>
          <w:tcPr>
            <w:tcW w:w="1600" w:type="dxa"/>
            <w:noWrap/>
            <w:vAlign w:val="center"/>
            <w:hideMark/>
          </w:tcPr>
          <w:p w14:paraId="33DD90D1" w14:textId="25C7A9F0" w:rsidR="0076016E" w:rsidRPr="006A4B23" w:rsidRDefault="0076016E" w:rsidP="001F5ABC">
            <w:pPr>
              <w:jc w:val="center"/>
              <w:rPr>
                <w:rFonts w:ascii="Oracle Sans" w:hAnsi="Oracle Sans" w:cs="Times New Roman"/>
                <w:sz w:val="22"/>
              </w:rPr>
            </w:pPr>
          </w:p>
        </w:tc>
        <w:tc>
          <w:tcPr>
            <w:tcW w:w="1720" w:type="dxa"/>
            <w:vAlign w:val="center"/>
            <w:hideMark/>
          </w:tcPr>
          <w:p w14:paraId="56095E78"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Support Production</w:t>
            </w:r>
          </w:p>
        </w:tc>
        <w:tc>
          <w:tcPr>
            <w:tcW w:w="2070" w:type="dxa"/>
            <w:vAlign w:val="center"/>
            <w:hideMark/>
          </w:tcPr>
          <w:p w14:paraId="4079F271" w14:textId="420CD43C" w:rsidR="0076016E" w:rsidRPr="006A4B23" w:rsidRDefault="0076016E" w:rsidP="001F5ABC">
            <w:pPr>
              <w:jc w:val="center"/>
              <w:rPr>
                <w:rFonts w:ascii="Oracle Sans" w:hAnsi="Oracle Sans" w:cs="Times New Roman"/>
                <w:sz w:val="22"/>
              </w:rPr>
            </w:pPr>
            <w:r w:rsidRPr="00EF6A8C">
              <w:rPr>
                <w:rFonts w:ascii="Oracle Sans" w:hAnsi="Oracle Sans"/>
                <w:sz w:val="22"/>
              </w:rPr>
              <w:t>OC will provide up to</w:t>
            </w:r>
            <w:r w:rsidR="003B2298" w:rsidRPr="00EF6A8C">
              <w:rPr>
                <w:rFonts w:ascii="Oracle Sans" w:hAnsi="Oracle Sans"/>
                <w:sz w:val="22"/>
              </w:rPr>
              <w:t xml:space="preserve"> two</w:t>
            </w:r>
            <w:r w:rsidRPr="00EF6A8C">
              <w:rPr>
                <w:rFonts w:ascii="Oracle Sans" w:hAnsi="Oracle Sans"/>
                <w:sz w:val="22"/>
              </w:rPr>
              <w:t xml:space="preserve"> </w:t>
            </w:r>
            <w:r w:rsidR="003B2298" w:rsidRPr="00EF6A8C">
              <w:rPr>
                <w:rFonts w:ascii="Oracle Sans" w:hAnsi="Oracle Sans"/>
                <w:sz w:val="22"/>
              </w:rPr>
              <w:t>(</w:t>
            </w:r>
            <w:r w:rsidRPr="00EF6A8C">
              <w:rPr>
                <w:rFonts w:ascii="Oracle Sans" w:hAnsi="Oracle Sans"/>
                <w:sz w:val="22"/>
              </w:rPr>
              <w:t>2</w:t>
            </w:r>
            <w:r w:rsidR="003B2298" w:rsidRPr="00EF6A8C">
              <w:rPr>
                <w:rFonts w:ascii="Oracle Sans" w:hAnsi="Oracle Sans"/>
                <w:sz w:val="22"/>
              </w:rPr>
              <w:t>)</w:t>
            </w:r>
            <w:r w:rsidRPr="00EF6A8C">
              <w:rPr>
                <w:rFonts w:ascii="Oracle Sans" w:hAnsi="Oracle Sans"/>
                <w:sz w:val="22"/>
              </w:rPr>
              <w:t xml:space="preserve"> weeks for production support.</w:t>
            </w:r>
          </w:p>
        </w:tc>
        <w:tc>
          <w:tcPr>
            <w:tcW w:w="1431" w:type="dxa"/>
            <w:vAlign w:val="center"/>
            <w:hideMark/>
          </w:tcPr>
          <w:p w14:paraId="2156B284"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Completion of Post Production Support</w:t>
            </w:r>
          </w:p>
        </w:tc>
        <w:tc>
          <w:tcPr>
            <w:tcW w:w="1533" w:type="dxa"/>
            <w:vAlign w:val="center"/>
            <w:hideMark/>
          </w:tcPr>
          <w:p w14:paraId="160B4726" w14:textId="77CF162E" w:rsidR="0076016E" w:rsidRPr="001F5ABC" w:rsidRDefault="0076016E" w:rsidP="001F5ABC">
            <w:pPr>
              <w:jc w:val="center"/>
              <w:rPr>
                <w:rFonts w:ascii="Oracle Sans" w:hAnsi="Oracle Sans" w:cs="Times New Roman"/>
                <w:sz w:val="22"/>
              </w:rPr>
            </w:pPr>
          </w:p>
        </w:tc>
        <w:tc>
          <w:tcPr>
            <w:tcW w:w="1417" w:type="dxa"/>
            <w:vAlign w:val="center"/>
            <w:hideMark/>
          </w:tcPr>
          <w:p w14:paraId="49B54470" w14:textId="5E92D32D" w:rsidR="0076016E" w:rsidRPr="001F5ABC" w:rsidRDefault="0076016E" w:rsidP="001F5ABC">
            <w:pPr>
              <w:jc w:val="center"/>
              <w:rPr>
                <w:rFonts w:ascii="Oracle Sans" w:hAnsi="Oracle Sans" w:cs="Times New Roman"/>
                <w:sz w:val="22"/>
              </w:rPr>
            </w:pPr>
          </w:p>
        </w:tc>
        <w:tc>
          <w:tcPr>
            <w:tcW w:w="1559" w:type="dxa"/>
            <w:vAlign w:val="center"/>
            <w:hideMark/>
          </w:tcPr>
          <w:p w14:paraId="4A0F490A"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OC</w:t>
            </w:r>
          </w:p>
        </w:tc>
      </w:tr>
      <w:tr w:rsidR="0076016E" w:rsidRPr="00EF6A8C" w14:paraId="687CF705" w14:textId="77777777" w:rsidTr="001F5ABC">
        <w:trPr>
          <w:trHeight w:val="300"/>
        </w:trPr>
        <w:tc>
          <w:tcPr>
            <w:tcW w:w="1600" w:type="dxa"/>
            <w:noWrap/>
            <w:vAlign w:val="center"/>
            <w:hideMark/>
          </w:tcPr>
          <w:p w14:paraId="76F7B38C" w14:textId="41BC57EA" w:rsidR="0076016E" w:rsidRPr="006A4B23" w:rsidRDefault="0076016E" w:rsidP="001F5ABC">
            <w:pPr>
              <w:jc w:val="center"/>
              <w:rPr>
                <w:rFonts w:ascii="Oracle Sans" w:hAnsi="Oracle Sans" w:cs="Times New Roman"/>
                <w:sz w:val="22"/>
              </w:rPr>
            </w:pPr>
          </w:p>
        </w:tc>
        <w:tc>
          <w:tcPr>
            <w:tcW w:w="1720" w:type="dxa"/>
            <w:vAlign w:val="center"/>
            <w:hideMark/>
          </w:tcPr>
          <w:p w14:paraId="17AFFFBE"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Disaster Recovery Setup</w:t>
            </w:r>
          </w:p>
        </w:tc>
        <w:tc>
          <w:tcPr>
            <w:tcW w:w="2070" w:type="dxa"/>
            <w:vAlign w:val="center"/>
            <w:hideMark/>
          </w:tcPr>
          <w:p w14:paraId="55F2D57E" w14:textId="71857B6E" w:rsidR="0076016E" w:rsidRPr="001F5ABC" w:rsidRDefault="0076016E" w:rsidP="001F5ABC">
            <w:pPr>
              <w:jc w:val="center"/>
              <w:rPr>
                <w:rFonts w:ascii="Oracle Sans" w:hAnsi="Oracle Sans" w:cs="Times New Roman"/>
                <w:sz w:val="22"/>
              </w:rPr>
            </w:pPr>
          </w:p>
        </w:tc>
        <w:tc>
          <w:tcPr>
            <w:tcW w:w="1431" w:type="dxa"/>
            <w:vAlign w:val="center"/>
            <w:hideMark/>
          </w:tcPr>
          <w:p w14:paraId="5FF528D3" w14:textId="28DD197B" w:rsidR="0076016E" w:rsidRPr="001F5ABC" w:rsidRDefault="0076016E" w:rsidP="001F5ABC">
            <w:pPr>
              <w:jc w:val="center"/>
              <w:rPr>
                <w:rFonts w:ascii="Oracle Sans" w:hAnsi="Oracle Sans" w:cs="Times New Roman"/>
                <w:sz w:val="22"/>
              </w:rPr>
            </w:pPr>
          </w:p>
        </w:tc>
        <w:tc>
          <w:tcPr>
            <w:tcW w:w="1533" w:type="dxa"/>
            <w:vAlign w:val="center"/>
            <w:hideMark/>
          </w:tcPr>
          <w:p w14:paraId="5B2C0FA0" w14:textId="45275A87" w:rsidR="0076016E" w:rsidRPr="001F5ABC" w:rsidRDefault="0076016E" w:rsidP="001F5ABC">
            <w:pPr>
              <w:jc w:val="center"/>
              <w:rPr>
                <w:rFonts w:ascii="Oracle Sans" w:hAnsi="Oracle Sans" w:cs="Times New Roman"/>
                <w:sz w:val="22"/>
              </w:rPr>
            </w:pPr>
          </w:p>
        </w:tc>
        <w:tc>
          <w:tcPr>
            <w:tcW w:w="1417" w:type="dxa"/>
            <w:vAlign w:val="center"/>
            <w:hideMark/>
          </w:tcPr>
          <w:p w14:paraId="44605952" w14:textId="11C8B487" w:rsidR="0076016E" w:rsidRPr="001F5ABC" w:rsidRDefault="0076016E" w:rsidP="001F5ABC">
            <w:pPr>
              <w:jc w:val="center"/>
              <w:rPr>
                <w:rFonts w:ascii="Oracle Sans" w:hAnsi="Oracle Sans" w:cs="Times New Roman"/>
                <w:sz w:val="22"/>
              </w:rPr>
            </w:pPr>
          </w:p>
        </w:tc>
        <w:tc>
          <w:tcPr>
            <w:tcW w:w="1559" w:type="dxa"/>
            <w:vAlign w:val="center"/>
            <w:hideMark/>
          </w:tcPr>
          <w:p w14:paraId="3F4F83B8" w14:textId="77777777" w:rsidR="0076016E" w:rsidRPr="006A4B23" w:rsidRDefault="0076016E" w:rsidP="001F5ABC">
            <w:pPr>
              <w:jc w:val="center"/>
              <w:rPr>
                <w:rFonts w:ascii="Oracle Sans" w:hAnsi="Oracle Sans" w:cs="Times New Roman"/>
                <w:sz w:val="22"/>
              </w:rPr>
            </w:pPr>
            <w:r w:rsidRPr="00EF6A8C">
              <w:rPr>
                <w:rFonts w:ascii="Oracle Sans" w:hAnsi="Oracle Sans"/>
                <w:sz w:val="22"/>
              </w:rPr>
              <w:t>MCB with OC Supporting</w:t>
            </w:r>
          </w:p>
        </w:tc>
      </w:tr>
    </w:tbl>
    <w:p w14:paraId="4C5A2845" w14:textId="77777777" w:rsidR="0076016E" w:rsidRPr="00EF6A8C" w:rsidRDefault="0076016E" w:rsidP="00A41BCB">
      <w:pPr>
        <w:ind w:left="360"/>
        <w:rPr>
          <w:rFonts w:ascii="Oracle Sans" w:hAnsi="Oracle Sans"/>
          <w:sz w:val="22"/>
          <w:szCs w:val="22"/>
        </w:rPr>
      </w:pPr>
    </w:p>
    <w:p w14:paraId="51ED38C3" w14:textId="77777777" w:rsidR="00A41BCB" w:rsidRPr="001F5ABC" w:rsidRDefault="00A41BCB" w:rsidP="00A41BCB">
      <w:pPr>
        <w:pStyle w:val="ListParagraph"/>
        <w:numPr>
          <w:ilvl w:val="0"/>
          <w:numId w:val="20"/>
        </w:numPr>
        <w:ind w:left="360"/>
        <w:jc w:val="both"/>
        <w:rPr>
          <w:rFonts w:ascii="Oracle Sans" w:hAnsi="Oracle Sans"/>
          <w:sz w:val="22"/>
          <w:szCs w:val="22"/>
        </w:rPr>
      </w:pPr>
      <w:r w:rsidRPr="006A4B23">
        <w:rPr>
          <w:rFonts w:ascii="Oracle Sans" w:hAnsi="Oracle Sans"/>
          <w:sz w:val="22"/>
          <w:szCs w:val="22"/>
          <w:u w:val="single"/>
        </w:rPr>
        <w:lastRenderedPageBreak/>
        <w:t>Your Obligations and Project Assumptions.</w:t>
      </w:r>
      <w:r w:rsidRPr="001F5ABC">
        <w:rPr>
          <w:rFonts w:ascii="Oracle Sans" w:hAnsi="Oracle Sans"/>
          <w:sz w:val="22"/>
          <w:szCs w:val="22"/>
        </w:rPr>
        <w:t xml:space="preserve">  You </w:t>
      </w:r>
      <w:r w:rsidRPr="001F5ABC">
        <w:rPr>
          <w:rFonts w:ascii="Oracle Sans" w:hAnsi="Oracle Sans"/>
          <w:spacing w:val="-3"/>
          <w:sz w:val="22"/>
          <w:szCs w:val="22"/>
        </w:rPr>
        <w:t xml:space="preserve">acknowledge that Your timely provision of and access to office accommodations, facilities, and equipment (if applicable), and assistance, cooperation, complete and accurate information and data from Your officers, agents, and employees (collectively, “cooperation”) are essential to the performance of any Services as set forth in this exhibit.  Oracle will not be responsible for any deficiency in performing Services if such deficiency results from Your failure to provide full cooperation.  </w:t>
      </w:r>
      <w:r w:rsidRPr="001F5ABC">
        <w:rPr>
          <w:rFonts w:ascii="Oracle Sans" w:hAnsi="Oracle Sans"/>
          <w:sz w:val="22"/>
          <w:szCs w:val="22"/>
        </w:rPr>
        <w:t>You acknowledge that if Oracle’s cost of providing Services is increased because of Your failure to meet the obligations listed in this exhibit, failure to provide cooperation, or because of any other circumstance outside of Oracle’s control, then You agree to pay Oracle for such increased costs.  Such increased costs may include time during which Oracle resources are under-utilized because of delays.</w:t>
      </w:r>
    </w:p>
    <w:p w14:paraId="14A765BD" w14:textId="77777777" w:rsidR="00A41BCB" w:rsidRPr="001F5ABC" w:rsidRDefault="00A41BCB" w:rsidP="00A41BCB">
      <w:pPr>
        <w:ind w:left="360" w:right="180" w:hanging="360"/>
        <w:jc w:val="both"/>
        <w:rPr>
          <w:rFonts w:ascii="Oracle Sans" w:hAnsi="Oracle Sans"/>
          <w:sz w:val="22"/>
          <w:szCs w:val="22"/>
        </w:rPr>
      </w:pPr>
      <w:r w:rsidRPr="001F5ABC">
        <w:rPr>
          <w:rFonts w:ascii="Oracle Sans" w:hAnsi="Oracle Sans"/>
          <w:color w:val="0000FF"/>
          <w:sz w:val="22"/>
          <w:szCs w:val="22"/>
        </w:rPr>
        <w:tab/>
      </w:r>
    </w:p>
    <w:p w14:paraId="74F6AF6A" w14:textId="77777777" w:rsidR="00A41BCB" w:rsidRPr="001F5ABC" w:rsidRDefault="00A41BCB" w:rsidP="00A41BCB">
      <w:pPr>
        <w:pStyle w:val="Heading7"/>
        <w:ind w:left="360"/>
        <w:jc w:val="both"/>
        <w:rPr>
          <w:rFonts w:ascii="Oracle Sans" w:hAnsi="Oracle Sans"/>
          <w:sz w:val="22"/>
          <w:szCs w:val="22"/>
        </w:rPr>
      </w:pPr>
      <w:r w:rsidRPr="001F5ABC">
        <w:rPr>
          <w:rFonts w:ascii="Oracle Sans" w:hAnsi="Oracle Sans"/>
          <w:sz w:val="22"/>
          <w:szCs w:val="22"/>
        </w:rPr>
        <w:t>You acknowledge that Oracle’s ability to perform the Services depends upon Your fulfillment of the following obligations and the following project assumptions:</w:t>
      </w:r>
    </w:p>
    <w:p w14:paraId="36B478B5" w14:textId="77777777" w:rsidR="00A41BCB" w:rsidRPr="001F5ABC" w:rsidRDefault="00A41BCB" w:rsidP="00A41BCB">
      <w:pPr>
        <w:pStyle w:val="BodyText"/>
        <w:pBdr>
          <w:top w:val="none" w:sz="0" w:space="0" w:color="auto"/>
          <w:left w:val="none" w:sz="0" w:space="0" w:color="auto"/>
          <w:bottom w:val="none" w:sz="0" w:space="0" w:color="auto"/>
          <w:right w:val="none" w:sz="0" w:space="0" w:color="auto"/>
        </w:pBdr>
        <w:ind w:left="360"/>
        <w:rPr>
          <w:rFonts w:ascii="Oracle Sans" w:hAnsi="Oracle Sans"/>
          <w:szCs w:val="22"/>
        </w:rPr>
      </w:pPr>
    </w:p>
    <w:p w14:paraId="448793B1" w14:textId="77777777" w:rsidR="00A41BCB" w:rsidRPr="001F5ABC" w:rsidRDefault="00A41BCB" w:rsidP="00A41BCB">
      <w:pPr>
        <w:pStyle w:val="BodyText"/>
        <w:numPr>
          <w:ilvl w:val="0"/>
          <w:numId w:val="21"/>
        </w:numPr>
        <w:pBdr>
          <w:top w:val="none" w:sz="0" w:space="0" w:color="auto"/>
          <w:left w:val="none" w:sz="0" w:space="0" w:color="auto"/>
          <w:bottom w:val="none" w:sz="0" w:space="0" w:color="auto"/>
          <w:right w:val="none" w:sz="0" w:space="0" w:color="auto"/>
        </w:pBdr>
        <w:jc w:val="both"/>
        <w:rPr>
          <w:rFonts w:ascii="Oracle Sans" w:hAnsi="Oracle Sans"/>
          <w:b/>
          <w:i/>
          <w:color w:val="0000FF"/>
          <w:szCs w:val="22"/>
        </w:rPr>
      </w:pPr>
      <w:r w:rsidRPr="001F5ABC">
        <w:rPr>
          <w:rFonts w:ascii="Oracle Sans" w:hAnsi="Oracle Sans"/>
          <w:szCs w:val="22"/>
          <w:u w:val="single"/>
        </w:rPr>
        <w:t>Your Obligations</w:t>
      </w:r>
      <w:r w:rsidRPr="001F5ABC">
        <w:rPr>
          <w:rFonts w:ascii="Oracle Sans" w:hAnsi="Oracle Sans"/>
          <w:szCs w:val="22"/>
        </w:rPr>
        <w:t xml:space="preserve">. </w:t>
      </w:r>
    </w:p>
    <w:p w14:paraId="2039C246" w14:textId="77777777" w:rsidR="00A41BCB" w:rsidRPr="001F5ABC" w:rsidRDefault="00A41BCB" w:rsidP="00A41BCB">
      <w:pPr>
        <w:numPr>
          <w:ilvl w:val="0"/>
          <w:numId w:val="16"/>
        </w:numPr>
        <w:tabs>
          <w:tab w:val="clear" w:pos="720"/>
          <w:tab w:val="num" w:pos="1080"/>
        </w:tabs>
        <w:ind w:left="1080"/>
        <w:jc w:val="both"/>
        <w:rPr>
          <w:rFonts w:ascii="Oracle Sans" w:hAnsi="Oracle Sans"/>
          <w:sz w:val="22"/>
          <w:szCs w:val="22"/>
        </w:rPr>
      </w:pPr>
      <w:r w:rsidRPr="001F5ABC">
        <w:rPr>
          <w:rFonts w:ascii="Oracle Sans" w:hAnsi="Oracle Sans"/>
          <w:sz w:val="22"/>
          <w:szCs w:val="22"/>
        </w:rPr>
        <w:t xml:space="preserve">If the Services are provided for on premise Products, maintain the properly configured hardware/operating system platform to support the Services.  </w:t>
      </w:r>
    </w:p>
    <w:p w14:paraId="62DEAA28" w14:textId="77777777" w:rsidR="00A41BCB" w:rsidRPr="001F5ABC" w:rsidRDefault="00A41BCB" w:rsidP="00A41BCB">
      <w:pPr>
        <w:widowControl w:val="0"/>
        <w:numPr>
          <w:ilvl w:val="0"/>
          <w:numId w:val="16"/>
        </w:numPr>
        <w:tabs>
          <w:tab w:val="clear" w:pos="720"/>
          <w:tab w:val="num" w:pos="1080"/>
        </w:tabs>
        <w:ind w:left="1080"/>
        <w:jc w:val="both"/>
        <w:rPr>
          <w:rFonts w:ascii="Oracle Sans" w:hAnsi="Oracle Sans"/>
          <w:sz w:val="22"/>
          <w:szCs w:val="22"/>
        </w:rPr>
      </w:pPr>
      <w:r w:rsidRPr="001F5ABC">
        <w:rPr>
          <w:rFonts w:ascii="Oracle Sans" w:hAnsi="Oracle Sans"/>
          <w:sz w:val="22"/>
          <w:szCs w:val="22"/>
        </w:rPr>
        <w:t>If the Services are provided for on premise Products, obtain licenses under separate contract for any necessary Oracle software and hardware programs before the commencement of Services.</w:t>
      </w:r>
    </w:p>
    <w:p w14:paraId="13329940" w14:textId="77777777" w:rsidR="00A41BCB" w:rsidRPr="001F5ABC" w:rsidRDefault="00A41BCB" w:rsidP="00A41BCB">
      <w:pPr>
        <w:widowControl w:val="0"/>
        <w:numPr>
          <w:ilvl w:val="0"/>
          <w:numId w:val="16"/>
        </w:numPr>
        <w:tabs>
          <w:tab w:val="clear" w:pos="720"/>
          <w:tab w:val="num" w:pos="1080"/>
        </w:tabs>
        <w:ind w:left="1080"/>
        <w:jc w:val="both"/>
        <w:rPr>
          <w:rFonts w:ascii="Oracle Sans" w:hAnsi="Oracle Sans"/>
          <w:sz w:val="22"/>
          <w:szCs w:val="22"/>
        </w:rPr>
      </w:pPr>
      <w:r w:rsidRPr="001F5ABC">
        <w:rPr>
          <w:rFonts w:ascii="Oracle Sans" w:hAnsi="Oracle Sans"/>
          <w:sz w:val="22"/>
          <w:szCs w:val="22"/>
        </w:rPr>
        <w:t xml:space="preserve">If the Services are provided for on premise Products, maintain annual technical support for the Oracle software and hardware with access to software patches and updates made available by Oracle under separate contract throughout the term of the Services.  </w:t>
      </w:r>
    </w:p>
    <w:p w14:paraId="172DE220" w14:textId="77777777" w:rsidR="00A41BCB" w:rsidRPr="001F5ABC" w:rsidRDefault="00A41BCB" w:rsidP="00A41BCB">
      <w:pPr>
        <w:widowControl w:val="0"/>
        <w:numPr>
          <w:ilvl w:val="0"/>
          <w:numId w:val="16"/>
        </w:numPr>
        <w:tabs>
          <w:tab w:val="clear" w:pos="720"/>
          <w:tab w:val="num" w:pos="1080"/>
        </w:tabs>
        <w:ind w:left="1080"/>
        <w:jc w:val="both"/>
        <w:rPr>
          <w:rFonts w:ascii="Oracle Sans" w:hAnsi="Oracle Sans"/>
          <w:b/>
          <w:i/>
          <w:sz w:val="22"/>
          <w:szCs w:val="22"/>
        </w:rPr>
      </w:pPr>
      <w:r w:rsidRPr="001F5ABC">
        <w:rPr>
          <w:rFonts w:ascii="Oracle Sans" w:hAnsi="Oracle Sans"/>
          <w:sz w:val="22"/>
          <w:szCs w:val="22"/>
        </w:rPr>
        <w:t xml:space="preserve">If the Services are provided in an Oracle hosted cloud environment, obtain </w:t>
      </w:r>
      <w:r w:rsidRPr="001F5ABC">
        <w:rPr>
          <w:rFonts w:ascii="Oracle Sans" w:hAnsi="Oracle Sans"/>
          <w:color w:val="000000"/>
          <w:sz w:val="22"/>
          <w:szCs w:val="22"/>
        </w:rPr>
        <w:t>Cloud Services under separate contract prior to the commencement of Services under this exhibit and maintain such Cloud Services for the duration of the</w:t>
      </w:r>
      <w:r w:rsidRPr="001F5ABC">
        <w:rPr>
          <w:rFonts w:ascii="Oracle Sans" w:hAnsi="Oracle Sans"/>
          <w:sz w:val="22"/>
          <w:szCs w:val="22"/>
        </w:rPr>
        <w:t xml:space="preserve"> Services provided under this exhibit. </w:t>
      </w:r>
    </w:p>
    <w:p w14:paraId="5648B01A" w14:textId="77777777" w:rsidR="00A41BCB" w:rsidRPr="00EF6A8C" w:rsidRDefault="00A41BCB" w:rsidP="00A41BCB">
      <w:pPr>
        <w:pStyle w:val="ListParagraph"/>
        <w:numPr>
          <w:ilvl w:val="0"/>
          <w:numId w:val="16"/>
        </w:numPr>
        <w:tabs>
          <w:tab w:val="clear" w:pos="720"/>
          <w:tab w:val="left" w:pos="1080"/>
        </w:tabs>
        <w:overflowPunct/>
        <w:autoSpaceDE/>
        <w:autoSpaceDN/>
        <w:adjustRightInd/>
        <w:ind w:left="1080"/>
        <w:contextualSpacing w:val="0"/>
        <w:jc w:val="both"/>
        <w:textAlignment w:val="auto"/>
        <w:rPr>
          <w:rFonts w:ascii="Oracle Sans" w:hAnsi="Oracle Sans" w:cs="Arial"/>
          <w:sz w:val="22"/>
          <w:szCs w:val="22"/>
        </w:rPr>
      </w:pPr>
      <w:r w:rsidRPr="00EF6A8C">
        <w:rPr>
          <w:rFonts w:ascii="Oracle Sans" w:hAnsi="Oracle Sans" w:cs="Arial"/>
          <w:sz w:val="22"/>
          <w:szCs w:val="22"/>
        </w:rPr>
        <w:t xml:space="preserve">If Oracle provides You with access to a third party tool (software or cloud service) to facilitate collaboration between You and Oracle related to the Services (“Third Party Collaboration Tool”), You agree to comply with the applicable terms found here </w:t>
      </w:r>
      <w:hyperlink r:id="rId16" w:history="1">
        <w:r w:rsidRPr="00EF6A8C">
          <w:rPr>
            <w:rStyle w:val="Hyperlink"/>
            <w:rFonts w:ascii="Oracle Sans" w:hAnsi="Oracle Sans" w:cs="Arial"/>
            <w:sz w:val="22"/>
            <w:szCs w:val="22"/>
          </w:rPr>
          <w:t>https://www.oracle.com/a/ocom/docs/corporate/ocs-third-party-tools.pdf</w:t>
        </w:r>
      </w:hyperlink>
      <w:r w:rsidRPr="00EF6A8C">
        <w:rPr>
          <w:rFonts w:ascii="Oracle Sans" w:hAnsi="Oracle Sans" w:cs="Arial"/>
          <w:sz w:val="22"/>
          <w:szCs w:val="22"/>
        </w:rPr>
        <w:t>.  Such applicable terms shall become binding upon You upon any use by You of the corresponding Third Party Collaboration Tool.</w:t>
      </w:r>
    </w:p>
    <w:p w14:paraId="3D98C46A" w14:textId="77777777" w:rsidR="00A41BCB" w:rsidRPr="006A4B23" w:rsidRDefault="00A41BCB" w:rsidP="00A41BCB">
      <w:pPr>
        <w:widowControl w:val="0"/>
        <w:numPr>
          <w:ilvl w:val="0"/>
          <w:numId w:val="16"/>
        </w:numPr>
        <w:tabs>
          <w:tab w:val="clear" w:pos="720"/>
          <w:tab w:val="num" w:pos="1080"/>
        </w:tabs>
        <w:ind w:left="1080"/>
        <w:jc w:val="both"/>
        <w:rPr>
          <w:rFonts w:ascii="Oracle Sans" w:hAnsi="Oracle Sans"/>
          <w:b/>
          <w:i/>
          <w:sz w:val="22"/>
          <w:szCs w:val="22"/>
        </w:rPr>
      </w:pPr>
      <w:r w:rsidRPr="00EF6A8C">
        <w:rPr>
          <w:rFonts w:ascii="Oracle Sans" w:hAnsi="Oracle Sans"/>
          <w:sz w:val="22"/>
          <w:szCs w:val="22"/>
        </w:rPr>
        <w:t xml:space="preserve">Provide Oracle with full access to the relevant documentation and the functional, technical, and business resources with adequate skills and knowledge to support the performance of Services. </w:t>
      </w:r>
    </w:p>
    <w:p w14:paraId="28B3F0B9" w14:textId="77777777" w:rsidR="00A41BCB" w:rsidRPr="001F5ABC" w:rsidRDefault="00A41BCB" w:rsidP="00A41BCB">
      <w:pPr>
        <w:pStyle w:val="ListParagraph"/>
        <w:widowControl w:val="0"/>
        <w:numPr>
          <w:ilvl w:val="0"/>
          <w:numId w:val="16"/>
        </w:numPr>
        <w:tabs>
          <w:tab w:val="clear" w:pos="720"/>
          <w:tab w:val="num" w:pos="1080"/>
        </w:tabs>
        <w:ind w:left="1080"/>
        <w:jc w:val="both"/>
        <w:textAlignment w:val="auto"/>
        <w:rPr>
          <w:rFonts w:ascii="Oracle Sans" w:hAnsi="Oracle Sans"/>
          <w:sz w:val="22"/>
          <w:szCs w:val="22"/>
        </w:rPr>
      </w:pPr>
      <w:r w:rsidRPr="001F5ABC">
        <w:rPr>
          <w:rFonts w:ascii="Oracle Sans" w:hAnsi="Oracle Sans"/>
          <w:sz w:val="22"/>
          <w:szCs w:val="22"/>
        </w:rPr>
        <w:t>Provide, for all Oracle resources performing Services at Your site, a safe and healthful workspace (e.g., a workspace that is free from recognized hazards that are causing, or likely to cause, death or serious physical harm, a workspace that has proper ventilation, legally acceptable oxygen concentration levels, sound levels acceptable for resources performing Services in the workspace, and ergonomically correct work stations).</w:t>
      </w:r>
    </w:p>
    <w:p w14:paraId="1A26B75C" w14:textId="77777777" w:rsidR="00A41BCB" w:rsidRPr="001F5ABC" w:rsidRDefault="00A41BCB" w:rsidP="00A41BCB">
      <w:pPr>
        <w:widowControl w:val="0"/>
        <w:numPr>
          <w:ilvl w:val="0"/>
          <w:numId w:val="16"/>
        </w:numPr>
        <w:tabs>
          <w:tab w:val="clear" w:pos="720"/>
          <w:tab w:val="num" w:pos="1080"/>
        </w:tabs>
        <w:ind w:left="1080"/>
        <w:jc w:val="both"/>
        <w:rPr>
          <w:rFonts w:ascii="Oracle Sans" w:hAnsi="Oracle Sans"/>
          <w:b/>
          <w:i/>
          <w:sz w:val="22"/>
          <w:szCs w:val="22"/>
        </w:rPr>
      </w:pPr>
      <w:r w:rsidRPr="001F5ABC">
        <w:rPr>
          <w:rFonts w:ascii="Oracle Sans" w:hAnsi="Oracle Sans"/>
          <w:sz w:val="22"/>
          <w:szCs w:val="22"/>
        </w:rPr>
        <w:t xml:space="preserve">Provide any notices, and obtain any consents, required for Oracle to perform Services.  </w:t>
      </w:r>
    </w:p>
    <w:p w14:paraId="5A550934" w14:textId="77777777" w:rsidR="00A41BCB" w:rsidRPr="001F5ABC" w:rsidRDefault="00A41BCB" w:rsidP="00A41BCB">
      <w:pPr>
        <w:widowControl w:val="0"/>
        <w:numPr>
          <w:ilvl w:val="0"/>
          <w:numId w:val="16"/>
        </w:numPr>
        <w:tabs>
          <w:tab w:val="clear" w:pos="720"/>
          <w:tab w:val="num" w:pos="1080"/>
        </w:tabs>
        <w:ind w:left="1080"/>
        <w:jc w:val="both"/>
        <w:rPr>
          <w:rFonts w:ascii="Oracle Sans" w:hAnsi="Oracle Sans"/>
          <w:b/>
          <w:i/>
          <w:sz w:val="22"/>
          <w:szCs w:val="22"/>
        </w:rPr>
      </w:pPr>
      <w:r w:rsidRPr="001F5ABC">
        <w:rPr>
          <w:rFonts w:ascii="Oracle Sans" w:hAnsi="Oracle Sans"/>
          <w:sz w:val="22"/>
          <w:szCs w:val="22"/>
        </w:rPr>
        <w:t>Limit Oracle’s access to any production environments or shared development environments to the extent necessary for Oracle to perform Services.</w:t>
      </w:r>
    </w:p>
    <w:p w14:paraId="0B4F065B" w14:textId="77777777" w:rsidR="00A41BCB" w:rsidRPr="001F5ABC" w:rsidRDefault="00A41BCB" w:rsidP="00A41BCB">
      <w:pPr>
        <w:pStyle w:val="ListParagraph"/>
        <w:numPr>
          <w:ilvl w:val="0"/>
          <w:numId w:val="16"/>
        </w:numPr>
        <w:tabs>
          <w:tab w:val="clear" w:pos="720"/>
          <w:tab w:val="num" w:pos="1080"/>
        </w:tabs>
        <w:ind w:left="1080"/>
        <w:jc w:val="both"/>
        <w:rPr>
          <w:rFonts w:ascii="Oracle Sans" w:hAnsi="Oracle Sans" w:cs="Arial"/>
          <w:sz w:val="22"/>
          <w:szCs w:val="22"/>
        </w:rPr>
      </w:pPr>
      <w:r w:rsidRPr="00EF6A8C">
        <w:rPr>
          <w:rFonts w:ascii="Oracle Sans" w:hAnsi="Oracle Sans" w:cs="Arial"/>
          <w:color w:val="000000"/>
          <w:sz w:val="22"/>
          <w:szCs w:val="22"/>
        </w:rPr>
        <w:t xml:space="preserve">If Services are performed remotely, provide Oracle resources with remote access to Your systems and environments required for such Services, using an Oracle-defined standard virtual private network or an Oracle Web Conference or similar, agreed-upon third-party web conferencing application (collectively, “remote access tools”), including by:  (a) installing the remote access tools prior to the commencement of Services and maintaining them for the duration of the Services (e.g., </w:t>
      </w:r>
      <w:r w:rsidRPr="00EF6A8C">
        <w:rPr>
          <w:rFonts w:ascii="Oracle Sans" w:hAnsi="Oracle Sans" w:cs="Arial"/>
          <w:color w:val="000000"/>
          <w:sz w:val="22"/>
          <w:szCs w:val="22"/>
        </w:rPr>
        <w:lastRenderedPageBreak/>
        <w:t xml:space="preserve">by acquiring any equipment and performing labor) to ensure all components of Your Oracle software environment are accessible and in compliance with all Oracle’s requirements; and (b) obtaining all rights to use the remote access tools </w:t>
      </w:r>
      <w:r w:rsidRPr="00EF6A8C">
        <w:rPr>
          <w:rFonts w:ascii="Oracle Sans" w:hAnsi="Oracle Sans" w:cs="Arial"/>
          <w:sz w:val="22"/>
          <w:szCs w:val="22"/>
        </w:rPr>
        <w:t xml:space="preserve">for </w:t>
      </w:r>
      <w:r w:rsidRPr="00EF6A8C">
        <w:rPr>
          <w:rFonts w:ascii="Oracle Sans" w:hAnsi="Oracle Sans" w:cs="Arial"/>
          <w:color w:val="000000"/>
          <w:sz w:val="22"/>
          <w:szCs w:val="22"/>
        </w:rPr>
        <w:t>all Oracle resources providing remote Services.  You acknowledge and agree that:  (i) Oracle is not responsible for network connections or any related problems, such as bandwidth issues, excessive latency, network outages, or any performance or other conditions caused by an internet service provider or the network connections; and (ii) all terms and conditions applicable to any third-party web conferencing application shall have no force or effect whatsoever.</w:t>
      </w:r>
    </w:p>
    <w:p w14:paraId="5E5F2FE5" w14:textId="18A1D97D"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olor w:val="000000"/>
          <w:sz w:val="22"/>
          <w:szCs w:val="22"/>
        </w:rPr>
        <w:t xml:space="preserve">Designate an Executive Sponsor, who will be available to discuss the project, make timely decisions on </w:t>
      </w:r>
      <w:r w:rsidR="00660715" w:rsidRPr="00EF6A8C">
        <w:rPr>
          <w:rFonts w:ascii="Oracle Sans" w:hAnsi="Oracle Sans"/>
          <w:color w:val="000000"/>
          <w:sz w:val="22"/>
          <w:szCs w:val="22"/>
        </w:rPr>
        <w:t>Your</w:t>
      </w:r>
      <w:r w:rsidRPr="001F5ABC">
        <w:rPr>
          <w:rFonts w:ascii="Oracle Sans" w:hAnsi="Oracle Sans"/>
          <w:color w:val="000000"/>
          <w:sz w:val="22"/>
          <w:szCs w:val="22"/>
        </w:rPr>
        <w:t xml:space="preserve"> behalf on all issues, and be responsible for the project from </w:t>
      </w:r>
      <w:r w:rsidR="00660715" w:rsidRPr="00EF6A8C">
        <w:rPr>
          <w:rFonts w:ascii="Oracle Sans" w:hAnsi="Oracle Sans"/>
          <w:color w:val="000000"/>
          <w:sz w:val="22"/>
          <w:szCs w:val="22"/>
        </w:rPr>
        <w:t>Your</w:t>
      </w:r>
      <w:r w:rsidRPr="001F5ABC">
        <w:rPr>
          <w:rFonts w:ascii="Oracle Sans" w:hAnsi="Oracle Sans"/>
          <w:color w:val="000000"/>
          <w:sz w:val="22"/>
          <w:szCs w:val="22"/>
        </w:rPr>
        <w:t xml:space="preserve"> perspective.</w:t>
      </w:r>
    </w:p>
    <w:p w14:paraId="58A1555F" w14:textId="241F2B2A"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olor w:val="000000"/>
          <w:sz w:val="22"/>
          <w:szCs w:val="22"/>
        </w:rPr>
        <w:t xml:space="preserve">Form a steering committee to provide project oversight, issue handling, and policy decisions. Ensure that Project Governance is followed as per </w:t>
      </w:r>
      <w:r w:rsidR="00660715" w:rsidRPr="00EF6A8C">
        <w:rPr>
          <w:rFonts w:ascii="Oracle Sans" w:hAnsi="Oracle Sans"/>
          <w:color w:val="000000"/>
          <w:sz w:val="22"/>
          <w:szCs w:val="22"/>
        </w:rPr>
        <w:t>Your</w:t>
      </w:r>
      <w:r w:rsidRPr="001F5ABC">
        <w:rPr>
          <w:rFonts w:ascii="Oracle Sans" w:hAnsi="Oracle Sans"/>
          <w:color w:val="000000"/>
          <w:sz w:val="22"/>
          <w:szCs w:val="22"/>
        </w:rPr>
        <w:t xml:space="preserve"> IT PMO requirements.</w:t>
      </w:r>
    </w:p>
    <w:p w14:paraId="601C3995" w14:textId="63870AC2"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olor w:val="000000"/>
          <w:sz w:val="22"/>
          <w:szCs w:val="22"/>
        </w:rPr>
        <w:t>Ensure that the project has the full commitment and cooperation of senior management in MCB.</w:t>
      </w:r>
    </w:p>
    <w:p w14:paraId="77A08123" w14:textId="28734231"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olor w:val="000000"/>
          <w:sz w:val="22"/>
          <w:szCs w:val="22"/>
        </w:rPr>
        <w:t>Make necessary arrangements to ensure that key users, staff and representatives are available to participate in project activities when required.</w:t>
      </w:r>
    </w:p>
    <w:p w14:paraId="51759F76" w14:textId="7AFCC673"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olor w:val="000000"/>
          <w:sz w:val="22"/>
          <w:szCs w:val="22"/>
        </w:rPr>
        <w:t>Arrange for key-users/process-owners to attend product training from Oracle University before the start of the project.</w:t>
      </w:r>
    </w:p>
    <w:p w14:paraId="0940189C" w14:textId="38E56E02"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olor w:val="000000"/>
          <w:sz w:val="22"/>
          <w:szCs w:val="22"/>
        </w:rPr>
        <w:t xml:space="preserve">Arrange for </w:t>
      </w:r>
      <w:r w:rsidR="00660715" w:rsidRPr="00EF6A8C">
        <w:rPr>
          <w:rFonts w:ascii="Oracle Sans" w:hAnsi="Oracle Sans"/>
          <w:color w:val="000000"/>
          <w:sz w:val="22"/>
          <w:szCs w:val="22"/>
        </w:rPr>
        <w:t>Your</w:t>
      </w:r>
      <w:r w:rsidRPr="001F5ABC">
        <w:rPr>
          <w:rFonts w:ascii="Oracle Sans" w:hAnsi="Oracle Sans"/>
          <w:color w:val="000000"/>
          <w:sz w:val="22"/>
          <w:szCs w:val="22"/>
        </w:rPr>
        <w:t xml:space="preserve"> representatives to review and Acceptance off deliverables as required.  All deliverables will be deemed Accepted by </w:t>
      </w:r>
      <w:r w:rsidR="00660715" w:rsidRPr="00EF6A8C">
        <w:rPr>
          <w:rFonts w:ascii="Oracle Sans" w:hAnsi="Oracle Sans"/>
          <w:color w:val="000000"/>
          <w:sz w:val="22"/>
          <w:szCs w:val="22"/>
        </w:rPr>
        <w:t>You</w:t>
      </w:r>
      <w:r w:rsidRPr="001F5ABC">
        <w:rPr>
          <w:rFonts w:ascii="Oracle Sans" w:hAnsi="Oracle Sans"/>
          <w:color w:val="000000"/>
          <w:sz w:val="22"/>
          <w:szCs w:val="22"/>
        </w:rPr>
        <w:t xml:space="preserve"> if no response is received within agreed timeframes. Any subsequent additions will be subject to change control.</w:t>
      </w:r>
    </w:p>
    <w:p w14:paraId="6F387AF4" w14:textId="1ED11A86"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olor w:val="000000"/>
          <w:sz w:val="22"/>
          <w:szCs w:val="22"/>
        </w:rPr>
        <w:t>Provide documentation relevant to the current business processes and systems if available.</w:t>
      </w:r>
    </w:p>
    <w:p w14:paraId="0F5DDC17" w14:textId="0E30A98B" w:rsidR="0076016E" w:rsidRPr="001F5ABC" w:rsidRDefault="00660715" w:rsidP="00A41BCB">
      <w:pPr>
        <w:pStyle w:val="ListParagraph"/>
        <w:numPr>
          <w:ilvl w:val="0"/>
          <w:numId w:val="16"/>
        </w:numPr>
        <w:tabs>
          <w:tab w:val="clear" w:pos="720"/>
          <w:tab w:val="num" w:pos="1080"/>
        </w:tabs>
        <w:ind w:left="1080"/>
        <w:jc w:val="both"/>
        <w:rPr>
          <w:rFonts w:ascii="Oracle Sans" w:hAnsi="Oracle Sans" w:cs="Arial"/>
          <w:sz w:val="22"/>
          <w:szCs w:val="22"/>
        </w:rPr>
      </w:pPr>
      <w:r w:rsidRPr="00EF6A8C">
        <w:rPr>
          <w:rFonts w:ascii="Oracle Sans" w:hAnsi="Oracle Sans" w:cs="Arial"/>
          <w:color w:val="000000"/>
          <w:sz w:val="22"/>
          <w:szCs w:val="22"/>
        </w:rPr>
        <w:t>You are</w:t>
      </w:r>
      <w:r w:rsidR="0076016E" w:rsidRPr="001F5ABC">
        <w:rPr>
          <w:rFonts w:ascii="Oracle Sans" w:hAnsi="Oracle Sans" w:cs="Arial"/>
          <w:color w:val="000000"/>
          <w:sz w:val="22"/>
          <w:szCs w:val="22"/>
        </w:rPr>
        <w:t xml:space="preserve"> responsible for the design, development, and testing of any changes to target and trusted systems that may be necessitated by the implementation of Oracle Identity Governance.</w:t>
      </w:r>
    </w:p>
    <w:p w14:paraId="05322766" w14:textId="600C0239"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Key users are experienced, have the sound business knowledge, are empowered to make decisions, and are available as per an agreed Project Work Plan.</w:t>
      </w:r>
    </w:p>
    <w:p w14:paraId="1077D3FB" w14:textId="30813245"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Provide Oracle with full access to relevant functional, technical and business resources with adequate skills and knowledge to support the performance of Services.</w:t>
      </w:r>
    </w:p>
    <w:p w14:paraId="22F51DB3" w14:textId="3E81202E"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 xml:space="preserve">Oracle will provide laptops for their consultants. </w:t>
      </w:r>
      <w:r w:rsidR="00660715" w:rsidRPr="00EF6A8C">
        <w:rPr>
          <w:rFonts w:ascii="Oracle Sans" w:hAnsi="Oracle Sans" w:cs="Arial"/>
          <w:color w:val="000000"/>
          <w:sz w:val="22"/>
          <w:szCs w:val="22"/>
        </w:rPr>
        <w:t>You</w:t>
      </w:r>
      <w:r w:rsidRPr="001F5ABC">
        <w:rPr>
          <w:rFonts w:ascii="Oracle Sans" w:hAnsi="Oracle Sans" w:cs="Arial"/>
          <w:color w:val="000000"/>
          <w:sz w:val="22"/>
          <w:szCs w:val="22"/>
        </w:rPr>
        <w:t xml:space="preserve"> will provide laptops for project use if Oracle consultants’ standard Oracle Base Installation (OBI) is not compatible with </w:t>
      </w:r>
      <w:r w:rsidR="00660715" w:rsidRPr="00EF6A8C">
        <w:rPr>
          <w:rFonts w:ascii="Oracle Sans" w:hAnsi="Oracle Sans" w:cs="Arial"/>
          <w:color w:val="000000"/>
          <w:sz w:val="22"/>
          <w:szCs w:val="22"/>
        </w:rPr>
        <w:t>Your</w:t>
      </w:r>
      <w:r w:rsidRPr="001F5ABC">
        <w:rPr>
          <w:rFonts w:ascii="Oracle Sans" w:hAnsi="Oracle Sans" w:cs="Arial"/>
          <w:color w:val="000000"/>
          <w:sz w:val="22"/>
          <w:szCs w:val="22"/>
        </w:rPr>
        <w:t xml:space="preserve"> network requirements.</w:t>
      </w:r>
    </w:p>
    <w:p w14:paraId="7315393A" w14:textId="49351B56"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Provide workshop venues that address the technical requirements for connecting to the project environments.</w:t>
      </w:r>
    </w:p>
    <w:p w14:paraId="079DBBAA" w14:textId="5D5D22B2"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 xml:space="preserve">Make sure that </w:t>
      </w:r>
      <w:r w:rsidR="00660715" w:rsidRPr="00EF6A8C">
        <w:rPr>
          <w:rFonts w:ascii="Oracle Sans" w:hAnsi="Oracle Sans" w:cs="Arial"/>
          <w:color w:val="000000"/>
          <w:sz w:val="22"/>
          <w:szCs w:val="22"/>
        </w:rPr>
        <w:t>You</w:t>
      </w:r>
      <w:r w:rsidRPr="001F5ABC">
        <w:rPr>
          <w:rFonts w:ascii="Oracle Sans" w:hAnsi="Oracle Sans" w:cs="Arial"/>
          <w:color w:val="000000"/>
          <w:sz w:val="22"/>
          <w:szCs w:val="22"/>
        </w:rPr>
        <w:t xml:space="preserve"> will provide a Project manager for the duration of the project to coordinate tasks with </w:t>
      </w:r>
      <w:r w:rsidR="00660715" w:rsidRPr="00EF6A8C">
        <w:rPr>
          <w:rFonts w:ascii="Oracle Sans" w:hAnsi="Oracle Sans" w:cs="Arial"/>
          <w:color w:val="000000"/>
          <w:sz w:val="22"/>
          <w:szCs w:val="22"/>
        </w:rPr>
        <w:t>Your</w:t>
      </w:r>
      <w:r w:rsidRPr="001F5ABC">
        <w:rPr>
          <w:rFonts w:ascii="Oracle Sans" w:hAnsi="Oracle Sans" w:cs="Arial"/>
          <w:color w:val="000000"/>
          <w:sz w:val="22"/>
          <w:szCs w:val="22"/>
        </w:rPr>
        <w:t xml:space="preserve"> PM who in turn coordinates with Oracle Consulting Project manager and Technical leads.</w:t>
      </w:r>
    </w:p>
    <w:p w14:paraId="39026741" w14:textId="648AA670"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 xml:space="preserve">Identify, schedule, and facilitate the requirements gathering, analysis, design, and implementation planning sessions with </w:t>
      </w:r>
      <w:r w:rsidR="00660715" w:rsidRPr="00EF6A8C">
        <w:rPr>
          <w:rFonts w:ascii="Oracle Sans" w:hAnsi="Oracle Sans" w:cs="Arial"/>
          <w:color w:val="000000"/>
          <w:sz w:val="22"/>
          <w:szCs w:val="22"/>
        </w:rPr>
        <w:t>Your</w:t>
      </w:r>
      <w:r w:rsidRPr="001F5ABC">
        <w:rPr>
          <w:rFonts w:ascii="Oracle Sans" w:hAnsi="Oracle Sans" w:cs="Arial"/>
          <w:color w:val="000000"/>
          <w:sz w:val="22"/>
          <w:szCs w:val="22"/>
        </w:rPr>
        <w:t xml:space="preserve"> business user representatives and project team members, all according to the project schedule.</w:t>
      </w:r>
    </w:p>
    <w:p w14:paraId="07172859" w14:textId="36CD1BD6"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Understand the solution design, architecture, implementation approach, and participate in all aspects of the project associated with such architecture and approach.</w:t>
      </w:r>
    </w:p>
    <w:p w14:paraId="5F2202AA" w14:textId="3B02DF9E"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 xml:space="preserve">Perform project tasks that </w:t>
      </w:r>
      <w:r w:rsidR="00660715" w:rsidRPr="00EF6A8C">
        <w:rPr>
          <w:rFonts w:ascii="Oracle Sans" w:hAnsi="Oracle Sans" w:cs="Arial"/>
          <w:color w:val="000000"/>
          <w:sz w:val="22"/>
          <w:szCs w:val="22"/>
        </w:rPr>
        <w:t>You</w:t>
      </w:r>
      <w:r w:rsidRPr="001F5ABC">
        <w:rPr>
          <w:rFonts w:ascii="Oracle Sans" w:hAnsi="Oracle Sans" w:cs="Arial"/>
          <w:color w:val="000000"/>
          <w:sz w:val="22"/>
          <w:szCs w:val="22"/>
        </w:rPr>
        <w:t xml:space="preserve"> </w:t>
      </w:r>
      <w:r w:rsidR="00660715" w:rsidRPr="00EF6A8C">
        <w:rPr>
          <w:rFonts w:ascii="Oracle Sans" w:hAnsi="Oracle Sans" w:cs="Arial"/>
          <w:color w:val="000000"/>
          <w:sz w:val="22"/>
          <w:szCs w:val="22"/>
        </w:rPr>
        <w:t>are</w:t>
      </w:r>
      <w:r w:rsidRPr="001F5ABC">
        <w:rPr>
          <w:rFonts w:ascii="Oracle Sans" w:hAnsi="Oracle Sans" w:cs="Arial"/>
          <w:color w:val="000000"/>
          <w:sz w:val="22"/>
          <w:szCs w:val="22"/>
        </w:rPr>
        <w:t xml:space="preserve"> responsible for as mentioned in the contract and this Obligation and Assumptions list.</w:t>
      </w:r>
    </w:p>
    <w:p w14:paraId="7A1B597A" w14:textId="482ED4CB"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Be responsible for assessing and validating any control requirements.</w:t>
      </w:r>
    </w:p>
    <w:p w14:paraId="47A6447D" w14:textId="2F22774F"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Acquire any necessary formal training and staff certifications from Oracle University under a separate engagement.</w:t>
      </w:r>
    </w:p>
    <w:p w14:paraId="51B88711" w14:textId="618379D9"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lastRenderedPageBreak/>
        <w:t>Prepare any necessary end-user training material and presentations, including train-the-trainer materials.</w:t>
      </w:r>
    </w:p>
    <w:p w14:paraId="2631D9F6" w14:textId="199239ED" w:rsidR="0076016E" w:rsidRPr="001F5ABC" w:rsidRDefault="00660715" w:rsidP="00A41BCB">
      <w:pPr>
        <w:pStyle w:val="ListParagraph"/>
        <w:numPr>
          <w:ilvl w:val="0"/>
          <w:numId w:val="16"/>
        </w:numPr>
        <w:tabs>
          <w:tab w:val="clear" w:pos="720"/>
          <w:tab w:val="num" w:pos="1080"/>
        </w:tabs>
        <w:ind w:left="1080"/>
        <w:jc w:val="both"/>
        <w:rPr>
          <w:rFonts w:ascii="Oracle Sans" w:hAnsi="Oracle Sans" w:cs="Arial"/>
          <w:sz w:val="22"/>
          <w:szCs w:val="22"/>
        </w:rPr>
      </w:pPr>
      <w:r w:rsidRPr="00EF6A8C">
        <w:rPr>
          <w:rFonts w:ascii="Oracle Sans" w:hAnsi="Oracle Sans" w:cs="Arial"/>
          <w:color w:val="000000"/>
          <w:sz w:val="22"/>
          <w:szCs w:val="22"/>
        </w:rPr>
        <w:t>You</w:t>
      </w:r>
      <w:r w:rsidR="0076016E" w:rsidRPr="001F5ABC">
        <w:rPr>
          <w:rFonts w:ascii="Oracle Sans" w:hAnsi="Oracle Sans" w:cs="Arial"/>
          <w:color w:val="000000"/>
          <w:sz w:val="22"/>
          <w:szCs w:val="22"/>
        </w:rPr>
        <w:t xml:space="preserve"> will be responsible for the establishment and maintenance of an end-user training environment. To the extent possible, the configuration of the end-user training environment should match the configuration of the production environment.</w:t>
      </w:r>
    </w:p>
    <w:p w14:paraId="6B54FB90" w14:textId="5D3C3F0A"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 xml:space="preserve">If a deliverable is delayed because of </w:t>
      </w:r>
      <w:r w:rsidR="00660715" w:rsidRPr="00EF6A8C">
        <w:rPr>
          <w:rFonts w:ascii="Oracle Sans" w:hAnsi="Oracle Sans" w:cs="Arial"/>
          <w:color w:val="000000"/>
          <w:sz w:val="22"/>
          <w:szCs w:val="22"/>
        </w:rPr>
        <w:t>Your</w:t>
      </w:r>
      <w:r w:rsidRPr="001F5ABC">
        <w:rPr>
          <w:rFonts w:ascii="Oracle Sans" w:hAnsi="Oracle Sans" w:cs="Arial"/>
          <w:color w:val="000000"/>
          <w:sz w:val="22"/>
          <w:szCs w:val="22"/>
        </w:rPr>
        <w:t xml:space="preserve"> failure to complete the task(s) assigned to you, </w:t>
      </w:r>
      <w:r w:rsidR="00660715" w:rsidRPr="00EF6A8C">
        <w:rPr>
          <w:rFonts w:ascii="Oracle Sans" w:hAnsi="Oracle Sans" w:cs="Arial"/>
          <w:color w:val="000000"/>
          <w:sz w:val="22"/>
          <w:szCs w:val="22"/>
        </w:rPr>
        <w:t>You agree</w:t>
      </w:r>
      <w:r w:rsidRPr="001F5ABC">
        <w:rPr>
          <w:rFonts w:ascii="Oracle Sans" w:hAnsi="Oracle Sans" w:cs="Arial"/>
          <w:color w:val="000000"/>
          <w:sz w:val="22"/>
          <w:szCs w:val="22"/>
        </w:rPr>
        <w:t xml:space="preserve"> to pay current time and materials rates for Oracle’s increased costs in providing services. Such higher costs may include time during which Oracle resources are under-utilized because of delays caused by </w:t>
      </w:r>
      <w:r w:rsidR="00660715" w:rsidRPr="00EF6A8C">
        <w:rPr>
          <w:rFonts w:ascii="Oracle Sans" w:hAnsi="Oracle Sans" w:cs="Arial"/>
          <w:color w:val="000000"/>
          <w:sz w:val="22"/>
          <w:szCs w:val="22"/>
        </w:rPr>
        <w:t>Your</w:t>
      </w:r>
      <w:r w:rsidRPr="001F5ABC">
        <w:rPr>
          <w:rFonts w:ascii="Oracle Sans" w:hAnsi="Oracle Sans" w:cs="Arial"/>
          <w:color w:val="000000"/>
          <w:sz w:val="22"/>
          <w:szCs w:val="22"/>
        </w:rPr>
        <w:t xml:space="preserve"> failure to complete a task(s).</w:t>
      </w:r>
    </w:p>
    <w:p w14:paraId="1391E249" w14:textId="1EEBBEC2"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 xml:space="preserve">Any performance testing will be done by </w:t>
      </w:r>
      <w:r w:rsidR="00660715" w:rsidRPr="00EF6A8C">
        <w:rPr>
          <w:rFonts w:ascii="Oracle Sans" w:hAnsi="Oracle Sans" w:cs="Arial"/>
          <w:color w:val="000000"/>
          <w:sz w:val="22"/>
          <w:szCs w:val="22"/>
        </w:rPr>
        <w:t>You</w:t>
      </w:r>
      <w:r w:rsidRPr="001F5ABC">
        <w:rPr>
          <w:rFonts w:ascii="Oracle Sans" w:hAnsi="Oracle Sans" w:cs="Arial"/>
          <w:color w:val="000000"/>
          <w:sz w:val="22"/>
          <w:szCs w:val="22"/>
        </w:rPr>
        <w:t>.</w:t>
      </w:r>
    </w:p>
    <w:p w14:paraId="3F0B5E9E" w14:textId="33CA6EDD"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Provide all necessary data and interface files to be loaded into the Oracle applications and databases. Such data and interface files shall be in an American Standard Code for Information Interchange (“ASCII”) format, or within Oracle database staging tables.</w:t>
      </w:r>
    </w:p>
    <w:p w14:paraId="07110A72" w14:textId="5AF3E7DA"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Correct any underlying source application data issues or source application configuration issues required to support the performance of the services within a reasonable timeframe. Any delays caused by data issues will be subject to change control.</w:t>
      </w:r>
    </w:p>
    <w:p w14:paraId="6769A536" w14:textId="30818002" w:rsidR="0076016E" w:rsidRPr="001F5ABC" w:rsidRDefault="00660715" w:rsidP="00A41BCB">
      <w:pPr>
        <w:pStyle w:val="ListParagraph"/>
        <w:numPr>
          <w:ilvl w:val="0"/>
          <w:numId w:val="16"/>
        </w:numPr>
        <w:tabs>
          <w:tab w:val="clear" w:pos="720"/>
          <w:tab w:val="num" w:pos="1080"/>
        </w:tabs>
        <w:ind w:left="1080"/>
        <w:jc w:val="both"/>
        <w:rPr>
          <w:rFonts w:ascii="Oracle Sans" w:hAnsi="Oracle Sans" w:cs="Arial"/>
          <w:sz w:val="22"/>
          <w:szCs w:val="22"/>
        </w:rPr>
      </w:pPr>
      <w:r w:rsidRPr="00EF6A8C">
        <w:rPr>
          <w:rFonts w:ascii="Oracle Sans" w:hAnsi="Oracle Sans" w:cs="Arial"/>
          <w:color w:val="000000"/>
          <w:sz w:val="22"/>
          <w:szCs w:val="22"/>
        </w:rPr>
        <w:t>You</w:t>
      </w:r>
      <w:r w:rsidR="0076016E" w:rsidRPr="001F5ABC">
        <w:rPr>
          <w:rFonts w:ascii="Oracle Sans" w:hAnsi="Oracle Sans" w:cs="Arial"/>
          <w:color w:val="000000"/>
          <w:sz w:val="22"/>
          <w:szCs w:val="22"/>
        </w:rPr>
        <w:t xml:space="preserve"> will be responsible for the reconstruction of any lost or altered files, data, and programs.</w:t>
      </w:r>
    </w:p>
    <w:p w14:paraId="5FE9D5C9" w14:textId="49894444"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Establish any necessary help desk procedures for supporting the applications in production.</w:t>
      </w:r>
    </w:p>
    <w:p w14:paraId="1B41E209" w14:textId="6BFE10F7"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Provide test scenarios for testing interfaces and conversions by the project plan.</w:t>
      </w:r>
    </w:p>
    <w:p w14:paraId="2ACF4104" w14:textId="3413B33E"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 xml:space="preserve">Provide clean sample data from </w:t>
      </w:r>
      <w:r w:rsidR="00660715" w:rsidRPr="00EF6A8C">
        <w:rPr>
          <w:rFonts w:ascii="Oracle Sans" w:hAnsi="Oracle Sans" w:cs="Arial"/>
          <w:color w:val="000000"/>
          <w:sz w:val="22"/>
          <w:szCs w:val="22"/>
        </w:rPr>
        <w:t>Your</w:t>
      </w:r>
      <w:r w:rsidRPr="001F5ABC">
        <w:rPr>
          <w:rFonts w:ascii="Oracle Sans" w:hAnsi="Oracle Sans" w:cs="Arial"/>
          <w:color w:val="000000"/>
          <w:sz w:val="22"/>
          <w:szCs w:val="22"/>
        </w:rPr>
        <w:t xml:space="preserve"> source systems in the format defined by Oracle for data conversion designs.</w:t>
      </w:r>
    </w:p>
    <w:p w14:paraId="641BC523" w14:textId="5C68745B"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Provide Oracle with access to data structures, documentation, applications, databases, and artefacts as required by Oracle to support the performance of services.</w:t>
      </w:r>
    </w:p>
    <w:p w14:paraId="75BC85DD" w14:textId="2B694DBC" w:rsidR="0076016E" w:rsidRPr="001F5ABC" w:rsidRDefault="0076016E" w:rsidP="00A41BCB">
      <w:pPr>
        <w:pStyle w:val="ListParagraph"/>
        <w:numPr>
          <w:ilvl w:val="0"/>
          <w:numId w:val="16"/>
        </w:numPr>
        <w:tabs>
          <w:tab w:val="clear" w:pos="720"/>
          <w:tab w:val="num" w:pos="1080"/>
        </w:tabs>
        <w:ind w:left="1080"/>
        <w:jc w:val="both"/>
        <w:rPr>
          <w:rFonts w:ascii="Oracle Sans" w:hAnsi="Oracle Sans" w:cs="Arial"/>
          <w:sz w:val="22"/>
          <w:szCs w:val="22"/>
        </w:rPr>
      </w:pPr>
      <w:r w:rsidRPr="001F5ABC">
        <w:rPr>
          <w:rFonts w:ascii="Oracle Sans" w:hAnsi="Oracle Sans" w:cs="Arial"/>
          <w:color w:val="000000"/>
          <w:sz w:val="22"/>
          <w:szCs w:val="22"/>
        </w:rPr>
        <w:t>Provide the necessary and appropriate data (e.g., test data, configuration data, etc.) required by Oracle to support the performance of services.</w:t>
      </w:r>
    </w:p>
    <w:p w14:paraId="7B63CDA9" w14:textId="77777777" w:rsidR="0076016E" w:rsidRPr="00EF6A8C" w:rsidRDefault="0076016E" w:rsidP="001F5ABC">
      <w:pPr>
        <w:jc w:val="both"/>
        <w:rPr>
          <w:rFonts w:ascii="Oracle Sans" w:hAnsi="Oracle Sans" w:cs="Arial"/>
          <w:sz w:val="22"/>
          <w:szCs w:val="22"/>
        </w:rPr>
      </w:pPr>
    </w:p>
    <w:p w14:paraId="4CC82963" w14:textId="2051D730" w:rsidR="0076016E" w:rsidRPr="001F5ABC" w:rsidRDefault="00862254" w:rsidP="001F5ABC">
      <w:pPr>
        <w:ind w:left="360"/>
        <w:jc w:val="both"/>
        <w:rPr>
          <w:rFonts w:ascii="Oracle Sans" w:hAnsi="Oracle Sans" w:cs="Arial"/>
          <w:b/>
          <w:sz w:val="22"/>
          <w:szCs w:val="22"/>
        </w:rPr>
      </w:pPr>
      <w:bookmarkStart w:id="47" w:name="_Toc22557021"/>
      <w:bookmarkStart w:id="48" w:name="_Toc66123449"/>
      <w:r w:rsidRPr="001F5ABC">
        <w:rPr>
          <w:rFonts w:ascii="Oracle Sans" w:hAnsi="Oracle Sans" w:cs="Arial"/>
          <w:b/>
          <w:sz w:val="22"/>
          <w:szCs w:val="22"/>
        </w:rPr>
        <w:t>MCB Infrastructure Obligations</w:t>
      </w:r>
      <w:bookmarkEnd w:id="47"/>
      <w:bookmarkEnd w:id="48"/>
      <w:r w:rsidRPr="001F5ABC">
        <w:rPr>
          <w:rFonts w:ascii="Oracle Sans" w:hAnsi="Oracle Sans" w:cs="Arial"/>
          <w:b/>
          <w:sz w:val="22"/>
          <w:szCs w:val="22"/>
        </w:rPr>
        <w:t>:</w:t>
      </w:r>
    </w:p>
    <w:p w14:paraId="1BF37206" w14:textId="11EF28D3" w:rsidR="00862254" w:rsidRPr="001F5ABC" w:rsidRDefault="00862254" w:rsidP="001F5ABC">
      <w:pPr>
        <w:pStyle w:val="ListParagraph"/>
        <w:numPr>
          <w:ilvl w:val="0"/>
          <w:numId w:val="57"/>
        </w:numPr>
        <w:ind w:left="1080"/>
        <w:jc w:val="both"/>
        <w:rPr>
          <w:rFonts w:ascii="Oracle Sans" w:hAnsi="Oracle Sans" w:cs="Arial"/>
          <w:color w:val="000000" w:themeColor="text1"/>
          <w:sz w:val="22"/>
          <w:szCs w:val="22"/>
          <w:lang w:val="en-ZA"/>
        </w:rPr>
      </w:pPr>
      <w:r w:rsidRPr="001F5ABC">
        <w:rPr>
          <w:rFonts w:ascii="Oracle Sans" w:hAnsi="Oracle Sans" w:cs="Arial"/>
          <w:color w:val="000000" w:themeColor="text1"/>
          <w:sz w:val="22"/>
          <w:szCs w:val="22"/>
          <w:lang w:val="en-ZA"/>
        </w:rPr>
        <w:t xml:space="preserve">If while performing Services Oracle requires access to other vendor’s products that are part of </w:t>
      </w:r>
      <w:r w:rsidR="00660715" w:rsidRPr="00EF6A8C">
        <w:rPr>
          <w:rFonts w:ascii="Oracle Sans" w:hAnsi="Oracle Sans" w:cs="Arial"/>
          <w:color w:val="000000" w:themeColor="text1"/>
          <w:sz w:val="22"/>
          <w:szCs w:val="22"/>
          <w:lang w:val="en-ZA"/>
        </w:rPr>
        <w:t>Your</w:t>
      </w:r>
      <w:r w:rsidRPr="001F5ABC">
        <w:rPr>
          <w:rFonts w:ascii="Oracle Sans" w:hAnsi="Oracle Sans" w:cs="Arial"/>
          <w:color w:val="000000" w:themeColor="text1"/>
          <w:sz w:val="22"/>
          <w:szCs w:val="22"/>
          <w:lang w:val="en-ZA"/>
        </w:rPr>
        <w:t xml:space="preserve"> system, </w:t>
      </w:r>
      <w:r w:rsidR="00660715" w:rsidRPr="00EF6A8C">
        <w:rPr>
          <w:rFonts w:ascii="Oracle Sans" w:hAnsi="Oracle Sans" w:cs="Arial"/>
          <w:color w:val="000000" w:themeColor="text1"/>
          <w:sz w:val="22"/>
          <w:szCs w:val="22"/>
          <w:lang w:val="en-ZA"/>
        </w:rPr>
        <w:t>You</w:t>
      </w:r>
      <w:r w:rsidRPr="001F5ABC">
        <w:rPr>
          <w:rFonts w:ascii="Oracle Sans" w:hAnsi="Oracle Sans" w:cs="Arial"/>
          <w:color w:val="000000" w:themeColor="text1"/>
          <w:sz w:val="22"/>
          <w:szCs w:val="22"/>
          <w:lang w:val="en-ZA"/>
        </w:rPr>
        <w:t xml:space="preserve"> will be responsible for acquiring all such products without delay and the appropriate license rights necessary for Oracle to access such products on </w:t>
      </w:r>
      <w:r w:rsidR="00660715" w:rsidRPr="00EF6A8C">
        <w:rPr>
          <w:rFonts w:ascii="Oracle Sans" w:hAnsi="Oracle Sans" w:cs="Arial"/>
          <w:color w:val="000000" w:themeColor="text1"/>
          <w:sz w:val="22"/>
          <w:szCs w:val="22"/>
          <w:lang w:val="en-ZA"/>
        </w:rPr>
        <w:t>Your</w:t>
      </w:r>
      <w:r w:rsidRPr="001F5ABC">
        <w:rPr>
          <w:rFonts w:ascii="Oracle Sans" w:hAnsi="Oracle Sans" w:cs="Arial"/>
          <w:color w:val="000000" w:themeColor="text1"/>
          <w:sz w:val="22"/>
          <w:szCs w:val="22"/>
          <w:lang w:val="en-ZA"/>
        </w:rPr>
        <w:t xml:space="preserve"> behalf.</w:t>
      </w:r>
    </w:p>
    <w:p w14:paraId="374B4CC4" w14:textId="4D23DFC6" w:rsidR="00862254" w:rsidRPr="001F5ABC" w:rsidRDefault="00660715"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You</w:t>
      </w:r>
      <w:r w:rsidR="00862254" w:rsidRPr="001F5ABC">
        <w:rPr>
          <w:rFonts w:ascii="Oracle Sans" w:hAnsi="Oracle Sans" w:cs="Arial"/>
          <w:color w:val="000000" w:themeColor="text1"/>
          <w:sz w:val="22"/>
          <w:szCs w:val="22"/>
          <w:lang w:val="en-ZA"/>
        </w:rPr>
        <w:t xml:space="preserve"> will be responsible for the provision and installation of Oracle database and its components in four (4) separate environments, </w:t>
      </w:r>
      <w:r w:rsidR="00862254" w:rsidRPr="00EF6A8C">
        <w:rPr>
          <w:rFonts w:ascii="Oracle Sans" w:eastAsia="Calibri" w:hAnsi="Oracle Sans" w:cs="Arial"/>
          <w:color w:val="000000" w:themeColor="text1"/>
          <w:sz w:val="22"/>
          <w:szCs w:val="22"/>
          <w:lang w:val="en-ZA"/>
        </w:rPr>
        <w:t>as follows: Development (“DEV”),  UAT (“UAT”), Production (“PROD”) and Disaster Recovery (“DR”).</w:t>
      </w:r>
    </w:p>
    <w:p w14:paraId="60390D84"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Be responsible for the installation, configuration, maintenance, and management of any and all third-party products.</w:t>
      </w:r>
    </w:p>
    <w:p w14:paraId="0EC868FD" w14:textId="07C85CAB"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Maintain the </w:t>
      </w:r>
      <w:r w:rsidRPr="001F5ABC">
        <w:rPr>
          <w:rFonts w:ascii="Oracle Sans" w:hAnsi="Oracle Sans" w:cs="Arial"/>
          <w:noProof/>
          <w:color w:val="000000" w:themeColor="text1"/>
          <w:sz w:val="22"/>
          <w:szCs w:val="22"/>
          <w:lang w:val="en-ZA"/>
        </w:rPr>
        <w:t>appropriately</w:t>
      </w:r>
      <w:r w:rsidRPr="001F5ABC">
        <w:rPr>
          <w:rFonts w:ascii="Oracle Sans" w:hAnsi="Oracle Sans" w:cs="Arial"/>
          <w:color w:val="000000" w:themeColor="text1"/>
          <w:sz w:val="22"/>
          <w:szCs w:val="22"/>
          <w:lang w:val="en-ZA"/>
        </w:rPr>
        <w:t xml:space="preserve"> configured hardware/operating system platform to support the Services.</w:t>
      </w:r>
    </w:p>
    <w:p w14:paraId="1E1942AD" w14:textId="56810C87" w:rsidR="00862254" w:rsidRPr="001F5ABC" w:rsidRDefault="00862254" w:rsidP="001F5ABC">
      <w:pPr>
        <w:pStyle w:val="ListParagraph"/>
        <w:numPr>
          <w:ilvl w:val="0"/>
          <w:numId w:val="57"/>
        </w:numPr>
        <w:ind w:left="1080"/>
        <w:jc w:val="both"/>
        <w:rPr>
          <w:rFonts w:ascii="Oracle Sans" w:hAnsi="Oracle Sans" w:cs="Arial"/>
          <w:sz w:val="22"/>
          <w:szCs w:val="22"/>
        </w:rPr>
      </w:pPr>
      <w:r w:rsidRPr="001F5ABC">
        <w:rPr>
          <w:rFonts w:ascii="Oracle Sans" w:hAnsi="Oracle Sans" w:cs="Arial"/>
          <w:color w:val="000000" w:themeColor="text1"/>
          <w:sz w:val="22"/>
          <w:szCs w:val="22"/>
          <w:lang w:val="en-ZA"/>
        </w:rPr>
        <w:t xml:space="preserve">Obtain licenses under a </w:t>
      </w:r>
      <w:r w:rsidRPr="001F5ABC">
        <w:rPr>
          <w:rFonts w:ascii="Oracle Sans" w:hAnsi="Oracle Sans" w:cs="Arial"/>
          <w:noProof/>
          <w:color w:val="000000" w:themeColor="text1"/>
          <w:sz w:val="22"/>
          <w:szCs w:val="22"/>
          <w:lang w:val="en-ZA"/>
        </w:rPr>
        <w:t>separate</w:t>
      </w:r>
      <w:r w:rsidRPr="001F5ABC">
        <w:rPr>
          <w:rFonts w:ascii="Oracle Sans" w:hAnsi="Oracle Sans" w:cs="Arial"/>
          <w:color w:val="000000" w:themeColor="text1"/>
          <w:sz w:val="22"/>
          <w:szCs w:val="22"/>
          <w:lang w:val="en-ZA"/>
        </w:rPr>
        <w:t xml:space="preserve"> contract for any necessary Oracle software and hardware programs before the commencement of Services.</w:t>
      </w:r>
    </w:p>
    <w:p w14:paraId="4213A3AD"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Maintain annual technical support for the Oracle software and hardware under separate contract throughout the term of the Services.</w:t>
      </w:r>
    </w:p>
    <w:p w14:paraId="72CDE6B1"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Provide 24-hour remote access to all environments associated with the services.</w:t>
      </w:r>
    </w:p>
    <w:p w14:paraId="5FBFE3F3" w14:textId="5F16F595"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Provide a backup of each environment on a schedule agreed to by </w:t>
      </w:r>
      <w:r w:rsidR="00660715" w:rsidRPr="001F5ABC">
        <w:rPr>
          <w:rFonts w:ascii="Oracle Sans" w:hAnsi="Oracle Sans" w:cs="Arial"/>
          <w:color w:val="000000" w:themeColor="text1"/>
          <w:sz w:val="22"/>
          <w:szCs w:val="22"/>
          <w:lang w:val="en-ZA"/>
        </w:rPr>
        <w:t>You</w:t>
      </w:r>
      <w:r w:rsidRPr="001F5ABC">
        <w:rPr>
          <w:rFonts w:ascii="Oracle Sans" w:hAnsi="Oracle Sans" w:cs="Arial"/>
          <w:color w:val="000000" w:themeColor="text1"/>
          <w:sz w:val="22"/>
          <w:szCs w:val="22"/>
          <w:lang w:val="en-ZA"/>
        </w:rPr>
        <w:t xml:space="preserve"> and Oracle.</w:t>
      </w:r>
    </w:p>
    <w:p w14:paraId="7717ED85" w14:textId="5F98C24F"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Provide database, system, and network administration required by Oracle to support the performance of services.</w:t>
      </w:r>
    </w:p>
    <w:p w14:paraId="2FDA6C0C"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lastRenderedPageBreak/>
        <w:t>Procure, install, setup/configure, and validate the hardware, including but not limited to storage, server, and network infrastructure / operating system platforms required to support the performance of services.</w:t>
      </w:r>
    </w:p>
    <w:p w14:paraId="2E87D1A7"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Administer all the hardware (networks, servers, storage, etc.), software, middleware, and any other infrastructure required to support the performance of the services.</w:t>
      </w:r>
    </w:p>
    <w:p w14:paraId="3684A651"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Within two (2) hours of Oracle’s request, respond and begin providing support for infrastructure.</w:t>
      </w:r>
    </w:p>
    <w:p w14:paraId="1BE4EF37"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Perform any and all </w:t>
      </w:r>
      <w:r w:rsidRPr="001F5ABC">
        <w:rPr>
          <w:rFonts w:ascii="Oracle Sans" w:hAnsi="Oracle Sans" w:cs="Arial"/>
          <w:noProof/>
          <w:color w:val="000000" w:themeColor="text1"/>
          <w:sz w:val="22"/>
          <w:szCs w:val="22"/>
          <w:lang w:val="en-ZA"/>
        </w:rPr>
        <w:t>backup</w:t>
      </w:r>
      <w:r w:rsidRPr="001F5ABC">
        <w:rPr>
          <w:rFonts w:ascii="Oracle Sans" w:hAnsi="Oracle Sans" w:cs="Arial"/>
          <w:color w:val="000000" w:themeColor="text1"/>
          <w:sz w:val="22"/>
          <w:szCs w:val="22"/>
          <w:lang w:val="en-ZA"/>
        </w:rPr>
        <w:t xml:space="preserve"> and emergency recovery procedures.</w:t>
      </w:r>
    </w:p>
    <w:p w14:paraId="2BEF5650" w14:textId="77A8C4BE"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Ensure that, </w:t>
      </w:r>
      <w:r w:rsidRPr="001F5ABC">
        <w:rPr>
          <w:rFonts w:ascii="Oracle Sans" w:hAnsi="Oracle Sans" w:cs="Arial"/>
          <w:noProof/>
          <w:color w:val="000000" w:themeColor="text1"/>
          <w:sz w:val="22"/>
          <w:szCs w:val="22"/>
          <w:lang w:val="en-ZA"/>
        </w:rPr>
        <w:t>before</w:t>
      </w:r>
      <w:r w:rsidRPr="001F5ABC">
        <w:rPr>
          <w:rFonts w:ascii="Oracle Sans" w:hAnsi="Oracle Sans" w:cs="Arial"/>
          <w:color w:val="000000" w:themeColor="text1"/>
          <w:sz w:val="22"/>
          <w:szCs w:val="22"/>
          <w:lang w:val="en-ZA"/>
        </w:rPr>
        <w:t xml:space="preserve"> the commencement of services, (i) </w:t>
      </w:r>
      <w:r w:rsidR="00660715" w:rsidRPr="001F5ABC">
        <w:rPr>
          <w:rFonts w:ascii="Oracle Sans" w:hAnsi="Oracle Sans" w:cs="Arial"/>
          <w:color w:val="000000" w:themeColor="text1"/>
          <w:sz w:val="22"/>
          <w:szCs w:val="22"/>
          <w:lang w:val="en-ZA"/>
        </w:rPr>
        <w:t>Your</w:t>
      </w:r>
      <w:r w:rsidRPr="001F5ABC">
        <w:rPr>
          <w:rFonts w:ascii="Oracle Sans" w:hAnsi="Oracle Sans" w:cs="Arial"/>
          <w:color w:val="000000" w:themeColor="text1"/>
          <w:sz w:val="22"/>
          <w:szCs w:val="22"/>
          <w:lang w:val="en-ZA"/>
        </w:rPr>
        <w:t xml:space="preserve"> existing Oracle technology stack required for the services adheres to the Oracle certification matrices found </w:t>
      </w:r>
      <w:r w:rsidRPr="001F5ABC">
        <w:rPr>
          <w:rFonts w:ascii="Oracle Sans" w:hAnsi="Oracle Sans" w:cs="Arial"/>
          <w:noProof/>
          <w:color w:val="000000" w:themeColor="text1"/>
          <w:sz w:val="22"/>
          <w:szCs w:val="22"/>
          <w:lang w:val="en-ZA"/>
        </w:rPr>
        <w:t>on</w:t>
      </w:r>
      <w:r w:rsidRPr="001F5ABC">
        <w:rPr>
          <w:rFonts w:ascii="Oracle Sans" w:hAnsi="Oracle Sans" w:cs="Arial"/>
          <w:color w:val="000000" w:themeColor="text1"/>
          <w:sz w:val="22"/>
          <w:szCs w:val="22"/>
          <w:lang w:val="en-ZA"/>
        </w:rPr>
        <w:t xml:space="preserve"> </w:t>
      </w:r>
      <w:r w:rsidRPr="001F5ABC">
        <w:rPr>
          <w:rFonts w:ascii="Oracle Sans" w:hAnsi="Oracle Sans" w:cs="Arial"/>
          <w:noProof/>
          <w:color w:val="000000" w:themeColor="text1"/>
          <w:sz w:val="22"/>
          <w:szCs w:val="22"/>
          <w:lang w:val="en-ZA"/>
        </w:rPr>
        <w:t>http</w:t>
      </w:r>
      <w:r w:rsidRPr="001F5ABC">
        <w:rPr>
          <w:rFonts w:ascii="Oracle Sans" w:hAnsi="Oracle Sans" w:cs="Arial"/>
          <w:color w:val="000000" w:themeColor="text1"/>
          <w:sz w:val="22"/>
          <w:szCs w:val="22"/>
          <w:lang w:val="en-ZA"/>
        </w:rPr>
        <w:t xml:space="preserve">:\\support.oracle.com, and (ii) </w:t>
      </w:r>
      <w:r w:rsidR="00660715" w:rsidRPr="001F5ABC">
        <w:rPr>
          <w:rFonts w:ascii="Oracle Sans" w:hAnsi="Oracle Sans" w:cs="Arial"/>
          <w:color w:val="000000" w:themeColor="text1"/>
          <w:sz w:val="22"/>
          <w:szCs w:val="22"/>
          <w:lang w:val="en-ZA"/>
        </w:rPr>
        <w:t>You</w:t>
      </w:r>
      <w:r w:rsidRPr="001F5ABC">
        <w:rPr>
          <w:rFonts w:ascii="Oracle Sans" w:hAnsi="Oracle Sans" w:cs="Arial"/>
          <w:color w:val="000000" w:themeColor="text1"/>
          <w:sz w:val="22"/>
          <w:szCs w:val="22"/>
          <w:lang w:val="en-ZA"/>
        </w:rPr>
        <w:t xml:space="preserve"> verifies such adherence to the </w:t>
      </w:r>
      <w:r w:rsidRPr="001F5ABC">
        <w:rPr>
          <w:rFonts w:ascii="Oracle Sans" w:hAnsi="Oracle Sans" w:cs="Arial"/>
          <w:noProof/>
          <w:color w:val="000000" w:themeColor="text1"/>
          <w:sz w:val="22"/>
          <w:szCs w:val="22"/>
          <w:lang w:val="en-ZA"/>
        </w:rPr>
        <w:t>Oracle,</w:t>
      </w:r>
      <w:r w:rsidRPr="001F5ABC">
        <w:rPr>
          <w:rFonts w:ascii="Oracle Sans" w:hAnsi="Oracle Sans" w:cs="Arial"/>
          <w:color w:val="000000" w:themeColor="text1"/>
          <w:sz w:val="22"/>
          <w:szCs w:val="22"/>
          <w:lang w:val="en-ZA"/>
        </w:rPr>
        <w:t xml:space="preserve"> project manager.</w:t>
      </w:r>
    </w:p>
    <w:p w14:paraId="10BE13D3"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Provide required hardware, operating system, network equipment, load balancers and maintain a minimum of </w:t>
      </w:r>
      <w:bookmarkStart w:id="49" w:name="_Hlk525906599"/>
      <w:r w:rsidRPr="001F5ABC">
        <w:rPr>
          <w:rFonts w:ascii="Oracle Sans" w:hAnsi="Oracle Sans" w:cs="Arial"/>
          <w:color w:val="000000" w:themeColor="text1"/>
          <w:sz w:val="22"/>
          <w:szCs w:val="22"/>
          <w:lang w:val="en-ZA"/>
        </w:rPr>
        <w:t xml:space="preserve">four (4) separate environments </w:t>
      </w:r>
      <w:bookmarkEnd w:id="49"/>
      <w:r w:rsidRPr="001F5ABC">
        <w:rPr>
          <w:rFonts w:ascii="Oracle Sans" w:hAnsi="Oracle Sans" w:cs="Arial"/>
          <w:color w:val="000000" w:themeColor="text1"/>
          <w:sz w:val="22"/>
          <w:szCs w:val="22"/>
          <w:lang w:val="en-ZA"/>
        </w:rPr>
        <w:t>to support the performance of the services, as follows: Development (“DEV”), UAT (“UAT”), Production (“PROD”) and DR environments.</w:t>
      </w:r>
    </w:p>
    <w:p w14:paraId="4FD3041C"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Create and maintain the Development (“DEV”), UAT (“UAT”), Production (“PROD”) and DR environments according to the project installation instruction document.</w:t>
      </w:r>
    </w:p>
    <w:p w14:paraId="37C72802" w14:textId="5D930DD0"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Ensure, </w:t>
      </w:r>
      <w:r w:rsidRPr="001F5ABC">
        <w:rPr>
          <w:rFonts w:ascii="Oracle Sans" w:hAnsi="Oracle Sans" w:cs="Arial"/>
          <w:noProof/>
          <w:color w:val="000000" w:themeColor="text1"/>
          <w:sz w:val="22"/>
          <w:szCs w:val="22"/>
          <w:lang w:val="en-ZA"/>
        </w:rPr>
        <w:t>before</w:t>
      </w:r>
      <w:r w:rsidRPr="001F5ABC">
        <w:rPr>
          <w:rFonts w:ascii="Oracle Sans" w:hAnsi="Oracle Sans" w:cs="Arial"/>
          <w:color w:val="000000" w:themeColor="text1"/>
          <w:sz w:val="22"/>
          <w:szCs w:val="22"/>
          <w:lang w:val="en-ZA"/>
        </w:rPr>
        <w:t xml:space="preserve"> the commencement of services, that </w:t>
      </w:r>
      <w:r w:rsidR="00660715" w:rsidRPr="001F5ABC">
        <w:rPr>
          <w:rFonts w:ascii="Oracle Sans" w:hAnsi="Oracle Sans" w:cs="Arial"/>
          <w:color w:val="000000" w:themeColor="text1"/>
          <w:sz w:val="22"/>
          <w:szCs w:val="22"/>
          <w:lang w:val="en-ZA"/>
        </w:rPr>
        <w:t>Your</w:t>
      </w:r>
      <w:r w:rsidRPr="001F5ABC">
        <w:rPr>
          <w:rFonts w:ascii="Oracle Sans" w:hAnsi="Oracle Sans" w:cs="Arial"/>
          <w:color w:val="000000" w:themeColor="text1"/>
          <w:sz w:val="22"/>
          <w:szCs w:val="22"/>
          <w:lang w:val="en-ZA"/>
        </w:rPr>
        <w:t xml:space="preserve"> networks, including local area networks (“LANs”) and wide area networks (“WANs”), and communication hardware/software will support </w:t>
      </w:r>
      <w:r w:rsidR="00660715" w:rsidRPr="001F5ABC">
        <w:rPr>
          <w:rFonts w:ascii="Oracle Sans" w:hAnsi="Oracle Sans" w:cs="Arial"/>
          <w:color w:val="000000" w:themeColor="text1"/>
          <w:sz w:val="22"/>
          <w:szCs w:val="22"/>
          <w:lang w:val="en-ZA"/>
        </w:rPr>
        <w:t>Your</w:t>
      </w:r>
      <w:r w:rsidRPr="001F5ABC">
        <w:rPr>
          <w:rFonts w:ascii="Oracle Sans" w:hAnsi="Oracle Sans" w:cs="Arial"/>
          <w:color w:val="000000" w:themeColor="text1"/>
          <w:sz w:val="22"/>
          <w:szCs w:val="22"/>
          <w:lang w:val="en-ZA"/>
        </w:rPr>
        <w:t xml:space="preserve"> desired performance response(s).</w:t>
      </w:r>
    </w:p>
    <w:p w14:paraId="4A3EA45A" w14:textId="62EBD341" w:rsidR="00862254" w:rsidRPr="001F5ABC" w:rsidRDefault="00660715"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You</w:t>
      </w:r>
      <w:r w:rsidR="00862254" w:rsidRPr="001F5ABC">
        <w:rPr>
          <w:rFonts w:ascii="Oracle Sans" w:hAnsi="Oracle Sans" w:cs="Arial"/>
          <w:color w:val="000000" w:themeColor="text1"/>
          <w:sz w:val="22"/>
          <w:szCs w:val="22"/>
          <w:lang w:val="en-ZA"/>
        </w:rPr>
        <w:t xml:space="preserve"> will be responsible for design, configuration, provisioning and documentation of all network related implementation tasks. Any delay in provisioning of access to network infrastructure will be strictly subject to change control.</w:t>
      </w:r>
    </w:p>
    <w:p w14:paraId="373FF74E" w14:textId="18876F7C"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Ensure the compatibility of </w:t>
      </w:r>
      <w:r w:rsidR="00660715" w:rsidRPr="001F5ABC">
        <w:rPr>
          <w:rFonts w:ascii="Oracle Sans" w:hAnsi="Oracle Sans" w:cs="Arial"/>
          <w:color w:val="000000" w:themeColor="text1"/>
          <w:sz w:val="22"/>
          <w:szCs w:val="22"/>
          <w:lang w:val="en-ZA"/>
        </w:rPr>
        <w:t>Your</w:t>
      </w:r>
      <w:r w:rsidRPr="001F5ABC">
        <w:rPr>
          <w:rFonts w:ascii="Oracle Sans" w:hAnsi="Oracle Sans" w:cs="Arial"/>
          <w:color w:val="000000" w:themeColor="text1"/>
          <w:sz w:val="22"/>
          <w:szCs w:val="22"/>
          <w:lang w:val="en-ZA"/>
        </w:rPr>
        <w:t xml:space="preserve"> existing environments with the </w:t>
      </w:r>
      <w:r w:rsidRPr="001F5ABC">
        <w:rPr>
          <w:rFonts w:ascii="Oracle Sans" w:hAnsi="Oracle Sans" w:cs="Arial"/>
          <w:noProof/>
          <w:color w:val="000000" w:themeColor="text1"/>
          <w:sz w:val="22"/>
          <w:szCs w:val="22"/>
          <w:lang w:val="en-ZA"/>
        </w:rPr>
        <w:t>environment</w:t>
      </w:r>
      <w:r w:rsidRPr="001F5ABC">
        <w:rPr>
          <w:rFonts w:ascii="Oracle Sans" w:hAnsi="Oracle Sans" w:cs="Arial"/>
          <w:color w:val="000000" w:themeColor="text1"/>
          <w:sz w:val="22"/>
          <w:szCs w:val="22"/>
          <w:lang w:val="en-ZA"/>
        </w:rPr>
        <w:t xml:space="preserve"> requirements specified by Oracle for the project.</w:t>
      </w:r>
    </w:p>
    <w:p w14:paraId="789D0BF9" w14:textId="701B5596"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Provide timely and continuous access to development and test environments, for each external application and 3rd party application to which </w:t>
      </w:r>
      <w:r w:rsidR="00660715" w:rsidRPr="001F5ABC">
        <w:rPr>
          <w:rFonts w:ascii="Oracle Sans" w:hAnsi="Oracle Sans" w:cs="Arial"/>
          <w:color w:val="000000" w:themeColor="text1"/>
          <w:sz w:val="22"/>
          <w:szCs w:val="22"/>
          <w:lang w:val="en-ZA"/>
        </w:rPr>
        <w:t>You</w:t>
      </w:r>
      <w:r w:rsidRPr="001F5ABC">
        <w:rPr>
          <w:rFonts w:ascii="Oracle Sans" w:hAnsi="Oracle Sans" w:cs="Arial"/>
          <w:color w:val="000000" w:themeColor="text1"/>
          <w:sz w:val="22"/>
          <w:szCs w:val="22"/>
          <w:lang w:val="en-ZA"/>
        </w:rPr>
        <w:t xml:space="preserve"> intends to interface the services that are equivalent to the development and test environments used for the services. Any delays caused by non-availability to </w:t>
      </w:r>
      <w:r w:rsidR="00660715" w:rsidRPr="001F5ABC">
        <w:rPr>
          <w:rFonts w:ascii="Oracle Sans" w:hAnsi="Oracle Sans" w:cs="Arial"/>
          <w:color w:val="000000" w:themeColor="text1"/>
          <w:sz w:val="22"/>
          <w:szCs w:val="22"/>
          <w:lang w:val="en-ZA"/>
        </w:rPr>
        <w:t>Your</w:t>
      </w:r>
      <w:r w:rsidRPr="001F5ABC">
        <w:rPr>
          <w:rFonts w:ascii="Oracle Sans" w:hAnsi="Oracle Sans" w:cs="Arial"/>
          <w:color w:val="000000" w:themeColor="text1"/>
          <w:sz w:val="22"/>
          <w:szCs w:val="22"/>
          <w:lang w:val="en-ZA"/>
        </w:rPr>
        <w:t xml:space="preserve"> external application and 3rd party application will be subject to change control.</w:t>
      </w:r>
    </w:p>
    <w:p w14:paraId="6E8B1CF6"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Provide a stable power and electricity supply for the duration of the project such </w:t>
      </w:r>
      <w:r w:rsidRPr="001F5ABC">
        <w:rPr>
          <w:rFonts w:ascii="Oracle Sans" w:hAnsi="Oracle Sans" w:cs="Arial"/>
          <w:noProof/>
          <w:color w:val="000000" w:themeColor="text1"/>
          <w:sz w:val="22"/>
          <w:szCs w:val="22"/>
          <w:lang w:val="en-ZA"/>
        </w:rPr>
        <w:t>as</w:t>
      </w:r>
      <w:r w:rsidRPr="001F5ABC">
        <w:rPr>
          <w:rFonts w:ascii="Oracle Sans" w:hAnsi="Oracle Sans" w:cs="Arial"/>
          <w:color w:val="000000" w:themeColor="text1"/>
          <w:sz w:val="22"/>
          <w:szCs w:val="22"/>
          <w:lang w:val="en-ZA"/>
        </w:rPr>
        <w:t xml:space="preserve"> UPS and / or generators.</w:t>
      </w:r>
    </w:p>
    <w:p w14:paraId="07BD3B27" w14:textId="77777777"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Limit Oracle’s access to any production environments or shared development environments to the extent necessary for Oracle to perform Services.</w:t>
      </w:r>
    </w:p>
    <w:p w14:paraId="5430AD89" w14:textId="511D9D30"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Limit the use of the environments dedicated to this project to only those activities associated with this project, except as otherwise mutually agreed in writing </w:t>
      </w:r>
      <w:r w:rsidRPr="001F5ABC">
        <w:rPr>
          <w:rFonts w:ascii="Oracle Sans" w:hAnsi="Oracle Sans" w:cs="Arial"/>
          <w:noProof/>
          <w:color w:val="000000" w:themeColor="text1"/>
          <w:sz w:val="22"/>
          <w:szCs w:val="22"/>
          <w:lang w:val="en-ZA"/>
        </w:rPr>
        <w:t>between</w:t>
      </w:r>
      <w:r w:rsidRPr="001F5ABC">
        <w:rPr>
          <w:rFonts w:ascii="Oracle Sans" w:hAnsi="Oracle Sans" w:cs="Arial"/>
          <w:color w:val="000000" w:themeColor="text1"/>
          <w:sz w:val="22"/>
          <w:szCs w:val="22"/>
          <w:lang w:val="en-ZA"/>
        </w:rPr>
        <w:t xml:space="preserve"> </w:t>
      </w:r>
      <w:r w:rsidR="00660715" w:rsidRPr="001F5ABC">
        <w:rPr>
          <w:rFonts w:ascii="Oracle Sans" w:hAnsi="Oracle Sans" w:cs="Arial"/>
          <w:color w:val="000000" w:themeColor="text1"/>
          <w:sz w:val="22"/>
          <w:szCs w:val="22"/>
          <w:lang w:val="en-ZA"/>
        </w:rPr>
        <w:t>You</w:t>
      </w:r>
      <w:r w:rsidRPr="001F5ABC">
        <w:rPr>
          <w:rFonts w:ascii="Oracle Sans" w:hAnsi="Oracle Sans" w:cs="Arial"/>
          <w:color w:val="000000" w:themeColor="text1"/>
          <w:sz w:val="22"/>
          <w:szCs w:val="22"/>
          <w:lang w:val="en-ZA"/>
        </w:rPr>
        <w:t xml:space="preserve"> and Oracle.</w:t>
      </w:r>
    </w:p>
    <w:p w14:paraId="56E6D9A2" w14:textId="57B06B73" w:rsidR="00862254" w:rsidRPr="001F5ABC" w:rsidRDefault="00660715"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You</w:t>
      </w:r>
      <w:r w:rsidR="00862254" w:rsidRPr="001F5ABC">
        <w:rPr>
          <w:rFonts w:ascii="Oracle Sans" w:hAnsi="Oracle Sans" w:cs="Arial"/>
          <w:color w:val="000000" w:themeColor="text1"/>
          <w:sz w:val="22"/>
          <w:szCs w:val="22"/>
          <w:lang w:val="en-ZA"/>
        </w:rPr>
        <w:t xml:space="preserve"> will be responsible for addressing and resolving functional </w:t>
      </w:r>
      <w:r w:rsidR="00862254" w:rsidRPr="001F5ABC">
        <w:rPr>
          <w:rFonts w:ascii="Oracle Sans" w:hAnsi="Oracle Sans" w:cs="Arial"/>
          <w:noProof/>
          <w:color w:val="000000" w:themeColor="text1"/>
          <w:sz w:val="22"/>
          <w:szCs w:val="22"/>
          <w:lang w:val="en-ZA"/>
        </w:rPr>
        <w:t>and</w:t>
      </w:r>
      <w:r w:rsidR="00862254" w:rsidRPr="001F5ABC">
        <w:rPr>
          <w:rFonts w:ascii="Oracle Sans" w:hAnsi="Oracle Sans" w:cs="Arial"/>
          <w:color w:val="000000" w:themeColor="text1"/>
          <w:sz w:val="22"/>
          <w:szCs w:val="22"/>
          <w:lang w:val="en-ZA"/>
        </w:rPr>
        <w:t xml:space="preserve"> compatibility issues, in </w:t>
      </w:r>
      <w:r w:rsidRPr="001F5ABC">
        <w:rPr>
          <w:rFonts w:ascii="Oracle Sans" w:hAnsi="Oracle Sans" w:cs="Arial"/>
          <w:color w:val="000000" w:themeColor="text1"/>
          <w:sz w:val="22"/>
          <w:szCs w:val="22"/>
          <w:lang w:val="en-ZA"/>
        </w:rPr>
        <w:t>Your</w:t>
      </w:r>
      <w:r w:rsidR="00862254" w:rsidRPr="001F5ABC">
        <w:rPr>
          <w:rFonts w:ascii="Oracle Sans" w:hAnsi="Oracle Sans" w:cs="Arial"/>
          <w:color w:val="000000" w:themeColor="text1"/>
          <w:sz w:val="22"/>
          <w:szCs w:val="22"/>
          <w:lang w:val="en-ZA"/>
        </w:rPr>
        <w:t xml:space="preserve"> environments that are not expressly included in the services to be performed by Oracle.</w:t>
      </w:r>
    </w:p>
    <w:p w14:paraId="72AC885F" w14:textId="6613C2F4" w:rsidR="00862254" w:rsidRPr="001F5ABC" w:rsidRDefault="00862254" w:rsidP="001F5ABC">
      <w:pPr>
        <w:pStyle w:val="ListParagraph"/>
        <w:numPr>
          <w:ilvl w:val="0"/>
          <w:numId w:val="57"/>
        </w:numPr>
        <w:ind w:left="1080"/>
        <w:jc w:val="both"/>
        <w:rPr>
          <w:rFonts w:ascii="Oracle Sans" w:hAnsi="Oracle Sans" w:cs="Arial"/>
          <w:szCs w:val="22"/>
        </w:rPr>
      </w:pPr>
      <w:r w:rsidRPr="001F5ABC">
        <w:rPr>
          <w:rFonts w:ascii="Oracle Sans" w:hAnsi="Oracle Sans" w:cs="Arial"/>
          <w:color w:val="000000" w:themeColor="text1"/>
          <w:sz w:val="22"/>
          <w:szCs w:val="22"/>
          <w:lang w:val="en-ZA"/>
        </w:rPr>
        <w:t xml:space="preserve">Provide development and test environments, for each external application to which </w:t>
      </w:r>
      <w:r w:rsidR="00660715" w:rsidRPr="001F5ABC">
        <w:rPr>
          <w:rFonts w:ascii="Oracle Sans" w:hAnsi="Oracle Sans" w:cs="Arial"/>
          <w:color w:val="000000" w:themeColor="text1"/>
          <w:sz w:val="22"/>
          <w:szCs w:val="22"/>
          <w:lang w:val="en-ZA"/>
        </w:rPr>
        <w:t>You</w:t>
      </w:r>
      <w:r w:rsidRPr="001F5ABC">
        <w:rPr>
          <w:rFonts w:ascii="Oracle Sans" w:hAnsi="Oracle Sans" w:cs="Arial"/>
          <w:color w:val="000000" w:themeColor="text1"/>
          <w:sz w:val="22"/>
          <w:szCs w:val="22"/>
          <w:lang w:val="en-ZA"/>
        </w:rPr>
        <w:t xml:space="preserve"> intends to interface the </w:t>
      </w:r>
      <w:r w:rsidRPr="001F5ABC">
        <w:rPr>
          <w:rFonts w:ascii="Oracle Sans" w:hAnsi="Oracle Sans" w:cs="Arial"/>
          <w:noProof/>
          <w:color w:val="000000" w:themeColor="text1"/>
          <w:sz w:val="22"/>
          <w:szCs w:val="22"/>
          <w:lang w:val="en-ZA"/>
        </w:rPr>
        <w:t>services</w:t>
      </w:r>
      <w:r w:rsidRPr="001F5ABC">
        <w:rPr>
          <w:rFonts w:ascii="Oracle Sans" w:hAnsi="Oracle Sans" w:cs="Arial"/>
          <w:color w:val="000000" w:themeColor="text1"/>
          <w:sz w:val="22"/>
          <w:szCs w:val="22"/>
          <w:lang w:val="en-ZA"/>
        </w:rPr>
        <w:t xml:space="preserve"> that are equivalent to the development and test environments used for the services.</w:t>
      </w:r>
    </w:p>
    <w:p w14:paraId="41FE83D9" w14:textId="41B3B392" w:rsidR="00862254" w:rsidRPr="00EF6A8C" w:rsidRDefault="00660715" w:rsidP="001F5ABC">
      <w:pPr>
        <w:pStyle w:val="ListParagraph"/>
        <w:numPr>
          <w:ilvl w:val="0"/>
          <w:numId w:val="57"/>
        </w:numPr>
        <w:ind w:left="1080"/>
        <w:jc w:val="both"/>
        <w:rPr>
          <w:rFonts w:ascii="Oracle Sans" w:hAnsi="Oracle Sans" w:cs="Arial"/>
          <w:sz w:val="22"/>
          <w:szCs w:val="22"/>
        </w:rPr>
      </w:pPr>
      <w:r w:rsidRPr="00EF6A8C">
        <w:rPr>
          <w:rFonts w:ascii="Oracle Sans" w:hAnsi="Oracle Sans" w:cs="Arial"/>
          <w:color w:val="000000" w:themeColor="text1"/>
          <w:sz w:val="22"/>
          <w:szCs w:val="22"/>
        </w:rPr>
        <w:t>You</w:t>
      </w:r>
      <w:r w:rsidR="00862254" w:rsidRPr="001F5ABC">
        <w:rPr>
          <w:rFonts w:ascii="Oracle Sans" w:hAnsi="Oracle Sans" w:cs="Arial"/>
          <w:color w:val="000000" w:themeColor="text1"/>
          <w:sz w:val="22"/>
          <w:szCs w:val="22"/>
        </w:rPr>
        <w:t xml:space="preserve"> will be responsible for the installation and delivery of the Oracle Database Software components necessary for the delivery of the services mentioned as part of scope in this ordering document.</w:t>
      </w:r>
    </w:p>
    <w:p w14:paraId="478482B2" w14:textId="77777777" w:rsidR="00862254" w:rsidRPr="00EF6A8C" w:rsidRDefault="00862254" w:rsidP="00A41BCB">
      <w:pPr>
        <w:ind w:left="360"/>
        <w:jc w:val="both"/>
        <w:rPr>
          <w:rFonts w:ascii="Oracle Sans" w:hAnsi="Oracle Sans"/>
          <w:sz w:val="22"/>
          <w:szCs w:val="22"/>
          <w:highlight w:val="cyan"/>
        </w:rPr>
      </w:pPr>
    </w:p>
    <w:p w14:paraId="4196B364" w14:textId="77777777" w:rsidR="00862254" w:rsidRPr="00EF6A8C" w:rsidRDefault="00862254" w:rsidP="00A41BCB">
      <w:pPr>
        <w:ind w:left="360"/>
        <w:jc w:val="both"/>
        <w:rPr>
          <w:rFonts w:ascii="Oracle Sans" w:hAnsi="Oracle Sans"/>
          <w:sz w:val="22"/>
          <w:szCs w:val="22"/>
          <w:highlight w:val="cyan"/>
        </w:rPr>
      </w:pPr>
    </w:p>
    <w:p w14:paraId="4D6CDD2B" w14:textId="77777777" w:rsidR="00862254" w:rsidRPr="00EF6A8C" w:rsidRDefault="00862254" w:rsidP="00A41BCB">
      <w:pPr>
        <w:ind w:left="360"/>
        <w:jc w:val="both"/>
        <w:rPr>
          <w:rFonts w:ascii="Oracle Sans" w:hAnsi="Oracle Sans"/>
          <w:sz w:val="22"/>
          <w:szCs w:val="22"/>
          <w:highlight w:val="cyan"/>
        </w:rPr>
      </w:pPr>
    </w:p>
    <w:p w14:paraId="646D8C4B" w14:textId="77777777" w:rsidR="00862254" w:rsidRPr="00EF6A8C" w:rsidRDefault="00862254" w:rsidP="00A41BCB">
      <w:pPr>
        <w:ind w:left="360"/>
        <w:jc w:val="both"/>
        <w:rPr>
          <w:rFonts w:ascii="Oracle Sans" w:hAnsi="Oracle Sans"/>
          <w:sz w:val="22"/>
          <w:szCs w:val="22"/>
          <w:highlight w:val="cyan"/>
        </w:rPr>
      </w:pPr>
    </w:p>
    <w:p w14:paraId="1CAF9C32" w14:textId="77777777" w:rsidR="00A41BCB" w:rsidRPr="001F5ABC" w:rsidRDefault="00A41BCB" w:rsidP="00A41BCB">
      <w:pPr>
        <w:ind w:left="360"/>
        <w:jc w:val="both"/>
        <w:rPr>
          <w:rFonts w:ascii="Oracle Sans" w:hAnsi="Oracle Sans"/>
          <w:i/>
          <w:sz w:val="22"/>
          <w:szCs w:val="22"/>
        </w:rPr>
      </w:pPr>
    </w:p>
    <w:p w14:paraId="1807EB48" w14:textId="77777777" w:rsidR="00A41BCB" w:rsidRPr="001F5ABC" w:rsidRDefault="00A41BCB" w:rsidP="00A41BCB">
      <w:pPr>
        <w:pStyle w:val="ListParagraph"/>
        <w:numPr>
          <w:ilvl w:val="0"/>
          <w:numId w:val="21"/>
        </w:numPr>
        <w:jc w:val="both"/>
        <w:rPr>
          <w:rFonts w:ascii="Oracle Sans" w:hAnsi="Oracle Sans"/>
          <w:sz w:val="22"/>
          <w:szCs w:val="22"/>
          <w:u w:val="single"/>
        </w:rPr>
      </w:pPr>
      <w:r w:rsidRPr="001F5ABC">
        <w:rPr>
          <w:rFonts w:ascii="Oracle Sans" w:hAnsi="Oracle Sans"/>
          <w:sz w:val="22"/>
          <w:szCs w:val="22"/>
          <w:u w:val="single"/>
        </w:rPr>
        <w:t>Project Assumptions.</w:t>
      </w:r>
    </w:p>
    <w:p w14:paraId="449E96EF" w14:textId="77777777" w:rsidR="00862254" w:rsidRPr="00EF6A8C" w:rsidRDefault="00A41BCB" w:rsidP="001F5ABC">
      <w:pPr>
        <w:widowControl w:val="0"/>
        <w:numPr>
          <w:ilvl w:val="0"/>
          <w:numId w:val="22"/>
        </w:numPr>
        <w:jc w:val="both"/>
        <w:rPr>
          <w:rFonts w:ascii="Oracle Sans" w:hAnsi="Oracle Sans"/>
          <w:sz w:val="22"/>
          <w:szCs w:val="22"/>
        </w:rPr>
      </w:pPr>
      <w:r w:rsidRPr="001F5ABC">
        <w:rPr>
          <w:rFonts w:ascii="Oracle Sans" w:hAnsi="Oracle Sans"/>
          <w:sz w:val="22"/>
          <w:szCs w:val="22"/>
        </w:rPr>
        <w:t>Owing to the uncertainties of the evolving Covid-19 situation, the provision of any on-site Services under this order is subject to the delivery resources being permitted and able to perform such Services taking into consideration applicable laws and regulations, including those pertaining to health, safety and mobility (whether in the country of service provision and/or the country of location of the delivery resources).  If the provision of any on-site Services is negatively impacted due to circumstances related to or arising from the Covid-19 situation, Oracle and You agree to cooperate in good faith to review such impact and, if necessary, amend any resource plans, work plans, service specifications, time schedules and the like in accordance with the change control process of this order, including possibly putting in place an infrastructure (e.g. VPN) to enable a remote delivery of services.  For the avoidance of doubt, this section is without prejudice to the parties’ rights and obligations under the force majeure clause.</w:t>
      </w:r>
    </w:p>
    <w:p w14:paraId="7FC3CAD2" w14:textId="75E32E07" w:rsidR="00862254" w:rsidRPr="001F5ABC" w:rsidRDefault="00660715" w:rsidP="001F5ABC">
      <w:pPr>
        <w:widowControl w:val="0"/>
        <w:numPr>
          <w:ilvl w:val="0"/>
          <w:numId w:val="22"/>
        </w:numPr>
        <w:jc w:val="both"/>
        <w:rPr>
          <w:rFonts w:ascii="Oracle Sans" w:hAnsi="Oracle Sans"/>
          <w:sz w:val="22"/>
          <w:szCs w:val="22"/>
        </w:rPr>
      </w:pPr>
      <w:r w:rsidRPr="00EF6A8C">
        <w:rPr>
          <w:rFonts w:ascii="Oracle Sans" w:hAnsi="Oracle Sans"/>
          <w:sz w:val="22"/>
          <w:szCs w:val="22"/>
        </w:rPr>
        <w:t>Your</w:t>
      </w:r>
      <w:r w:rsidR="00862254" w:rsidRPr="006A4B23">
        <w:rPr>
          <w:rFonts w:ascii="Oracle Sans" w:hAnsi="Oracle Sans"/>
          <w:sz w:val="22"/>
          <w:szCs w:val="22"/>
        </w:rPr>
        <w:t xml:space="preserve"> resources will conduct end user training and change m</w:t>
      </w:r>
      <w:r w:rsidR="00862254" w:rsidRPr="001F5ABC">
        <w:rPr>
          <w:rFonts w:ascii="Oracle Sans" w:hAnsi="Oracle Sans"/>
          <w:sz w:val="22"/>
          <w:szCs w:val="22"/>
        </w:rPr>
        <w:t>anagement to its end user population. Role Based key User Training has already been included in the scope.</w:t>
      </w:r>
    </w:p>
    <w:p w14:paraId="648BFB8B" w14:textId="77777777" w:rsidR="00862254" w:rsidRPr="001F5ABC" w:rsidRDefault="00862254" w:rsidP="001F5ABC">
      <w:pPr>
        <w:widowControl w:val="0"/>
        <w:numPr>
          <w:ilvl w:val="0"/>
          <w:numId w:val="22"/>
        </w:numPr>
        <w:jc w:val="both"/>
        <w:rPr>
          <w:rFonts w:ascii="Oracle Sans" w:hAnsi="Oracle Sans"/>
          <w:sz w:val="22"/>
          <w:szCs w:val="22"/>
        </w:rPr>
      </w:pPr>
      <w:r w:rsidRPr="001F5ABC">
        <w:rPr>
          <w:rFonts w:ascii="Oracle Sans" w:hAnsi="Oracle Sans"/>
          <w:sz w:val="22"/>
          <w:szCs w:val="22"/>
        </w:rPr>
        <w:t>Oracle Consulting’s staffing requirements are at the discretion of Oracle Consulting.</w:t>
      </w:r>
    </w:p>
    <w:p w14:paraId="6DCA1F29" w14:textId="5AC85E33" w:rsidR="00862254" w:rsidRPr="001F5ABC" w:rsidRDefault="00862254" w:rsidP="001F5ABC">
      <w:pPr>
        <w:widowControl w:val="0"/>
        <w:numPr>
          <w:ilvl w:val="0"/>
          <w:numId w:val="22"/>
        </w:numPr>
        <w:jc w:val="both"/>
        <w:rPr>
          <w:rFonts w:ascii="Oracle Sans" w:hAnsi="Oracle Sans"/>
          <w:sz w:val="22"/>
          <w:szCs w:val="22"/>
        </w:rPr>
      </w:pPr>
      <w:r w:rsidRPr="001F5ABC">
        <w:rPr>
          <w:rFonts w:ascii="Oracle Sans" w:hAnsi="Oracle Sans"/>
          <w:sz w:val="22"/>
          <w:szCs w:val="22"/>
        </w:rPr>
        <w:t xml:space="preserve">If </w:t>
      </w:r>
      <w:r w:rsidR="00660715" w:rsidRPr="00EF6A8C">
        <w:rPr>
          <w:rFonts w:ascii="Oracle Sans" w:hAnsi="Oracle Sans"/>
          <w:sz w:val="22"/>
          <w:szCs w:val="22"/>
        </w:rPr>
        <w:t>Your</w:t>
      </w:r>
      <w:r w:rsidRPr="006A4B23">
        <w:rPr>
          <w:rFonts w:ascii="Oracle Sans" w:hAnsi="Oracle Sans"/>
          <w:sz w:val="22"/>
          <w:szCs w:val="22"/>
        </w:rPr>
        <w:t xml:space="preserve"> resources cannot deliver the work assigned, Oracle Cons</w:t>
      </w:r>
      <w:r w:rsidRPr="001F5ABC">
        <w:rPr>
          <w:rFonts w:ascii="Oracle Sans" w:hAnsi="Oracle Sans"/>
          <w:sz w:val="22"/>
          <w:szCs w:val="22"/>
        </w:rPr>
        <w:t xml:space="preserve">ulting will propose and discuss bringing in additional qualified resources to complete the work subject to the project Oracle Consulting Change Control Process. Any delays or shifting of schedule (for example, an extension of UAT, etc.) originating from </w:t>
      </w:r>
      <w:r w:rsidR="00660715" w:rsidRPr="00EF6A8C">
        <w:rPr>
          <w:rFonts w:ascii="Oracle Sans" w:hAnsi="Oracle Sans"/>
          <w:sz w:val="22"/>
          <w:szCs w:val="22"/>
        </w:rPr>
        <w:t>You</w:t>
      </w:r>
      <w:r w:rsidRPr="006A4B23">
        <w:rPr>
          <w:rFonts w:ascii="Oracle Sans" w:hAnsi="Oracle Sans"/>
          <w:sz w:val="22"/>
          <w:szCs w:val="22"/>
        </w:rPr>
        <w:t xml:space="preserve"> can have an impact on Oracle Consulting estimated efforts. Any such impact regarding additional effort or change in schedule will need to be discussed with </w:t>
      </w:r>
      <w:r w:rsidR="00660715" w:rsidRPr="00EF6A8C">
        <w:rPr>
          <w:rFonts w:ascii="Oracle Sans" w:hAnsi="Oracle Sans"/>
          <w:sz w:val="22"/>
          <w:szCs w:val="22"/>
        </w:rPr>
        <w:t>You</w:t>
      </w:r>
      <w:r w:rsidRPr="006A4B23">
        <w:rPr>
          <w:rFonts w:ascii="Oracle Sans" w:hAnsi="Oracle Sans"/>
          <w:sz w:val="22"/>
          <w:szCs w:val="22"/>
        </w:rPr>
        <w:t xml:space="preserve"> and may be handled through the Oracle Consulting Change Control Process.</w:t>
      </w:r>
    </w:p>
    <w:p w14:paraId="5CDCE20A" w14:textId="77777777" w:rsidR="00862254" w:rsidRPr="001F5ABC" w:rsidRDefault="00862254" w:rsidP="001F5ABC">
      <w:pPr>
        <w:widowControl w:val="0"/>
        <w:numPr>
          <w:ilvl w:val="0"/>
          <w:numId w:val="22"/>
        </w:numPr>
        <w:jc w:val="both"/>
        <w:rPr>
          <w:rFonts w:ascii="Oracle Sans" w:hAnsi="Oracle Sans"/>
          <w:sz w:val="22"/>
          <w:szCs w:val="22"/>
        </w:rPr>
      </w:pPr>
      <w:r w:rsidRPr="001F5ABC">
        <w:rPr>
          <w:rFonts w:ascii="Oracle Sans" w:hAnsi="Oracle Sans"/>
          <w:sz w:val="22"/>
          <w:szCs w:val="22"/>
        </w:rPr>
        <w:t>The Environment to carry out UAT will be representative of Production Environment Set-up regarding data volumes, Physical and Logical Architecture; Network Topologies used, etc.</w:t>
      </w:r>
    </w:p>
    <w:p w14:paraId="51CD3D43" w14:textId="77777777" w:rsidR="00862254" w:rsidRPr="001F5ABC" w:rsidRDefault="00862254" w:rsidP="00862254">
      <w:pPr>
        <w:widowControl w:val="0"/>
        <w:numPr>
          <w:ilvl w:val="0"/>
          <w:numId w:val="22"/>
        </w:numPr>
        <w:jc w:val="both"/>
        <w:rPr>
          <w:rFonts w:ascii="Oracle Sans" w:hAnsi="Oracle Sans"/>
          <w:sz w:val="22"/>
          <w:szCs w:val="22"/>
        </w:rPr>
      </w:pPr>
      <w:r w:rsidRPr="001F5ABC">
        <w:rPr>
          <w:rFonts w:ascii="Oracle Sans" w:hAnsi="Oracle Sans"/>
          <w:sz w:val="22"/>
          <w:szCs w:val="22"/>
        </w:rPr>
        <w:t>You will provide significant outages on all the Operational Systems / Applications during Production Configuration and implementation allowing sufficient time to complete the Configuration and implementation, Data Migration and Cutover activities if any. All such outages should be planned well during the two weeks of introductory phase.</w:t>
      </w:r>
    </w:p>
    <w:p w14:paraId="49B427A1" w14:textId="3110AD9A"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All communicatio</w:t>
      </w:r>
      <w:r w:rsidRPr="001F5ABC">
        <w:rPr>
          <w:rFonts w:ascii="Oracle Sans" w:hAnsi="Oracle Sans"/>
          <w:sz w:val="22"/>
          <w:szCs w:val="22"/>
        </w:rPr>
        <w:t xml:space="preserve">ns and documents exchanged between </w:t>
      </w:r>
      <w:r w:rsidR="00660715" w:rsidRPr="00EF6A8C">
        <w:rPr>
          <w:rFonts w:ascii="Oracle Sans" w:hAnsi="Oracle Sans"/>
          <w:sz w:val="22"/>
          <w:szCs w:val="22"/>
        </w:rPr>
        <w:t>You</w:t>
      </w:r>
      <w:r w:rsidRPr="006A4B23">
        <w:rPr>
          <w:rFonts w:ascii="Oracle Sans" w:hAnsi="Oracle Sans"/>
          <w:sz w:val="22"/>
          <w:szCs w:val="22"/>
        </w:rPr>
        <w:t>, and Oracle Consulting teams will be in English.</w:t>
      </w:r>
    </w:p>
    <w:p w14:paraId="1F6121BC" w14:textId="26A47EB2"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 xml:space="preserve">Any issues about standard product functionality and performance will be routed by </w:t>
      </w:r>
      <w:r w:rsidR="00660715" w:rsidRPr="00EF6A8C">
        <w:rPr>
          <w:rFonts w:ascii="Oracle Sans" w:hAnsi="Oracle Sans"/>
          <w:sz w:val="22"/>
          <w:szCs w:val="22"/>
        </w:rPr>
        <w:t>You</w:t>
      </w:r>
      <w:r w:rsidRPr="006A4B23">
        <w:rPr>
          <w:rFonts w:ascii="Oracle Sans" w:hAnsi="Oracle Sans"/>
          <w:sz w:val="22"/>
          <w:szCs w:val="22"/>
        </w:rPr>
        <w:t xml:space="preserve"> to Oracle Product Support through the standard Service Requests (SRs) mechanism.</w:t>
      </w:r>
    </w:p>
    <w:p w14:paraId="6C57DF65" w14:textId="599E5319"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 xml:space="preserve">A detailed project engagement plan document will be prepared at the time of project kick-off. This document will re-confirm all aspects about the Scope, Objectives and Approach for. This planning document will have to be agreed between </w:t>
      </w:r>
      <w:r w:rsidR="00660715" w:rsidRPr="00EF6A8C">
        <w:rPr>
          <w:rFonts w:ascii="Oracle Sans" w:hAnsi="Oracle Sans"/>
          <w:sz w:val="22"/>
          <w:szCs w:val="22"/>
        </w:rPr>
        <w:t>You</w:t>
      </w:r>
      <w:r w:rsidRPr="006A4B23">
        <w:rPr>
          <w:rFonts w:ascii="Oracle Sans" w:hAnsi="Oracle Sans"/>
          <w:sz w:val="22"/>
          <w:szCs w:val="22"/>
        </w:rPr>
        <w:t xml:space="preserve"> and Oracle Consu</w:t>
      </w:r>
      <w:r w:rsidRPr="001F5ABC">
        <w:rPr>
          <w:rFonts w:ascii="Oracle Sans" w:hAnsi="Oracle Sans"/>
          <w:sz w:val="22"/>
          <w:szCs w:val="22"/>
        </w:rPr>
        <w:t>lting project managers.</w:t>
      </w:r>
    </w:p>
    <w:p w14:paraId="02220514"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 xml:space="preserve">Any changes in the number of objects or changes to higher complexity will need re-estimation for the objects, and the additional effort will be handled through Oracle Consulting change control. </w:t>
      </w:r>
    </w:p>
    <w:p w14:paraId="4B031270" w14:textId="363CDB3F" w:rsidR="00862254" w:rsidRPr="001F5ABC" w:rsidRDefault="00660715" w:rsidP="001F5ABC">
      <w:pPr>
        <w:widowControl w:val="0"/>
        <w:numPr>
          <w:ilvl w:val="0"/>
          <w:numId w:val="22"/>
        </w:numPr>
        <w:jc w:val="both"/>
        <w:rPr>
          <w:rFonts w:ascii="Oracle Sans" w:hAnsi="Oracle Sans"/>
          <w:sz w:val="22"/>
          <w:szCs w:val="22"/>
        </w:rPr>
      </w:pPr>
      <w:r w:rsidRPr="00EF6A8C">
        <w:rPr>
          <w:rFonts w:ascii="Oracle Sans" w:hAnsi="Oracle Sans"/>
          <w:sz w:val="22"/>
          <w:szCs w:val="22"/>
        </w:rPr>
        <w:t>You</w:t>
      </w:r>
      <w:r w:rsidR="00862254" w:rsidRPr="006A4B23">
        <w:rPr>
          <w:rFonts w:ascii="Oracle Sans" w:hAnsi="Oracle Sans"/>
          <w:sz w:val="22"/>
          <w:szCs w:val="22"/>
        </w:rPr>
        <w:t xml:space="preserve"> will bear any cost related to set</w:t>
      </w:r>
      <w:r w:rsidR="00862254" w:rsidRPr="001F5ABC">
        <w:rPr>
          <w:rFonts w:ascii="Oracle Sans" w:hAnsi="Oracle Sans"/>
          <w:sz w:val="22"/>
          <w:szCs w:val="22"/>
        </w:rPr>
        <w:t>ting up VPN Access.</w:t>
      </w:r>
    </w:p>
    <w:p w14:paraId="238FC3B4" w14:textId="77777777" w:rsidR="00862254" w:rsidRPr="001F5ABC" w:rsidRDefault="00862254" w:rsidP="00862254">
      <w:pPr>
        <w:widowControl w:val="0"/>
        <w:numPr>
          <w:ilvl w:val="0"/>
          <w:numId w:val="22"/>
        </w:numPr>
        <w:jc w:val="both"/>
        <w:rPr>
          <w:rFonts w:ascii="Oracle Sans" w:hAnsi="Oracle Sans"/>
          <w:sz w:val="22"/>
          <w:szCs w:val="22"/>
        </w:rPr>
      </w:pPr>
      <w:r w:rsidRPr="001F5ABC">
        <w:rPr>
          <w:rFonts w:ascii="Oracle Sans" w:hAnsi="Oracle Sans"/>
          <w:sz w:val="22"/>
          <w:szCs w:val="22"/>
        </w:rPr>
        <w:t>Oracle’s Project Management Method (PJM) will be used to manage the project.</w:t>
      </w:r>
    </w:p>
    <w:p w14:paraId="5D538FA1"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A person day is defined as one (1) person working up to eight (8) hours.</w:t>
      </w:r>
    </w:p>
    <w:p w14:paraId="69B9F904" w14:textId="5DBC1AA4"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 xml:space="preserve">Oracle’s Consulting Project Manager and </w:t>
      </w:r>
      <w:r w:rsidR="00660715" w:rsidRPr="00EF6A8C">
        <w:rPr>
          <w:rFonts w:ascii="Oracle Sans" w:hAnsi="Oracle Sans"/>
          <w:sz w:val="22"/>
          <w:szCs w:val="22"/>
        </w:rPr>
        <w:t>Your</w:t>
      </w:r>
      <w:r w:rsidRPr="006A4B23">
        <w:rPr>
          <w:rFonts w:ascii="Oracle Sans" w:hAnsi="Oracle Sans"/>
          <w:sz w:val="22"/>
          <w:szCs w:val="22"/>
        </w:rPr>
        <w:t xml:space="preserve"> Project Manager will provide input to the Steering Committee and attend the committee meetings (if not on site via Conference Call / Web-Conference). The committee will meet monthly. During these meetings, the Project Managers will present the project pro</w:t>
      </w:r>
      <w:r w:rsidRPr="001F5ABC">
        <w:rPr>
          <w:rFonts w:ascii="Oracle Sans" w:hAnsi="Oracle Sans"/>
          <w:sz w:val="22"/>
          <w:szCs w:val="22"/>
        </w:rPr>
        <w:t xml:space="preserve">gress, risks and issues. The committee will examine the risks identified and </w:t>
      </w:r>
      <w:r w:rsidRPr="001F5ABC">
        <w:rPr>
          <w:rFonts w:ascii="Oracle Sans" w:hAnsi="Oracle Sans"/>
          <w:sz w:val="22"/>
          <w:szCs w:val="22"/>
        </w:rPr>
        <w:lastRenderedPageBreak/>
        <w:t>take appropriate actions and decisions for mitigating the same.</w:t>
      </w:r>
    </w:p>
    <w:p w14:paraId="1E92ED04"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All project documentation, presentations and project communication will be in English.</w:t>
      </w:r>
    </w:p>
    <w:p w14:paraId="059B6EC6"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All project documentation wi</w:t>
      </w:r>
      <w:r w:rsidRPr="001F5ABC">
        <w:rPr>
          <w:rFonts w:ascii="Oracle Sans" w:hAnsi="Oracle Sans"/>
          <w:sz w:val="22"/>
          <w:szCs w:val="22"/>
        </w:rPr>
        <w:t>ll be created using standard Oracle documentation templates and formats.</w:t>
      </w:r>
    </w:p>
    <w:p w14:paraId="36F55DE0"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Standard functionalities will not be documented in the project documentation.</w:t>
      </w:r>
    </w:p>
    <w:p w14:paraId="7E1F19D6"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Anything not expressly specified in the description of services in this contract is out of scope. Any req</w:t>
      </w:r>
      <w:r w:rsidRPr="001F5ABC">
        <w:rPr>
          <w:rFonts w:ascii="Oracle Sans" w:hAnsi="Oracle Sans"/>
          <w:sz w:val="22"/>
          <w:szCs w:val="22"/>
        </w:rPr>
        <w:t>uest to modify the agreed scope of services will be subject to change control procedure.</w:t>
      </w:r>
    </w:p>
    <w:p w14:paraId="0A2F212E" w14:textId="230B5E70" w:rsidR="00862254" w:rsidRPr="001F5ABC" w:rsidRDefault="00660715" w:rsidP="00862254">
      <w:pPr>
        <w:widowControl w:val="0"/>
        <w:numPr>
          <w:ilvl w:val="0"/>
          <w:numId w:val="22"/>
        </w:numPr>
        <w:jc w:val="both"/>
        <w:rPr>
          <w:rFonts w:ascii="Oracle Sans" w:hAnsi="Oracle Sans"/>
          <w:sz w:val="22"/>
          <w:szCs w:val="22"/>
        </w:rPr>
      </w:pPr>
      <w:r w:rsidRPr="00EF6A8C">
        <w:rPr>
          <w:rFonts w:ascii="Oracle Sans" w:hAnsi="Oracle Sans"/>
          <w:sz w:val="22"/>
          <w:szCs w:val="22"/>
        </w:rPr>
        <w:t>Your</w:t>
      </w:r>
      <w:r w:rsidR="00862254" w:rsidRPr="006A4B23">
        <w:rPr>
          <w:rFonts w:ascii="Oracle Sans" w:hAnsi="Oracle Sans"/>
          <w:sz w:val="22"/>
          <w:szCs w:val="22"/>
        </w:rPr>
        <w:t xml:space="preserve"> key users team should be available for any clarifications for Oracle team during the project lifecycle.</w:t>
      </w:r>
    </w:p>
    <w:p w14:paraId="4200B10B" w14:textId="65781F10" w:rsidR="00862254" w:rsidRPr="001F5ABC" w:rsidRDefault="00660715" w:rsidP="001F5ABC">
      <w:pPr>
        <w:widowControl w:val="0"/>
        <w:numPr>
          <w:ilvl w:val="0"/>
          <w:numId w:val="22"/>
        </w:numPr>
        <w:jc w:val="both"/>
        <w:rPr>
          <w:rFonts w:ascii="Oracle Sans" w:hAnsi="Oracle Sans"/>
          <w:sz w:val="22"/>
          <w:szCs w:val="22"/>
        </w:rPr>
      </w:pPr>
      <w:r w:rsidRPr="00EF6A8C">
        <w:rPr>
          <w:rFonts w:ascii="Oracle Sans" w:hAnsi="Oracle Sans"/>
          <w:sz w:val="22"/>
          <w:szCs w:val="22"/>
        </w:rPr>
        <w:t>Your</w:t>
      </w:r>
      <w:r w:rsidR="00862254" w:rsidRPr="006A4B23">
        <w:rPr>
          <w:rFonts w:ascii="Oracle Sans" w:hAnsi="Oracle Sans"/>
          <w:sz w:val="22"/>
          <w:szCs w:val="22"/>
        </w:rPr>
        <w:t xml:space="preserve"> project managers will be responsible for internal sch</w:t>
      </w:r>
      <w:r w:rsidR="00862254" w:rsidRPr="001F5ABC">
        <w:rPr>
          <w:rFonts w:ascii="Oracle Sans" w:hAnsi="Oracle Sans"/>
          <w:sz w:val="22"/>
          <w:szCs w:val="22"/>
        </w:rPr>
        <w:t xml:space="preserve">eduling of design workshops. </w:t>
      </w:r>
      <w:r w:rsidRPr="00EF6A8C">
        <w:rPr>
          <w:rFonts w:ascii="Oracle Sans" w:hAnsi="Oracle Sans"/>
          <w:sz w:val="22"/>
          <w:szCs w:val="22"/>
        </w:rPr>
        <w:t>You will</w:t>
      </w:r>
      <w:r w:rsidR="00862254" w:rsidRPr="006A4B23">
        <w:rPr>
          <w:rFonts w:ascii="Oracle Sans" w:hAnsi="Oracle Sans"/>
          <w:sz w:val="22"/>
          <w:szCs w:val="22"/>
        </w:rPr>
        <w:t xml:space="preserve"> be responsible for the attendance of </w:t>
      </w:r>
      <w:r w:rsidRPr="00EF6A8C">
        <w:rPr>
          <w:rFonts w:ascii="Oracle Sans" w:hAnsi="Oracle Sans"/>
          <w:sz w:val="22"/>
          <w:szCs w:val="22"/>
        </w:rPr>
        <w:t>Your</w:t>
      </w:r>
      <w:r w:rsidR="00862254" w:rsidRPr="006A4B23">
        <w:rPr>
          <w:rFonts w:ascii="Oracle Sans" w:hAnsi="Oracle Sans"/>
          <w:sz w:val="22"/>
          <w:szCs w:val="22"/>
        </w:rPr>
        <w:t xml:space="preserve"> decision makers and project team members at design workshops. Any repetition of workshops due to non-attendance by </w:t>
      </w:r>
      <w:r w:rsidRPr="00EF6A8C">
        <w:rPr>
          <w:rFonts w:ascii="Oracle Sans" w:hAnsi="Oracle Sans"/>
          <w:sz w:val="22"/>
          <w:szCs w:val="22"/>
        </w:rPr>
        <w:t>You</w:t>
      </w:r>
      <w:r w:rsidR="00862254" w:rsidRPr="006A4B23">
        <w:rPr>
          <w:rFonts w:ascii="Oracle Sans" w:hAnsi="Oracle Sans"/>
          <w:sz w:val="22"/>
          <w:szCs w:val="22"/>
        </w:rPr>
        <w:t xml:space="preserve"> will be subject to change control.</w:t>
      </w:r>
    </w:p>
    <w:p w14:paraId="6191E26D" w14:textId="77777777" w:rsidR="00862254" w:rsidRPr="001F5ABC" w:rsidRDefault="00862254" w:rsidP="00862254">
      <w:pPr>
        <w:widowControl w:val="0"/>
        <w:numPr>
          <w:ilvl w:val="0"/>
          <w:numId w:val="22"/>
        </w:numPr>
        <w:jc w:val="both"/>
        <w:rPr>
          <w:rFonts w:ascii="Oracle Sans" w:hAnsi="Oracle Sans"/>
          <w:sz w:val="22"/>
          <w:szCs w:val="22"/>
        </w:rPr>
      </w:pPr>
      <w:r w:rsidRPr="001F5ABC">
        <w:rPr>
          <w:rFonts w:ascii="Oracle Sans" w:hAnsi="Oracle Sans"/>
          <w:sz w:val="22"/>
          <w:szCs w:val="22"/>
        </w:rPr>
        <w:t>Scope control, Change Control in general and document review will be performed using Oracle’s standard processes.</w:t>
      </w:r>
    </w:p>
    <w:p w14:paraId="34A8543A" w14:textId="69AC47B1"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 xml:space="preserve">Installation of any hardware, operating systems or virtualized environments whatsoever is out of Oracle scope and will be </w:t>
      </w:r>
      <w:r w:rsidR="00660715" w:rsidRPr="00EF6A8C">
        <w:rPr>
          <w:rFonts w:ascii="Oracle Sans" w:hAnsi="Oracle Sans"/>
          <w:sz w:val="22"/>
          <w:szCs w:val="22"/>
        </w:rPr>
        <w:t>Your</w:t>
      </w:r>
      <w:r w:rsidRPr="006A4B23">
        <w:rPr>
          <w:rFonts w:ascii="Oracle Sans" w:hAnsi="Oracle Sans"/>
          <w:sz w:val="22"/>
          <w:szCs w:val="22"/>
        </w:rPr>
        <w:t xml:space="preserve"> responsibility to complete before the</w:t>
      </w:r>
      <w:r w:rsidRPr="001F5ABC">
        <w:rPr>
          <w:rFonts w:ascii="Oracle Sans" w:hAnsi="Oracle Sans"/>
          <w:sz w:val="22"/>
          <w:szCs w:val="22"/>
        </w:rPr>
        <w:t xml:space="preserve"> start of this engagement.</w:t>
      </w:r>
    </w:p>
    <w:p w14:paraId="38B40CBD" w14:textId="17EFA41A"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 xml:space="preserve">If any new Oracle software modules are uncovered during Inception Phase, then those modules will be acquired under a separate license agreement by </w:t>
      </w:r>
      <w:r w:rsidR="00660715" w:rsidRPr="00EF6A8C">
        <w:rPr>
          <w:rFonts w:ascii="Oracle Sans" w:hAnsi="Oracle Sans"/>
          <w:sz w:val="22"/>
          <w:szCs w:val="22"/>
        </w:rPr>
        <w:t>You</w:t>
      </w:r>
      <w:r w:rsidRPr="006A4B23">
        <w:rPr>
          <w:rFonts w:ascii="Oracle Sans" w:hAnsi="Oracle Sans"/>
          <w:sz w:val="22"/>
          <w:szCs w:val="22"/>
        </w:rPr>
        <w:t>, and any additional implementation effort will be handled via change control p</w:t>
      </w:r>
      <w:r w:rsidRPr="001F5ABC">
        <w:rPr>
          <w:rFonts w:ascii="Oracle Sans" w:hAnsi="Oracle Sans"/>
          <w:sz w:val="22"/>
          <w:szCs w:val="22"/>
        </w:rPr>
        <w:t>rocedure.</w:t>
      </w:r>
    </w:p>
    <w:p w14:paraId="6E597610"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All documentation will be delivered as soft copies.</w:t>
      </w:r>
    </w:p>
    <w:p w14:paraId="791347FC" w14:textId="77777777" w:rsidR="00862254" w:rsidRPr="001F5ABC" w:rsidRDefault="00862254" w:rsidP="00862254">
      <w:pPr>
        <w:widowControl w:val="0"/>
        <w:numPr>
          <w:ilvl w:val="0"/>
          <w:numId w:val="22"/>
        </w:numPr>
        <w:jc w:val="both"/>
        <w:rPr>
          <w:rFonts w:ascii="Oracle Sans" w:hAnsi="Oracle Sans"/>
          <w:sz w:val="22"/>
          <w:szCs w:val="22"/>
        </w:rPr>
      </w:pPr>
      <w:r w:rsidRPr="006A4B23">
        <w:rPr>
          <w:rFonts w:ascii="Oracle Sans" w:hAnsi="Oracle Sans"/>
          <w:sz w:val="22"/>
          <w:szCs w:val="22"/>
        </w:rPr>
        <w:t>The parties acknowledge and agree that the performance of Services does not require or involve the processing of personal data.</w:t>
      </w:r>
    </w:p>
    <w:p w14:paraId="73BD7845" w14:textId="34EABA56" w:rsidR="00862254" w:rsidRPr="001F5ABC" w:rsidRDefault="00862254" w:rsidP="00862254">
      <w:pPr>
        <w:widowControl w:val="0"/>
        <w:numPr>
          <w:ilvl w:val="0"/>
          <w:numId w:val="22"/>
        </w:numPr>
        <w:jc w:val="both"/>
        <w:rPr>
          <w:rFonts w:ascii="Oracle Sans" w:hAnsi="Oracle Sans"/>
          <w:sz w:val="22"/>
          <w:szCs w:val="22"/>
        </w:rPr>
      </w:pPr>
      <w:r w:rsidRPr="001F5ABC">
        <w:rPr>
          <w:rFonts w:ascii="Oracle Sans" w:hAnsi="Oracle Sans"/>
          <w:sz w:val="22"/>
          <w:szCs w:val="22"/>
        </w:rPr>
        <w:t>You will be responsible to provide test data for the testing activities and to make sure that will not include any identifiable personal information or sensitive data.</w:t>
      </w:r>
    </w:p>
    <w:p w14:paraId="46BBD44B" w14:textId="77777777" w:rsidR="00862254" w:rsidRPr="001F5ABC" w:rsidRDefault="00862254" w:rsidP="00862254">
      <w:pPr>
        <w:widowControl w:val="0"/>
        <w:numPr>
          <w:ilvl w:val="0"/>
          <w:numId w:val="22"/>
        </w:numPr>
        <w:jc w:val="both"/>
        <w:rPr>
          <w:rFonts w:ascii="Oracle Sans" w:hAnsi="Oracle Sans"/>
          <w:sz w:val="22"/>
          <w:szCs w:val="22"/>
        </w:rPr>
      </w:pPr>
      <w:r w:rsidRPr="001F5ABC">
        <w:rPr>
          <w:rFonts w:ascii="Oracle Sans" w:hAnsi="Oracle Sans"/>
          <w:sz w:val="22"/>
          <w:szCs w:val="22"/>
        </w:rPr>
        <w:t>In case of loads of personal data this will be done under Your control and you will be responsible to restrict Oracle consultants from handling or processing any sensitive data</w:t>
      </w:r>
    </w:p>
    <w:p w14:paraId="44A68149" w14:textId="77777777" w:rsidR="00862254" w:rsidRPr="00EF6A8C" w:rsidRDefault="00862254" w:rsidP="001F5ABC">
      <w:pPr>
        <w:widowControl w:val="0"/>
        <w:numPr>
          <w:ilvl w:val="0"/>
          <w:numId w:val="22"/>
        </w:numPr>
        <w:jc w:val="both"/>
        <w:rPr>
          <w:rFonts w:ascii="Oracle Sans" w:hAnsi="Oracle Sans"/>
          <w:sz w:val="22"/>
          <w:szCs w:val="22"/>
        </w:rPr>
      </w:pPr>
      <w:r w:rsidRPr="001F5ABC">
        <w:rPr>
          <w:rFonts w:ascii="Oracle Sans" w:hAnsi="Oracle Sans"/>
          <w:sz w:val="22"/>
          <w:szCs w:val="22"/>
        </w:rPr>
        <w:t>You will be responsible for handling sensitive, personal data and you will restrict the access to sensitive data for the Oracle consultants.</w:t>
      </w:r>
    </w:p>
    <w:p w14:paraId="0E87FC87" w14:textId="77777777" w:rsidR="00862254" w:rsidRPr="00EF6A8C" w:rsidRDefault="00862254" w:rsidP="001F5ABC">
      <w:pPr>
        <w:widowControl w:val="0"/>
        <w:jc w:val="both"/>
        <w:rPr>
          <w:rFonts w:ascii="Oracle Sans" w:hAnsi="Oracle Sans"/>
          <w:sz w:val="22"/>
          <w:szCs w:val="22"/>
        </w:rPr>
      </w:pPr>
    </w:p>
    <w:p w14:paraId="4127CC41" w14:textId="77777777" w:rsidR="00862254" w:rsidRPr="001F5ABC" w:rsidRDefault="00862254" w:rsidP="001F5ABC">
      <w:pPr>
        <w:widowControl w:val="0"/>
        <w:ind w:left="360"/>
        <w:jc w:val="both"/>
        <w:rPr>
          <w:rFonts w:ascii="Oracle Sans" w:hAnsi="Oracle Sans" w:cs="Arial"/>
          <w:b/>
          <w:sz w:val="22"/>
          <w:szCs w:val="22"/>
        </w:rPr>
      </w:pPr>
      <w:bookmarkStart w:id="50" w:name="_Toc22557019"/>
      <w:bookmarkStart w:id="51" w:name="_Toc66123447"/>
      <w:r w:rsidRPr="001F5ABC">
        <w:rPr>
          <w:rFonts w:ascii="Oracle Sans" w:hAnsi="Oracle Sans" w:cs="Arial"/>
          <w:b/>
          <w:sz w:val="22"/>
          <w:szCs w:val="22"/>
        </w:rPr>
        <w:t>Implementation Specific Assumptions</w:t>
      </w:r>
      <w:bookmarkEnd w:id="50"/>
      <w:bookmarkEnd w:id="51"/>
      <w:r w:rsidRPr="001F5ABC">
        <w:rPr>
          <w:rFonts w:ascii="Oracle Sans" w:hAnsi="Oracle Sans" w:cs="Arial"/>
          <w:b/>
          <w:sz w:val="22"/>
          <w:szCs w:val="22"/>
        </w:rPr>
        <w:t>:</w:t>
      </w:r>
    </w:p>
    <w:p w14:paraId="4BF614E7" w14:textId="17917C71" w:rsidR="00862254" w:rsidRPr="001F5ABC" w:rsidRDefault="00862254" w:rsidP="001F5ABC">
      <w:pPr>
        <w:pStyle w:val="ListParagraph"/>
        <w:numPr>
          <w:ilvl w:val="0"/>
          <w:numId w:val="60"/>
        </w:numPr>
        <w:rPr>
          <w:rFonts w:ascii="Oracle Sans" w:hAnsi="Oracle Sans"/>
          <w:sz w:val="22"/>
          <w:szCs w:val="22"/>
        </w:rPr>
      </w:pPr>
      <w:r w:rsidRPr="00EF6A8C">
        <w:rPr>
          <w:rFonts w:ascii="Oracle Sans" w:eastAsia="Calibri" w:hAnsi="Oracle Sans" w:cs="Arial"/>
          <w:color w:val="000000" w:themeColor="text1"/>
          <w:sz w:val="22"/>
          <w:szCs w:val="22"/>
          <w:lang w:val="en-ZA"/>
        </w:rPr>
        <w:t xml:space="preserve">For post-production support activities being executed, </w:t>
      </w:r>
      <w:r w:rsidR="00660715" w:rsidRPr="00EF6A8C">
        <w:rPr>
          <w:rFonts w:ascii="Oracle Sans" w:hAnsi="Oracle Sans" w:cs="Arial"/>
          <w:sz w:val="22"/>
          <w:szCs w:val="22"/>
        </w:rPr>
        <w:t>You are</w:t>
      </w:r>
      <w:r w:rsidRPr="00EF6A8C">
        <w:rPr>
          <w:rFonts w:ascii="Oracle Sans" w:eastAsia="Calibri" w:hAnsi="Oracle Sans" w:cs="Arial"/>
          <w:color w:val="000000" w:themeColor="text1"/>
          <w:sz w:val="22"/>
          <w:szCs w:val="22"/>
          <w:lang w:val="en-ZA"/>
        </w:rPr>
        <w:t xml:space="preserve"> expected to provide access to all relevant applications with sufficient privileges to complete support tasks. In the absence of this access, </w:t>
      </w:r>
      <w:r w:rsidR="00660715" w:rsidRPr="00EF6A8C">
        <w:rPr>
          <w:rFonts w:ascii="Oracle Sans" w:hAnsi="Oracle Sans" w:cs="Arial"/>
          <w:sz w:val="22"/>
          <w:szCs w:val="22"/>
        </w:rPr>
        <w:t>You</w:t>
      </w:r>
      <w:r w:rsidRPr="00EF6A8C">
        <w:rPr>
          <w:rFonts w:ascii="Oracle Sans" w:hAnsi="Oracle Sans" w:cs="Arial"/>
          <w:sz w:val="22"/>
          <w:szCs w:val="22"/>
        </w:rPr>
        <w:t xml:space="preserve"> </w:t>
      </w:r>
      <w:r w:rsidRPr="00EF6A8C">
        <w:rPr>
          <w:rFonts w:ascii="Oracle Sans" w:eastAsia="Calibri" w:hAnsi="Oracle Sans" w:cs="Arial"/>
          <w:color w:val="000000" w:themeColor="text1"/>
          <w:sz w:val="22"/>
          <w:szCs w:val="22"/>
          <w:lang w:val="en-ZA"/>
        </w:rPr>
        <w:t>will be expected to reproduce this issue in the environments where this access and rights are made available.</w:t>
      </w:r>
    </w:p>
    <w:p w14:paraId="563D0BC8" w14:textId="77777777" w:rsidR="00862254" w:rsidRPr="006A4B23" w:rsidRDefault="00862254" w:rsidP="001F5ABC">
      <w:pPr>
        <w:pStyle w:val="ListParagraph"/>
        <w:numPr>
          <w:ilvl w:val="0"/>
          <w:numId w:val="60"/>
        </w:numPr>
        <w:rPr>
          <w:rFonts w:ascii="Oracle Sans" w:hAnsi="Oracle Sans"/>
          <w:sz w:val="22"/>
          <w:szCs w:val="22"/>
        </w:rPr>
      </w:pPr>
      <w:r w:rsidRPr="00EF6A8C">
        <w:rPr>
          <w:rFonts w:ascii="Oracle Sans" w:hAnsi="Oracle Sans" w:cs="Arial"/>
          <w:sz w:val="22"/>
          <w:szCs w:val="22"/>
        </w:rPr>
        <w:t>OIG configuration assumptions:</w:t>
      </w:r>
    </w:p>
    <w:p w14:paraId="49D7E722" w14:textId="764A2C19"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 xml:space="preserve">It is assumed that employee and contractor data will be reconciled from trusted source (Fusion HCM) provided by </w:t>
      </w:r>
      <w:r w:rsidR="00660715" w:rsidRPr="00EF6A8C">
        <w:rPr>
          <w:rFonts w:ascii="Oracle Sans" w:hAnsi="Oracle Sans" w:cs="Arial"/>
          <w:sz w:val="22"/>
          <w:szCs w:val="22"/>
        </w:rPr>
        <w:t>You</w:t>
      </w:r>
      <w:r w:rsidRPr="00EF6A8C">
        <w:rPr>
          <w:rFonts w:ascii="Oracle Sans" w:hAnsi="Oracle Sans" w:cs="Arial"/>
          <w:sz w:val="22"/>
          <w:szCs w:val="22"/>
        </w:rPr>
        <w:t xml:space="preserve"> and not created directly in OIG.</w:t>
      </w:r>
    </w:p>
    <w:p w14:paraId="217CFDE5" w14:textId="77777777"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Fusion HCM should be operational before OIG project initialization.</w:t>
      </w:r>
    </w:p>
    <w:p w14:paraId="2BC5ABA5" w14:textId="456D0CAE" w:rsidR="00862254" w:rsidRPr="006A4B23" w:rsidRDefault="00660715"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You</w:t>
      </w:r>
      <w:r w:rsidR="00862254" w:rsidRPr="00EF6A8C">
        <w:rPr>
          <w:rFonts w:ascii="Oracle Sans" w:hAnsi="Oracle Sans" w:cs="Arial"/>
          <w:sz w:val="22"/>
          <w:szCs w:val="22"/>
        </w:rPr>
        <w:t xml:space="preserve"> will provide application access details and application owners for </w:t>
      </w:r>
      <w:r w:rsidR="00862254" w:rsidRPr="00EF6A8C">
        <w:rPr>
          <w:rFonts w:ascii="Oracle Sans" w:hAnsi="Oracle Sans" w:cs="Arial"/>
          <w:noProof/>
          <w:sz w:val="22"/>
          <w:szCs w:val="22"/>
        </w:rPr>
        <w:t>all applications</w:t>
      </w:r>
      <w:r w:rsidR="00862254" w:rsidRPr="00EF6A8C">
        <w:rPr>
          <w:rFonts w:ascii="Oracle Sans" w:hAnsi="Oracle Sans" w:cs="Arial"/>
          <w:sz w:val="22"/>
          <w:szCs w:val="22"/>
        </w:rPr>
        <w:t xml:space="preserve"> listed in scope section of the current contract.</w:t>
      </w:r>
    </w:p>
    <w:p w14:paraId="48EAA818" w14:textId="392D0924"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 xml:space="preserve">In case of </w:t>
      </w:r>
      <w:r w:rsidR="00660715" w:rsidRPr="00EF6A8C">
        <w:rPr>
          <w:rFonts w:ascii="Oracle Sans" w:hAnsi="Oracle Sans" w:cs="Arial"/>
          <w:sz w:val="22"/>
          <w:szCs w:val="22"/>
        </w:rPr>
        <w:t>You</w:t>
      </w:r>
      <w:r w:rsidRPr="00EF6A8C">
        <w:rPr>
          <w:rFonts w:ascii="Oracle Sans" w:hAnsi="Oracle Sans" w:cs="Arial"/>
          <w:sz w:val="22"/>
          <w:szCs w:val="22"/>
        </w:rPr>
        <w:t xml:space="preserve"> requires additional product functionality that is not covered in this contract, this will be subject to Oracle Consulting Change Control Process.</w:t>
      </w:r>
    </w:p>
    <w:p w14:paraId="53E717DA" w14:textId="2E6235FC" w:rsidR="00862254" w:rsidRPr="001F5ABC"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 xml:space="preserve">Accountability and responsibility for designing and delivering a RBAC (Role Based Access Control) model for the OIM project sits with </w:t>
      </w:r>
      <w:r w:rsidR="00660715" w:rsidRPr="00EF6A8C">
        <w:rPr>
          <w:rFonts w:ascii="Oracle Sans" w:hAnsi="Oracle Sans" w:cs="Arial"/>
          <w:sz w:val="22"/>
          <w:szCs w:val="22"/>
        </w:rPr>
        <w:t>You. You</w:t>
      </w:r>
      <w:r w:rsidRPr="00EF6A8C">
        <w:rPr>
          <w:rFonts w:ascii="Oracle Sans" w:hAnsi="Oracle Sans" w:cs="Arial"/>
          <w:sz w:val="22"/>
          <w:szCs w:val="22"/>
        </w:rPr>
        <w:t xml:space="preserve"> must provide the final RBAC model for </w:t>
      </w:r>
      <w:r w:rsidRPr="00EF6A8C">
        <w:rPr>
          <w:rFonts w:ascii="Oracle Sans" w:hAnsi="Oracle Sans" w:cs="Arial"/>
          <w:sz w:val="22"/>
          <w:szCs w:val="22"/>
        </w:rPr>
        <w:lastRenderedPageBreak/>
        <w:t xml:space="preserve">implementation in OIM during UAT setup to allow the team to configure this, before the commencement of UAT. A subset of the RBAC model will be needed to be in place during the design phase. Where an RBAC model is not available or not considered, Oracle will only implement and test default roles or connector minimums. Any delay in providing RBAC model </w:t>
      </w:r>
      <w:r w:rsidRPr="00EF6A8C">
        <w:rPr>
          <w:rFonts w:ascii="Oracle Sans" w:hAnsi="Oracle Sans" w:cs="Arial"/>
          <w:color w:val="000000" w:themeColor="text1"/>
          <w:sz w:val="22"/>
          <w:szCs w:val="22"/>
          <w:lang w:val="en-ZA"/>
        </w:rPr>
        <w:t xml:space="preserve">can have an </w:t>
      </w:r>
      <w:r w:rsidRPr="00EF6A8C">
        <w:rPr>
          <w:rFonts w:ascii="Oracle Sans" w:hAnsi="Oracle Sans" w:cs="Arial"/>
          <w:noProof/>
          <w:color w:val="000000" w:themeColor="text1"/>
          <w:sz w:val="22"/>
          <w:szCs w:val="22"/>
          <w:lang w:val="en-ZA"/>
        </w:rPr>
        <w:t>impact</w:t>
      </w:r>
      <w:r w:rsidRPr="00EF6A8C">
        <w:rPr>
          <w:rFonts w:ascii="Oracle Sans" w:hAnsi="Oracle Sans" w:cs="Arial"/>
          <w:color w:val="000000" w:themeColor="text1"/>
          <w:sz w:val="22"/>
          <w:szCs w:val="22"/>
          <w:lang w:val="en-ZA"/>
        </w:rPr>
        <w:t xml:space="preserve"> on Oracle Consulting estimated efforts. Any such impact </w:t>
      </w:r>
      <w:r w:rsidRPr="00EF6A8C">
        <w:rPr>
          <w:rFonts w:ascii="Oracle Sans" w:hAnsi="Oracle Sans" w:cs="Arial"/>
          <w:noProof/>
          <w:color w:val="000000" w:themeColor="text1"/>
          <w:sz w:val="22"/>
          <w:szCs w:val="22"/>
          <w:lang w:val="en-ZA"/>
        </w:rPr>
        <w:t>regarding</w:t>
      </w:r>
      <w:r w:rsidRPr="00EF6A8C">
        <w:rPr>
          <w:rFonts w:ascii="Oracle Sans" w:hAnsi="Oracle Sans" w:cs="Arial"/>
          <w:color w:val="000000" w:themeColor="text1"/>
          <w:sz w:val="22"/>
          <w:szCs w:val="22"/>
          <w:lang w:val="en-ZA"/>
        </w:rPr>
        <w:t xml:space="preserve"> additional effort or change in schedule will need to be discussed with </w:t>
      </w:r>
      <w:r w:rsidR="00660715" w:rsidRPr="00EF6A8C">
        <w:rPr>
          <w:rFonts w:ascii="Oracle Sans" w:hAnsi="Oracle Sans" w:cs="Arial"/>
          <w:sz w:val="22"/>
          <w:szCs w:val="22"/>
        </w:rPr>
        <w:t>You</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 xml:space="preserve">and may </w:t>
      </w:r>
      <w:r w:rsidRPr="00EF6A8C">
        <w:rPr>
          <w:rFonts w:ascii="Oracle Sans" w:hAnsi="Oracle Sans" w:cs="Arial"/>
          <w:noProof/>
          <w:color w:val="000000" w:themeColor="text1"/>
          <w:sz w:val="22"/>
          <w:szCs w:val="22"/>
          <w:lang w:val="en-ZA"/>
        </w:rPr>
        <w:t>be handled</w:t>
      </w:r>
      <w:r w:rsidRPr="00EF6A8C">
        <w:rPr>
          <w:rFonts w:ascii="Oracle Sans" w:hAnsi="Oracle Sans" w:cs="Arial"/>
          <w:color w:val="000000" w:themeColor="text1"/>
          <w:sz w:val="22"/>
          <w:szCs w:val="22"/>
          <w:lang w:val="en-ZA"/>
        </w:rPr>
        <w:t xml:space="preserve"> through the </w:t>
      </w:r>
      <w:r w:rsidRPr="00EF6A8C">
        <w:rPr>
          <w:rFonts w:ascii="Oracle Sans" w:hAnsi="Oracle Sans" w:cs="Arial"/>
          <w:noProof/>
          <w:color w:val="000000" w:themeColor="text1"/>
          <w:sz w:val="22"/>
          <w:szCs w:val="22"/>
          <w:lang w:val="en-ZA"/>
        </w:rPr>
        <w:t>Oracle Consulting Change Control Process.</w:t>
      </w:r>
    </w:p>
    <w:p w14:paraId="73A2260F" w14:textId="458EB9E3" w:rsidR="00862254" w:rsidRPr="006A4B23" w:rsidRDefault="00660715"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You</w:t>
      </w:r>
      <w:r w:rsidR="00862254" w:rsidRPr="00EF6A8C">
        <w:rPr>
          <w:rFonts w:ascii="Oracle Sans" w:hAnsi="Oracle Sans" w:cs="Arial"/>
          <w:sz w:val="22"/>
          <w:szCs w:val="22"/>
        </w:rPr>
        <w:t xml:space="preserve"> will be responsible for any customization that is required on the target applications to integrate with Oracle Identity Governance platform.</w:t>
      </w:r>
    </w:p>
    <w:p w14:paraId="4E93765F" w14:textId="24F5B18D" w:rsidR="00862254" w:rsidRPr="001F5ABC"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 xml:space="preserve">Any delay in the availability of the target applications </w:t>
      </w:r>
      <w:r w:rsidRPr="00EF6A8C">
        <w:rPr>
          <w:rFonts w:ascii="Oracle Sans" w:hAnsi="Oracle Sans" w:cs="Arial"/>
          <w:color w:val="000000" w:themeColor="text1"/>
          <w:sz w:val="22"/>
          <w:szCs w:val="22"/>
          <w:lang w:val="en-ZA"/>
        </w:rPr>
        <w:t xml:space="preserve">can have an </w:t>
      </w:r>
      <w:r w:rsidRPr="00EF6A8C">
        <w:rPr>
          <w:rFonts w:ascii="Oracle Sans" w:hAnsi="Oracle Sans" w:cs="Arial"/>
          <w:noProof/>
          <w:color w:val="000000" w:themeColor="text1"/>
          <w:sz w:val="22"/>
          <w:szCs w:val="22"/>
          <w:lang w:val="en-ZA"/>
        </w:rPr>
        <w:t>impact</w:t>
      </w:r>
      <w:r w:rsidRPr="00EF6A8C">
        <w:rPr>
          <w:rFonts w:ascii="Oracle Sans" w:hAnsi="Oracle Sans" w:cs="Arial"/>
          <w:color w:val="000000" w:themeColor="text1"/>
          <w:sz w:val="22"/>
          <w:szCs w:val="22"/>
          <w:lang w:val="en-ZA"/>
        </w:rPr>
        <w:t xml:space="preserve"> on Oracle Consulting estimated efforts. Any such impact </w:t>
      </w:r>
      <w:r w:rsidRPr="00EF6A8C">
        <w:rPr>
          <w:rFonts w:ascii="Oracle Sans" w:hAnsi="Oracle Sans" w:cs="Arial"/>
          <w:noProof/>
          <w:color w:val="000000" w:themeColor="text1"/>
          <w:sz w:val="22"/>
          <w:szCs w:val="22"/>
          <w:lang w:val="en-ZA"/>
        </w:rPr>
        <w:t>regarding</w:t>
      </w:r>
      <w:r w:rsidRPr="00EF6A8C">
        <w:rPr>
          <w:rFonts w:ascii="Oracle Sans" w:hAnsi="Oracle Sans" w:cs="Arial"/>
          <w:color w:val="000000" w:themeColor="text1"/>
          <w:sz w:val="22"/>
          <w:szCs w:val="22"/>
          <w:lang w:val="en-ZA"/>
        </w:rPr>
        <w:t xml:space="preserve"> additional effort or change in schedule will need to be discussed with </w:t>
      </w:r>
      <w:r w:rsidR="00660715" w:rsidRPr="00EF6A8C">
        <w:rPr>
          <w:rFonts w:ascii="Oracle Sans" w:hAnsi="Oracle Sans" w:cs="Arial"/>
          <w:sz w:val="22"/>
          <w:szCs w:val="22"/>
        </w:rPr>
        <w:t>You</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 xml:space="preserve">and may </w:t>
      </w:r>
      <w:r w:rsidRPr="00EF6A8C">
        <w:rPr>
          <w:rFonts w:ascii="Oracle Sans" w:hAnsi="Oracle Sans" w:cs="Arial"/>
          <w:noProof/>
          <w:color w:val="000000" w:themeColor="text1"/>
          <w:sz w:val="22"/>
          <w:szCs w:val="22"/>
          <w:lang w:val="en-ZA"/>
        </w:rPr>
        <w:t>be handled</w:t>
      </w:r>
      <w:r w:rsidRPr="00EF6A8C">
        <w:rPr>
          <w:rFonts w:ascii="Oracle Sans" w:hAnsi="Oracle Sans" w:cs="Arial"/>
          <w:color w:val="000000" w:themeColor="text1"/>
          <w:sz w:val="22"/>
          <w:szCs w:val="22"/>
          <w:lang w:val="en-ZA"/>
        </w:rPr>
        <w:t xml:space="preserve"> through the </w:t>
      </w:r>
      <w:r w:rsidRPr="00EF6A8C">
        <w:rPr>
          <w:rFonts w:ascii="Oracle Sans" w:hAnsi="Oracle Sans" w:cs="Arial"/>
          <w:noProof/>
          <w:color w:val="000000" w:themeColor="text1"/>
          <w:sz w:val="22"/>
          <w:szCs w:val="22"/>
          <w:lang w:val="en-ZA"/>
        </w:rPr>
        <w:t>Oracle Consulting Change Control Process.</w:t>
      </w:r>
    </w:p>
    <w:p w14:paraId="70810668" w14:textId="5AF1924A" w:rsidR="00862254" w:rsidRPr="001F5ABC"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 xml:space="preserve">Any </w:t>
      </w:r>
      <w:r w:rsidRPr="00EF6A8C">
        <w:rPr>
          <w:rFonts w:ascii="Oracle Sans" w:hAnsi="Oracle Sans" w:cs="Arial"/>
          <w:color w:val="000000" w:themeColor="text1"/>
          <w:sz w:val="22"/>
          <w:szCs w:val="22"/>
          <w:lang w:val="en-ZA"/>
        </w:rPr>
        <w:t xml:space="preserve">delay in the configuration of the target applications from the agreed plan with Oracle team can have an </w:t>
      </w:r>
      <w:r w:rsidRPr="00EF6A8C">
        <w:rPr>
          <w:rFonts w:ascii="Oracle Sans" w:hAnsi="Oracle Sans" w:cs="Arial"/>
          <w:noProof/>
          <w:color w:val="000000" w:themeColor="text1"/>
          <w:sz w:val="22"/>
          <w:szCs w:val="22"/>
          <w:lang w:val="en-ZA"/>
        </w:rPr>
        <w:t>impact</w:t>
      </w:r>
      <w:r w:rsidRPr="00EF6A8C">
        <w:rPr>
          <w:rFonts w:ascii="Oracle Sans" w:hAnsi="Oracle Sans" w:cs="Arial"/>
          <w:color w:val="000000" w:themeColor="text1"/>
          <w:sz w:val="22"/>
          <w:szCs w:val="22"/>
          <w:lang w:val="en-ZA"/>
        </w:rPr>
        <w:t xml:space="preserve"> on Oracle Consulting estimated efforts. Any such impact </w:t>
      </w:r>
      <w:r w:rsidRPr="00EF6A8C">
        <w:rPr>
          <w:rFonts w:ascii="Oracle Sans" w:hAnsi="Oracle Sans" w:cs="Arial"/>
          <w:noProof/>
          <w:color w:val="000000" w:themeColor="text1"/>
          <w:sz w:val="22"/>
          <w:szCs w:val="22"/>
          <w:lang w:val="en-ZA"/>
        </w:rPr>
        <w:t>regarding</w:t>
      </w:r>
      <w:r w:rsidRPr="00EF6A8C">
        <w:rPr>
          <w:rFonts w:ascii="Oracle Sans" w:hAnsi="Oracle Sans" w:cs="Arial"/>
          <w:color w:val="000000" w:themeColor="text1"/>
          <w:sz w:val="22"/>
          <w:szCs w:val="22"/>
          <w:lang w:val="en-ZA"/>
        </w:rPr>
        <w:t xml:space="preserve"> additional effort or change in schedule will need to be discussed with </w:t>
      </w:r>
      <w:r w:rsidR="00660715" w:rsidRPr="00EF6A8C">
        <w:rPr>
          <w:rFonts w:ascii="Oracle Sans" w:hAnsi="Oracle Sans" w:cs="Arial"/>
          <w:sz w:val="22"/>
          <w:szCs w:val="22"/>
        </w:rPr>
        <w:t>You</w:t>
      </w:r>
      <w:r w:rsidRPr="00EF6A8C">
        <w:rPr>
          <w:rFonts w:ascii="Oracle Sans" w:hAnsi="Oracle Sans" w:cs="Arial"/>
          <w:sz w:val="22"/>
          <w:szCs w:val="22"/>
        </w:rPr>
        <w:t xml:space="preserve"> </w:t>
      </w:r>
      <w:r w:rsidRPr="00EF6A8C">
        <w:rPr>
          <w:rFonts w:ascii="Oracle Sans" w:hAnsi="Oracle Sans" w:cs="Arial"/>
          <w:color w:val="000000" w:themeColor="text1"/>
          <w:sz w:val="22"/>
          <w:szCs w:val="22"/>
          <w:lang w:val="en-ZA"/>
        </w:rPr>
        <w:t xml:space="preserve">and may </w:t>
      </w:r>
      <w:r w:rsidRPr="00EF6A8C">
        <w:rPr>
          <w:rFonts w:ascii="Oracle Sans" w:hAnsi="Oracle Sans" w:cs="Arial"/>
          <w:noProof/>
          <w:color w:val="000000" w:themeColor="text1"/>
          <w:sz w:val="22"/>
          <w:szCs w:val="22"/>
          <w:lang w:val="en-ZA"/>
        </w:rPr>
        <w:t>be handled</w:t>
      </w:r>
      <w:r w:rsidRPr="00EF6A8C">
        <w:rPr>
          <w:rFonts w:ascii="Oracle Sans" w:hAnsi="Oracle Sans" w:cs="Arial"/>
          <w:color w:val="000000" w:themeColor="text1"/>
          <w:sz w:val="22"/>
          <w:szCs w:val="22"/>
          <w:lang w:val="en-ZA"/>
        </w:rPr>
        <w:t xml:space="preserve"> through the </w:t>
      </w:r>
      <w:r w:rsidRPr="00EF6A8C">
        <w:rPr>
          <w:rFonts w:ascii="Oracle Sans" w:hAnsi="Oracle Sans" w:cs="Arial"/>
          <w:noProof/>
          <w:color w:val="000000" w:themeColor="text1"/>
          <w:sz w:val="22"/>
          <w:szCs w:val="22"/>
          <w:lang w:val="en-ZA"/>
        </w:rPr>
        <w:t>Oracle Consulting Change Control Process.</w:t>
      </w:r>
    </w:p>
    <w:p w14:paraId="3A2D611D" w14:textId="77777777"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Standard web user interface will be used for administrators and end users. Customizations in existing pages is not in scope. Creation of new user interface pages is out of scope.</w:t>
      </w:r>
    </w:p>
    <w:p w14:paraId="20EB9235" w14:textId="33F479A3"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Up to</w:t>
      </w:r>
      <w:r w:rsidR="00660715" w:rsidRPr="00EF6A8C">
        <w:rPr>
          <w:rFonts w:ascii="Oracle Sans" w:hAnsi="Oracle Sans" w:cs="Arial"/>
          <w:sz w:val="22"/>
          <w:szCs w:val="22"/>
        </w:rPr>
        <w:t xml:space="preserve"> fifty</w:t>
      </w:r>
      <w:r w:rsidRPr="00EF6A8C">
        <w:rPr>
          <w:rFonts w:ascii="Oracle Sans" w:hAnsi="Oracle Sans" w:cs="Arial"/>
          <w:sz w:val="22"/>
          <w:szCs w:val="22"/>
        </w:rPr>
        <w:t xml:space="preserve"> </w:t>
      </w:r>
      <w:r w:rsidR="00660715" w:rsidRPr="00EF6A8C">
        <w:rPr>
          <w:rFonts w:ascii="Oracle Sans" w:hAnsi="Oracle Sans" w:cs="Arial"/>
          <w:sz w:val="22"/>
          <w:szCs w:val="22"/>
        </w:rPr>
        <w:t>(</w:t>
      </w:r>
      <w:r w:rsidRPr="00EF6A8C">
        <w:rPr>
          <w:rFonts w:ascii="Oracle Sans" w:hAnsi="Oracle Sans" w:cs="Arial"/>
          <w:sz w:val="22"/>
          <w:szCs w:val="22"/>
        </w:rPr>
        <w:t>50</w:t>
      </w:r>
      <w:r w:rsidR="00660715" w:rsidRPr="00EF6A8C">
        <w:rPr>
          <w:rFonts w:ascii="Oracle Sans" w:hAnsi="Oracle Sans" w:cs="Arial"/>
          <w:sz w:val="22"/>
          <w:szCs w:val="22"/>
        </w:rPr>
        <w:t>)</w:t>
      </w:r>
      <w:r w:rsidRPr="00EF6A8C">
        <w:rPr>
          <w:rFonts w:ascii="Oracle Sans" w:hAnsi="Oracle Sans" w:cs="Arial"/>
          <w:sz w:val="22"/>
          <w:szCs w:val="22"/>
        </w:rPr>
        <w:t xml:space="preserve"> business roles will be configured.</w:t>
      </w:r>
    </w:p>
    <w:p w14:paraId="66EA0DF8" w14:textId="0FBF1303"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 xml:space="preserve">Up to five </w:t>
      </w:r>
      <w:r w:rsidR="00660715" w:rsidRPr="00EF6A8C">
        <w:rPr>
          <w:rFonts w:ascii="Oracle Sans" w:hAnsi="Oracle Sans" w:cs="Arial"/>
          <w:sz w:val="22"/>
          <w:szCs w:val="22"/>
        </w:rPr>
        <w:t xml:space="preserve">(5) </w:t>
      </w:r>
      <w:r w:rsidRPr="00EF6A8C">
        <w:rPr>
          <w:rFonts w:ascii="Oracle Sans" w:hAnsi="Oracle Sans" w:cs="Arial"/>
          <w:sz w:val="22"/>
          <w:szCs w:val="22"/>
        </w:rPr>
        <w:t>custom report of medium complexity will be developed.</w:t>
      </w:r>
    </w:p>
    <w:p w14:paraId="06229F62" w14:textId="1611211C"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Up to</w:t>
      </w:r>
      <w:r w:rsidR="00660715" w:rsidRPr="00EF6A8C">
        <w:rPr>
          <w:rFonts w:ascii="Oracle Sans" w:hAnsi="Oracle Sans" w:cs="Arial"/>
          <w:sz w:val="22"/>
          <w:szCs w:val="22"/>
        </w:rPr>
        <w:t xml:space="preserve"> three</w:t>
      </w:r>
      <w:r w:rsidRPr="00EF6A8C">
        <w:rPr>
          <w:rFonts w:ascii="Oracle Sans" w:hAnsi="Oracle Sans" w:cs="Arial"/>
          <w:sz w:val="22"/>
          <w:szCs w:val="22"/>
        </w:rPr>
        <w:t xml:space="preserve"> </w:t>
      </w:r>
      <w:r w:rsidR="00660715" w:rsidRPr="00EF6A8C">
        <w:rPr>
          <w:rFonts w:ascii="Oracle Sans" w:hAnsi="Oracle Sans" w:cs="Arial"/>
          <w:sz w:val="22"/>
          <w:szCs w:val="22"/>
        </w:rPr>
        <w:t>(</w:t>
      </w:r>
      <w:r w:rsidRPr="00EF6A8C">
        <w:rPr>
          <w:rFonts w:ascii="Oracle Sans" w:hAnsi="Oracle Sans" w:cs="Arial"/>
          <w:sz w:val="22"/>
          <w:szCs w:val="22"/>
        </w:rPr>
        <w:t>3</w:t>
      </w:r>
      <w:r w:rsidR="00660715" w:rsidRPr="00EF6A8C">
        <w:rPr>
          <w:rFonts w:ascii="Oracle Sans" w:hAnsi="Oracle Sans" w:cs="Arial"/>
          <w:sz w:val="22"/>
          <w:szCs w:val="22"/>
        </w:rPr>
        <w:t>)</w:t>
      </w:r>
      <w:r w:rsidRPr="00EF6A8C">
        <w:rPr>
          <w:rFonts w:ascii="Oracle Sans" w:hAnsi="Oracle Sans" w:cs="Arial"/>
          <w:sz w:val="22"/>
          <w:szCs w:val="22"/>
        </w:rPr>
        <w:t xml:space="preserve"> approval workflows will be implemented. Each of them will have up to</w:t>
      </w:r>
      <w:r w:rsidR="00660715" w:rsidRPr="00EF6A8C">
        <w:rPr>
          <w:rFonts w:ascii="Oracle Sans" w:hAnsi="Oracle Sans" w:cs="Arial"/>
          <w:sz w:val="22"/>
          <w:szCs w:val="22"/>
        </w:rPr>
        <w:t xml:space="preserve"> three</w:t>
      </w:r>
      <w:r w:rsidRPr="00EF6A8C">
        <w:rPr>
          <w:rFonts w:ascii="Oracle Sans" w:hAnsi="Oracle Sans" w:cs="Arial"/>
          <w:sz w:val="22"/>
          <w:szCs w:val="22"/>
        </w:rPr>
        <w:t xml:space="preserve"> </w:t>
      </w:r>
      <w:r w:rsidR="00660715" w:rsidRPr="00EF6A8C">
        <w:rPr>
          <w:rFonts w:ascii="Oracle Sans" w:hAnsi="Oracle Sans" w:cs="Arial"/>
          <w:sz w:val="22"/>
          <w:szCs w:val="22"/>
        </w:rPr>
        <w:t>(</w:t>
      </w:r>
      <w:r w:rsidRPr="00EF6A8C">
        <w:rPr>
          <w:rFonts w:ascii="Oracle Sans" w:hAnsi="Oracle Sans" w:cs="Arial"/>
          <w:sz w:val="22"/>
          <w:szCs w:val="22"/>
        </w:rPr>
        <w:t>3</w:t>
      </w:r>
      <w:r w:rsidR="00660715" w:rsidRPr="00EF6A8C">
        <w:rPr>
          <w:rFonts w:ascii="Oracle Sans" w:hAnsi="Oracle Sans" w:cs="Arial"/>
          <w:sz w:val="22"/>
          <w:szCs w:val="22"/>
        </w:rPr>
        <w:t>)</w:t>
      </w:r>
      <w:r w:rsidRPr="00EF6A8C">
        <w:rPr>
          <w:rFonts w:ascii="Oracle Sans" w:hAnsi="Oracle Sans" w:cs="Arial"/>
          <w:sz w:val="22"/>
          <w:szCs w:val="22"/>
        </w:rPr>
        <w:t xml:space="preserve"> sequential approval steps.</w:t>
      </w:r>
    </w:p>
    <w:p w14:paraId="2211995E" w14:textId="77777777"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Initial loading of up to 5.000 identities of end users (employees and contractors), is taken into consideration in this contract.</w:t>
      </w:r>
    </w:p>
    <w:p w14:paraId="15BD0C3C" w14:textId="54556AB9" w:rsidR="00862254" w:rsidRPr="006A4B23" w:rsidRDefault="00660715"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You</w:t>
      </w:r>
      <w:r w:rsidR="00862254" w:rsidRPr="00EF6A8C">
        <w:rPr>
          <w:rFonts w:ascii="Oracle Sans" w:hAnsi="Oracle Sans" w:cs="Arial"/>
          <w:sz w:val="22"/>
          <w:szCs w:val="22"/>
        </w:rPr>
        <w:t xml:space="preserve"> will provide APIs for applications in scope or access to user management database schema of each application (database table).</w:t>
      </w:r>
    </w:p>
    <w:p w14:paraId="49ECE19E" w14:textId="5B3AFBAB" w:rsidR="00862254" w:rsidRPr="006A4B23" w:rsidRDefault="00862254" w:rsidP="001F5ABC">
      <w:pPr>
        <w:pStyle w:val="ListParagraph"/>
        <w:numPr>
          <w:ilvl w:val="1"/>
          <w:numId w:val="29"/>
        </w:numPr>
        <w:jc w:val="both"/>
        <w:rPr>
          <w:rFonts w:ascii="Oracle Sans" w:hAnsi="Oracle Sans"/>
          <w:sz w:val="22"/>
          <w:szCs w:val="22"/>
        </w:rPr>
      </w:pPr>
      <w:r w:rsidRPr="00EF6A8C">
        <w:rPr>
          <w:rFonts w:ascii="Oracle Sans" w:hAnsi="Oracle Sans" w:cs="Arial"/>
          <w:sz w:val="22"/>
          <w:szCs w:val="22"/>
        </w:rPr>
        <w:t xml:space="preserve">Up to </w:t>
      </w:r>
      <w:r w:rsidR="00660715" w:rsidRPr="00EF6A8C">
        <w:rPr>
          <w:rFonts w:ascii="Oracle Sans" w:hAnsi="Oracle Sans" w:cs="Arial"/>
          <w:sz w:val="22"/>
          <w:szCs w:val="22"/>
        </w:rPr>
        <w:t>ten (</w:t>
      </w:r>
      <w:r w:rsidRPr="00EF6A8C">
        <w:rPr>
          <w:rFonts w:ascii="Oracle Sans" w:hAnsi="Oracle Sans" w:cs="Arial"/>
          <w:sz w:val="22"/>
          <w:szCs w:val="22"/>
        </w:rPr>
        <w:t>10</w:t>
      </w:r>
      <w:r w:rsidR="00660715" w:rsidRPr="00EF6A8C">
        <w:rPr>
          <w:rFonts w:ascii="Oracle Sans" w:hAnsi="Oracle Sans" w:cs="Arial"/>
          <w:sz w:val="22"/>
          <w:szCs w:val="22"/>
        </w:rPr>
        <w:t>)</w:t>
      </w:r>
      <w:r w:rsidRPr="00EF6A8C">
        <w:rPr>
          <w:rFonts w:ascii="Oracle Sans" w:hAnsi="Oracle Sans" w:cs="Arial"/>
          <w:sz w:val="22"/>
          <w:szCs w:val="22"/>
        </w:rPr>
        <w:t xml:space="preserve"> Identity Audit Policies will be configured.</w:t>
      </w:r>
    </w:p>
    <w:p w14:paraId="4084D3CC" w14:textId="77777777" w:rsidR="00862254" w:rsidRPr="00EF6A8C" w:rsidRDefault="00862254" w:rsidP="001F5ABC">
      <w:pPr>
        <w:rPr>
          <w:rFonts w:ascii="Oracle Sans" w:hAnsi="Oracle Sans"/>
          <w:sz w:val="22"/>
          <w:szCs w:val="22"/>
        </w:rPr>
      </w:pPr>
    </w:p>
    <w:p w14:paraId="357FD62B" w14:textId="77777777" w:rsidR="00862254" w:rsidRPr="00EF6A8C" w:rsidRDefault="00862254" w:rsidP="001F5ABC">
      <w:pPr>
        <w:rPr>
          <w:rFonts w:ascii="Oracle Sans" w:hAnsi="Oracle Sans"/>
          <w:b/>
          <w:sz w:val="22"/>
          <w:szCs w:val="22"/>
        </w:rPr>
      </w:pPr>
      <w:r w:rsidRPr="00EF6A8C">
        <w:rPr>
          <w:rFonts w:ascii="Oracle Sans" w:hAnsi="Oracle Sans"/>
          <w:sz w:val="22"/>
          <w:szCs w:val="22"/>
        </w:rPr>
        <w:t xml:space="preserve">    </w:t>
      </w:r>
      <w:r w:rsidRPr="001F5ABC">
        <w:rPr>
          <w:rFonts w:ascii="Oracle Sans" w:hAnsi="Oracle Sans"/>
          <w:b/>
          <w:sz w:val="22"/>
          <w:szCs w:val="22"/>
        </w:rPr>
        <w:t>Training Assumptions:</w:t>
      </w:r>
    </w:p>
    <w:p w14:paraId="0A09E2E1" w14:textId="77777777" w:rsidR="00862254" w:rsidRPr="001F5ABC" w:rsidRDefault="00862254" w:rsidP="001F5ABC">
      <w:pPr>
        <w:pStyle w:val="ListParagraph"/>
        <w:numPr>
          <w:ilvl w:val="0"/>
          <w:numId w:val="61"/>
        </w:numPr>
        <w:jc w:val="both"/>
        <w:rPr>
          <w:rFonts w:ascii="Oracle Sans" w:hAnsi="Oracle Sans"/>
          <w:sz w:val="22"/>
          <w:szCs w:val="22"/>
        </w:rPr>
      </w:pPr>
      <w:r w:rsidRPr="00EF6A8C">
        <w:rPr>
          <w:rFonts w:ascii="Oracle Sans" w:hAnsi="Oracle Sans" w:cs="Arial"/>
          <w:color w:val="000000" w:themeColor="text1"/>
          <w:sz w:val="22"/>
          <w:szCs w:val="22"/>
          <w:lang w:val="en-ZA"/>
        </w:rPr>
        <w:t>Training sessions will be instructor-led e-sessions with up to ten (10) participants per session.</w:t>
      </w:r>
    </w:p>
    <w:p w14:paraId="0B25E98E" w14:textId="2C5F3117" w:rsidR="00862254" w:rsidRPr="001F5ABC" w:rsidRDefault="00862254" w:rsidP="001F5ABC">
      <w:pPr>
        <w:pStyle w:val="ListParagraph"/>
        <w:numPr>
          <w:ilvl w:val="0"/>
          <w:numId w:val="61"/>
        </w:numPr>
        <w:jc w:val="both"/>
        <w:rPr>
          <w:rFonts w:ascii="Oracle Sans" w:hAnsi="Oracle Sans"/>
          <w:sz w:val="22"/>
          <w:szCs w:val="22"/>
        </w:rPr>
      </w:pPr>
      <w:r w:rsidRPr="00EF6A8C">
        <w:rPr>
          <w:rFonts w:ascii="Oracle Sans" w:hAnsi="Oracle Sans" w:cs="Arial"/>
          <w:color w:val="000000" w:themeColor="text1"/>
          <w:sz w:val="22"/>
          <w:szCs w:val="22"/>
          <w:lang w:val="en-ZA"/>
        </w:rPr>
        <w:t xml:space="preserve">Up to </w:t>
      </w:r>
      <w:r w:rsidR="00660715" w:rsidRPr="00EF6A8C">
        <w:rPr>
          <w:rFonts w:ascii="Oracle Sans" w:hAnsi="Oracle Sans" w:cs="Arial"/>
          <w:color w:val="000000" w:themeColor="text1"/>
          <w:sz w:val="22"/>
          <w:szCs w:val="22"/>
          <w:lang w:val="en-ZA"/>
        </w:rPr>
        <w:t>eight (</w:t>
      </w:r>
      <w:r w:rsidRPr="00EF6A8C">
        <w:rPr>
          <w:rFonts w:ascii="Oracle Sans" w:hAnsi="Oracle Sans" w:cs="Arial"/>
          <w:color w:val="000000" w:themeColor="text1"/>
          <w:sz w:val="22"/>
          <w:szCs w:val="22"/>
          <w:lang w:val="en-ZA"/>
        </w:rPr>
        <w:t>8</w:t>
      </w:r>
      <w:r w:rsidR="00660715" w:rsidRPr="00EF6A8C">
        <w:rPr>
          <w:rFonts w:ascii="Oracle Sans" w:hAnsi="Oracle Sans" w:cs="Arial"/>
          <w:color w:val="000000" w:themeColor="text1"/>
          <w:sz w:val="22"/>
          <w:szCs w:val="22"/>
          <w:lang w:val="en-ZA"/>
        </w:rPr>
        <w:t>)</w:t>
      </w:r>
      <w:r w:rsidRPr="00EF6A8C">
        <w:rPr>
          <w:rFonts w:ascii="Oracle Sans" w:hAnsi="Oracle Sans" w:cs="Arial"/>
          <w:color w:val="000000" w:themeColor="text1"/>
          <w:sz w:val="22"/>
          <w:szCs w:val="22"/>
          <w:lang w:val="en-ZA"/>
        </w:rPr>
        <w:t xml:space="preserve"> hours per day is the duration of each daily session.</w:t>
      </w:r>
    </w:p>
    <w:p w14:paraId="0B2DE12D" w14:textId="3F9CA9A5" w:rsidR="00862254" w:rsidRPr="001F5ABC" w:rsidRDefault="00660715" w:rsidP="001F5ABC">
      <w:pPr>
        <w:pStyle w:val="ListParagraph"/>
        <w:numPr>
          <w:ilvl w:val="0"/>
          <w:numId w:val="61"/>
        </w:numPr>
        <w:jc w:val="both"/>
        <w:rPr>
          <w:rFonts w:ascii="Oracle Sans" w:hAnsi="Oracle Sans"/>
          <w:sz w:val="22"/>
          <w:szCs w:val="22"/>
        </w:rPr>
      </w:pPr>
      <w:r w:rsidRPr="00EF6A8C">
        <w:rPr>
          <w:rFonts w:ascii="Oracle Sans" w:hAnsi="Oracle Sans" w:cs="Arial"/>
          <w:color w:val="000000" w:themeColor="text1"/>
          <w:sz w:val="22"/>
          <w:szCs w:val="22"/>
          <w:lang w:val="en-ZA"/>
        </w:rPr>
        <w:t>You</w:t>
      </w:r>
      <w:r w:rsidR="00862254" w:rsidRPr="00EF6A8C">
        <w:rPr>
          <w:rFonts w:ascii="Oracle Sans" w:hAnsi="Oracle Sans" w:cs="Arial"/>
          <w:color w:val="000000" w:themeColor="text1"/>
          <w:sz w:val="22"/>
          <w:szCs w:val="22"/>
          <w:lang w:val="en-ZA"/>
        </w:rPr>
        <w:t xml:space="preserve"> will be responsible for coordination and attendance logging.</w:t>
      </w:r>
    </w:p>
    <w:p w14:paraId="2D038A16" w14:textId="71C0A14E" w:rsidR="00862254" w:rsidRPr="001F5ABC" w:rsidRDefault="00660715" w:rsidP="001F5ABC">
      <w:pPr>
        <w:pStyle w:val="ListParagraph"/>
        <w:numPr>
          <w:ilvl w:val="0"/>
          <w:numId w:val="61"/>
        </w:numPr>
        <w:jc w:val="both"/>
        <w:rPr>
          <w:rFonts w:ascii="Oracle Sans" w:hAnsi="Oracle Sans"/>
          <w:sz w:val="22"/>
          <w:szCs w:val="22"/>
        </w:rPr>
      </w:pPr>
      <w:r w:rsidRPr="00EF6A8C">
        <w:rPr>
          <w:rFonts w:ascii="Oracle Sans" w:hAnsi="Oracle Sans" w:cs="Arial"/>
          <w:color w:val="000000" w:themeColor="text1"/>
          <w:sz w:val="22"/>
          <w:szCs w:val="22"/>
          <w:lang w:val="en-ZA"/>
        </w:rPr>
        <w:t>You</w:t>
      </w:r>
      <w:r w:rsidR="00862254" w:rsidRPr="00EF6A8C">
        <w:rPr>
          <w:rFonts w:ascii="Oracle Sans" w:hAnsi="Oracle Sans" w:cs="Arial"/>
          <w:color w:val="000000" w:themeColor="text1"/>
          <w:sz w:val="22"/>
          <w:szCs w:val="22"/>
          <w:lang w:val="en-ZA"/>
        </w:rPr>
        <w:t xml:space="preserve"> will be responsible for provisioning training environments one month before training is scheduled to commence. Usually training is conducted in the UAT environment.</w:t>
      </w:r>
    </w:p>
    <w:p w14:paraId="29E9B4B6" w14:textId="3E7E4845" w:rsidR="00A41BCB" w:rsidRPr="001F5ABC" w:rsidRDefault="00862254" w:rsidP="001F5ABC">
      <w:pPr>
        <w:pStyle w:val="ListParagraph"/>
        <w:numPr>
          <w:ilvl w:val="0"/>
          <w:numId w:val="61"/>
        </w:numPr>
        <w:jc w:val="both"/>
        <w:rPr>
          <w:rFonts w:ascii="Oracle Sans" w:hAnsi="Oracle Sans"/>
          <w:sz w:val="22"/>
          <w:szCs w:val="22"/>
        </w:rPr>
      </w:pPr>
      <w:r w:rsidRPr="00EF6A8C">
        <w:rPr>
          <w:rFonts w:ascii="Oracle Sans" w:eastAsia="Calibri" w:hAnsi="Oracle Sans" w:cs="Arial"/>
          <w:color w:val="000000" w:themeColor="text1"/>
          <w:sz w:val="22"/>
          <w:szCs w:val="22"/>
          <w:lang w:val="en-ZA"/>
        </w:rPr>
        <w:t xml:space="preserve">Should the training be delivered from a remote learning centre, then </w:t>
      </w:r>
      <w:r w:rsidR="00660715" w:rsidRPr="00EF6A8C">
        <w:rPr>
          <w:rFonts w:ascii="Oracle Sans" w:eastAsia="Calibri" w:hAnsi="Oracle Sans" w:cs="Arial"/>
          <w:color w:val="000000" w:themeColor="text1"/>
          <w:sz w:val="22"/>
          <w:szCs w:val="22"/>
          <w:lang w:val="en-ZA"/>
        </w:rPr>
        <w:t>You</w:t>
      </w:r>
      <w:r w:rsidRPr="00EF6A8C">
        <w:rPr>
          <w:rFonts w:ascii="Oracle Sans" w:eastAsia="Calibri" w:hAnsi="Oracle Sans" w:cs="Arial"/>
          <w:color w:val="000000" w:themeColor="text1"/>
          <w:sz w:val="22"/>
          <w:szCs w:val="22"/>
          <w:lang w:val="en-ZA"/>
        </w:rPr>
        <w:t xml:space="preserve"> will provide connectivity with enough bandwidth to accommodate the said training, </w:t>
      </w:r>
      <w:r w:rsidR="00660715" w:rsidRPr="00EF6A8C">
        <w:rPr>
          <w:rFonts w:ascii="Oracle Sans" w:eastAsia="Calibri" w:hAnsi="Oracle Sans" w:cs="Arial"/>
          <w:color w:val="000000" w:themeColor="text1"/>
          <w:sz w:val="22"/>
          <w:szCs w:val="22"/>
          <w:lang w:val="en-ZA"/>
        </w:rPr>
        <w:t>You</w:t>
      </w:r>
      <w:r w:rsidRPr="00EF6A8C">
        <w:rPr>
          <w:rFonts w:ascii="Oracle Sans" w:eastAsia="Calibri" w:hAnsi="Oracle Sans" w:cs="Arial"/>
          <w:color w:val="000000" w:themeColor="text1"/>
          <w:sz w:val="22"/>
          <w:szCs w:val="22"/>
          <w:lang w:val="en-ZA"/>
        </w:rPr>
        <w:t xml:space="preserve"> will test the connectivity of the training environment one week before training is scheduled to commence.</w:t>
      </w:r>
    </w:p>
    <w:p w14:paraId="05C671D4" w14:textId="77777777" w:rsidR="00A41BCB" w:rsidRPr="006A4B23" w:rsidRDefault="00A41BCB" w:rsidP="00A41BCB">
      <w:pPr>
        <w:rPr>
          <w:rFonts w:ascii="Oracle Sans" w:hAnsi="Oracle Sans"/>
          <w:sz w:val="22"/>
          <w:szCs w:val="22"/>
        </w:rPr>
      </w:pPr>
    </w:p>
    <w:p w14:paraId="29097EF9" w14:textId="77777777" w:rsidR="00A41BCB" w:rsidRPr="001F5ABC" w:rsidRDefault="00A41BCB" w:rsidP="00A41BCB">
      <w:pPr>
        <w:pStyle w:val="ListParagraph"/>
        <w:numPr>
          <w:ilvl w:val="0"/>
          <w:numId w:val="20"/>
        </w:numPr>
        <w:ind w:left="360"/>
        <w:jc w:val="both"/>
        <w:rPr>
          <w:rFonts w:ascii="Oracle Sans" w:hAnsi="Oracle Sans"/>
          <w:sz w:val="22"/>
          <w:szCs w:val="22"/>
        </w:rPr>
      </w:pPr>
      <w:r w:rsidRPr="001F5ABC">
        <w:rPr>
          <w:rFonts w:ascii="Oracle Sans" w:hAnsi="Oracle Sans"/>
          <w:sz w:val="22"/>
          <w:szCs w:val="22"/>
          <w:u w:val="single"/>
        </w:rPr>
        <w:t>Acceptance of Deliverables.</w:t>
      </w:r>
      <w:r w:rsidRPr="001F5ABC">
        <w:rPr>
          <w:rFonts w:ascii="Oracle Sans" w:hAnsi="Oracle Sans"/>
          <w:sz w:val="22"/>
          <w:szCs w:val="22"/>
        </w:rPr>
        <w:t xml:space="preserve">  Upon completion of any deliverable set forth in Section 1.B of this exhibit, Oracle shall provide a copy thereof to You.  At such time, if You request, Oracle will demonstrate to You that the deliverable conforms to the description specified for such deliverable in Section 1.B of this exhibit.  You will be responsible for any additional review and testing of such deliverable in accordance with any mutually agreed test scripts as may be included in Oracle’s project management plan.  If the deliverable does not conform with the description for such deliverable specified in Section 1.B of this exhibit and/or </w:t>
      </w:r>
      <w:r w:rsidRPr="001F5ABC">
        <w:rPr>
          <w:rFonts w:ascii="Oracle Sans" w:hAnsi="Oracle Sans"/>
          <w:sz w:val="22"/>
          <w:szCs w:val="22"/>
        </w:rPr>
        <w:lastRenderedPageBreak/>
        <w:t xml:space="preserve">any such test scripts, You shall have </w:t>
      </w:r>
      <w:r w:rsidRPr="001F5ABC">
        <w:rPr>
          <w:rFonts w:ascii="Oracle Sans" w:hAnsi="Oracle Sans"/>
          <w:color w:val="000000" w:themeColor="text1"/>
          <w:sz w:val="22"/>
          <w:szCs w:val="22"/>
        </w:rPr>
        <w:t xml:space="preserve">three (3) </w:t>
      </w:r>
      <w:r w:rsidRPr="001F5ABC">
        <w:rPr>
          <w:rFonts w:ascii="Oracle Sans" w:hAnsi="Oracle Sans"/>
          <w:sz w:val="22"/>
          <w:szCs w:val="22"/>
        </w:rPr>
        <w:t>business days after Oracle’s submission of the deliverable (“acceptance period”) to give Oracle written notice which shall specify the deficiencies in detail.  Oracle shall use reasonable efforts to promptly cure any such deficiencies.  After completing such cure, Oracle shall resubmit the deliverable for Your review and testing as set forth above.  Upon accepting any deliverable submitted by Oracle, You shall provide Oracle with written acceptance of such deliverable.  If You fail to provide written notice of any deficiencies within the acceptance period, as provided above, such deliverable shall be deemed accepted at the end of the acceptance period.</w:t>
      </w:r>
    </w:p>
    <w:p w14:paraId="6C58EFB2" w14:textId="77777777" w:rsidR="00A41BCB" w:rsidRPr="001F5ABC" w:rsidRDefault="00A41BCB" w:rsidP="00A41BCB">
      <w:pPr>
        <w:rPr>
          <w:rFonts w:ascii="Oracle Sans" w:hAnsi="Oracle Sans"/>
          <w:sz w:val="22"/>
          <w:szCs w:val="22"/>
        </w:rPr>
      </w:pPr>
    </w:p>
    <w:p w14:paraId="5F38C497" w14:textId="44A3A900" w:rsidR="00A41BCB" w:rsidRPr="006A4B23" w:rsidRDefault="00A41BCB" w:rsidP="001F5ABC">
      <w:pPr>
        <w:pStyle w:val="Heading1"/>
        <w:numPr>
          <w:ilvl w:val="0"/>
          <w:numId w:val="20"/>
        </w:numPr>
        <w:tabs>
          <w:tab w:val="clear" w:pos="2503"/>
          <w:tab w:val="clear" w:pos="3950"/>
          <w:tab w:val="clear" w:pos="4759"/>
          <w:tab w:val="clear" w:pos="5090"/>
          <w:tab w:val="clear" w:pos="6698"/>
          <w:tab w:val="clear" w:pos="8292"/>
          <w:tab w:val="clear" w:pos="9581"/>
          <w:tab w:val="clear" w:pos="10464"/>
          <w:tab w:val="clear" w:pos="11070"/>
          <w:tab w:val="clear" w:pos="13385"/>
          <w:tab w:val="left" w:pos="-720"/>
          <w:tab w:val="left" w:pos="360"/>
        </w:tabs>
        <w:suppressAutoHyphens/>
        <w:overflowPunct/>
        <w:autoSpaceDE/>
        <w:autoSpaceDN/>
        <w:adjustRightInd/>
        <w:ind w:left="360" w:right="-900"/>
        <w:jc w:val="both"/>
        <w:textAlignment w:val="auto"/>
        <w:rPr>
          <w:rFonts w:ascii="Oracle Sans" w:hAnsi="Oracle Sans"/>
          <w:szCs w:val="22"/>
        </w:rPr>
      </w:pPr>
      <w:r w:rsidRPr="001F5ABC">
        <w:rPr>
          <w:rFonts w:ascii="Oracle Sans" w:hAnsi="Oracle Sans"/>
          <w:b w:val="0"/>
          <w:szCs w:val="22"/>
          <w:u w:val="single"/>
        </w:rPr>
        <w:t xml:space="preserve">Fees, Expenses, and Taxes.  </w:t>
      </w:r>
    </w:p>
    <w:p w14:paraId="1FDACD0B" w14:textId="77777777" w:rsidR="00A41BCB" w:rsidRPr="001F5ABC" w:rsidRDefault="00A41BCB" w:rsidP="00A41BCB">
      <w:pPr>
        <w:numPr>
          <w:ilvl w:val="0"/>
          <w:numId w:val="18"/>
        </w:numPr>
        <w:tabs>
          <w:tab w:val="left" w:pos="720"/>
        </w:tabs>
        <w:ind w:left="720" w:right="-22"/>
        <w:jc w:val="both"/>
        <w:rPr>
          <w:rFonts w:ascii="Oracle Sans" w:hAnsi="Oracle Sans"/>
          <w:sz w:val="22"/>
          <w:szCs w:val="22"/>
        </w:rPr>
      </w:pPr>
      <w:r w:rsidRPr="001F5ABC">
        <w:rPr>
          <w:rFonts w:ascii="Oracle Sans" w:hAnsi="Oracle Sans"/>
          <w:sz w:val="22"/>
          <w:szCs w:val="22"/>
          <w:u w:val="single"/>
        </w:rPr>
        <w:t>Fees and Expenses</w:t>
      </w:r>
      <w:r w:rsidRPr="001F5ABC">
        <w:rPr>
          <w:rFonts w:ascii="Oracle Sans" w:hAnsi="Oracle Sans"/>
          <w:sz w:val="22"/>
          <w:szCs w:val="22"/>
        </w:rPr>
        <w:t>.  You agree to pay Oracle the fee specified below for the Services and deliverables described in this exhibit.  This fee does not include expenses or taxes.  Once a deliverable is accepted, or deemed accepted, in accordance with Section 3 (Acceptance of Deliverables), the corresponding fee for such deliverable specified below becomes due and payable and Oracle shall thereafter invoice, and You shall pay, such deliverable fee; this payment obligation shall become non-cancelable and the sum paid non-refundable on such acceptance date.</w:t>
      </w:r>
    </w:p>
    <w:p w14:paraId="27F8DFF6" w14:textId="77777777" w:rsidR="00A41BCB" w:rsidRPr="001F5ABC" w:rsidRDefault="00A41BCB" w:rsidP="00A41BCB">
      <w:pPr>
        <w:tabs>
          <w:tab w:val="left" w:pos="1452"/>
          <w:tab w:val="left" w:pos="2178"/>
          <w:tab w:val="left" w:pos="2904"/>
        </w:tabs>
        <w:ind w:left="360" w:right="-22"/>
        <w:rPr>
          <w:rFonts w:ascii="Oracle Sans" w:hAnsi="Oracle Sans"/>
          <w:sz w:val="22"/>
          <w:szCs w:val="22"/>
        </w:rPr>
      </w:pPr>
    </w:p>
    <w:tbl>
      <w:tblPr>
        <w:tblW w:w="100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760"/>
        <w:gridCol w:w="2160"/>
      </w:tblGrid>
      <w:tr w:rsidR="00A41BCB" w:rsidRPr="00EF6A8C" w14:paraId="6BDE40E6" w14:textId="77777777" w:rsidTr="00A41BCB">
        <w:trPr>
          <w:trHeight w:val="219"/>
        </w:trPr>
        <w:tc>
          <w:tcPr>
            <w:tcW w:w="2160" w:type="dxa"/>
            <w:shd w:val="clear" w:color="auto" w:fill="auto"/>
            <w:vAlign w:val="bottom"/>
          </w:tcPr>
          <w:p w14:paraId="11B4A65A" w14:textId="77777777" w:rsidR="00A41BCB" w:rsidRPr="001F5ABC" w:rsidRDefault="00A41BCB" w:rsidP="00A41BCB">
            <w:pPr>
              <w:widowControl w:val="0"/>
              <w:tabs>
                <w:tab w:val="left" w:pos="2178"/>
                <w:tab w:val="left" w:pos="2904"/>
              </w:tabs>
              <w:ind w:right="-29"/>
              <w:jc w:val="center"/>
              <w:rPr>
                <w:rFonts w:ascii="Oracle Sans" w:hAnsi="Oracle Sans"/>
                <w:b/>
                <w:sz w:val="22"/>
                <w:szCs w:val="22"/>
              </w:rPr>
            </w:pPr>
            <w:r w:rsidRPr="001F5ABC">
              <w:rPr>
                <w:rFonts w:ascii="Oracle Sans" w:hAnsi="Oracle Sans"/>
                <w:b/>
                <w:sz w:val="22"/>
                <w:szCs w:val="22"/>
              </w:rPr>
              <w:t>Deliverable No.</w:t>
            </w:r>
          </w:p>
        </w:tc>
        <w:tc>
          <w:tcPr>
            <w:tcW w:w="5760" w:type="dxa"/>
            <w:shd w:val="clear" w:color="auto" w:fill="auto"/>
            <w:vAlign w:val="bottom"/>
          </w:tcPr>
          <w:p w14:paraId="5A5E9732" w14:textId="77777777" w:rsidR="00A41BCB" w:rsidRPr="001F5ABC" w:rsidRDefault="00A41BCB" w:rsidP="00A41BCB">
            <w:pPr>
              <w:widowControl w:val="0"/>
              <w:ind w:right="-29"/>
              <w:jc w:val="center"/>
              <w:rPr>
                <w:rFonts w:ascii="Oracle Sans" w:hAnsi="Oracle Sans"/>
                <w:b/>
                <w:sz w:val="22"/>
                <w:szCs w:val="22"/>
              </w:rPr>
            </w:pPr>
            <w:r w:rsidRPr="001F5ABC">
              <w:rPr>
                <w:rFonts w:ascii="Oracle Sans" w:hAnsi="Oracle Sans"/>
                <w:b/>
                <w:sz w:val="22"/>
                <w:szCs w:val="22"/>
              </w:rPr>
              <w:t>Deliverable Name</w:t>
            </w:r>
          </w:p>
        </w:tc>
        <w:tc>
          <w:tcPr>
            <w:tcW w:w="2160" w:type="dxa"/>
            <w:shd w:val="clear" w:color="auto" w:fill="auto"/>
            <w:vAlign w:val="bottom"/>
          </w:tcPr>
          <w:p w14:paraId="79DB4475" w14:textId="66C84DD2" w:rsidR="00A41BCB" w:rsidRPr="006A4B23" w:rsidRDefault="00A41BCB" w:rsidP="00A41BCB">
            <w:pPr>
              <w:widowControl w:val="0"/>
              <w:ind w:right="-29"/>
              <w:jc w:val="center"/>
              <w:rPr>
                <w:rFonts w:ascii="Oracle Sans" w:hAnsi="Oracle Sans"/>
                <w:b/>
                <w:sz w:val="22"/>
                <w:szCs w:val="22"/>
              </w:rPr>
            </w:pPr>
            <w:r w:rsidRPr="001F5ABC">
              <w:rPr>
                <w:rFonts w:ascii="Oracle Sans" w:hAnsi="Oracle Sans"/>
                <w:b/>
                <w:sz w:val="22"/>
                <w:szCs w:val="22"/>
              </w:rPr>
              <w:t>Deliverable Fee</w:t>
            </w:r>
            <w:r w:rsidR="00862254" w:rsidRPr="00EF6A8C">
              <w:rPr>
                <w:rFonts w:ascii="Oracle Sans" w:hAnsi="Oracle Sans"/>
                <w:b/>
                <w:sz w:val="22"/>
                <w:szCs w:val="22"/>
              </w:rPr>
              <w:t>($)</w:t>
            </w:r>
          </w:p>
        </w:tc>
      </w:tr>
      <w:tr w:rsidR="00862254" w:rsidRPr="00EF6A8C" w14:paraId="69128839" w14:textId="77777777" w:rsidTr="00A41BCB">
        <w:tc>
          <w:tcPr>
            <w:tcW w:w="2160" w:type="dxa"/>
          </w:tcPr>
          <w:p w14:paraId="486CB642" w14:textId="35431E75" w:rsidR="00862254" w:rsidRPr="001F5ABC" w:rsidRDefault="00862254" w:rsidP="00862254">
            <w:pPr>
              <w:widowControl w:val="0"/>
              <w:tabs>
                <w:tab w:val="left" w:pos="2178"/>
                <w:tab w:val="left" w:pos="2904"/>
              </w:tabs>
              <w:ind w:right="-29"/>
              <w:jc w:val="center"/>
              <w:rPr>
                <w:rFonts w:ascii="Oracle Sans" w:hAnsi="Oracle Sans"/>
                <w:color w:val="0000FF"/>
                <w:sz w:val="22"/>
                <w:szCs w:val="22"/>
              </w:rPr>
            </w:pPr>
            <w:r w:rsidRPr="001F5ABC">
              <w:rPr>
                <w:rFonts w:ascii="Oracle Sans" w:hAnsi="Oracle Sans"/>
                <w:sz w:val="22"/>
                <w:szCs w:val="22"/>
              </w:rPr>
              <w:t>1</w:t>
            </w:r>
          </w:p>
        </w:tc>
        <w:tc>
          <w:tcPr>
            <w:tcW w:w="5760" w:type="dxa"/>
          </w:tcPr>
          <w:p w14:paraId="0D98E1D0" w14:textId="5597455B" w:rsidR="00862254" w:rsidRPr="001F5ABC" w:rsidRDefault="00862254">
            <w:pPr>
              <w:widowControl w:val="0"/>
              <w:ind w:right="-29"/>
              <w:jc w:val="center"/>
              <w:rPr>
                <w:rFonts w:ascii="Oracle Sans" w:hAnsi="Oracle Sans"/>
                <w:b/>
                <w:i/>
                <w:color w:val="0000FF"/>
                <w:sz w:val="22"/>
                <w:szCs w:val="22"/>
              </w:rPr>
            </w:pPr>
            <w:r w:rsidRPr="006A4B23">
              <w:rPr>
                <w:rFonts w:ascii="Oracle Sans" w:hAnsi="Oracle Sans"/>
                <w:sz w:val="22"/>
                <w:szCs w:val="22"/>
              </w:rPr>
              <w:t>Upon Contract Signature</w:t>
            </w:r>
            <w:r w:rsidRPr="001F5ABC" w:rsidDel="009C4D47">
              <w:rPr>
                <w:rFonts w:ascii="Oracle Sans" w:hAnsi="Oracle Sans"/>
                <w:color w:val="0000FF"/>
                <w:sz w:val="22"/>
                <w:szCs w:val="22"/>
              </w:rPr>
              <w:t xml:space="preserve"> </w:t>
            </w:r>
          </w:p>
        </w:tc>
        <w:tc>
          <w:tcPr>
            <w:tcW w:w="2160" w:type="dxa"/>
          </w:tcPr>
          <w:p w14:paraId="3D1BA841" w14:textId="4CE9B41A" w:rsidR="00862254" w:rsidRPr="006A4B23" w:rsidRDefault="00862254" w:rsidP="00862254">
            <w:pPr>
              <w:widowControl w:val="0"/>
              <w:ind w:right="-29"/>
              <w:jc w:val="center"/>
              <w:rPr>
                <w:rFonts w:ascii="Oracle Sans" w:hAnsi="Oracle Sans"/>
                <w:sz w:val="22"/>
                <w:szCs w:val="22"/>
              </w:rPr>
            </w:pPr>
            <w:r w:rsidRPr="00EF6A8C">
              <w:rPr>
                <w:rFonts w:ascii="Oracle Sans" w:hAnsi="Oracle Sans"/>
                <w:sz w:val="22"/>
                <w:szCs w:val="22"/>
              </w:rPr>
              <w:t>$71,750.00</w:t>
            </w:r>
          </w:p>
        </w:tc>
      </w:tr>
      <w:tr w:rsidR="00862254" w:rsidRPr="00EF6A8C" w14:paraId="686B5C03" w14:textId="77777777" w:rsidTr="001F5ABC">
        <w:tc>
          <w:tcPr>
            <w:tcW w:w="2160" w:type="dxa"/>
          </w:tcPr>
          <w:p w14:paraId="0700DEE8" w14:textId="6AF44651" w:rsidR="00862254" w:rsidRPr="006A4B23" w:rsidRDefault="00862254" w:rsidP="00862254">
            <w:pPr>
              <w:widowControl w:val="0"/>
              <w:tabs>
                <w:tab w:val="left" w:pos="2178"/>
                <w:tab w:val="left" w:pos="2904"/>
              </w:tabs>
              <w:ind w:right="-29"/>
              <w:jc w:val="center"/>
              <w:rPr>
                <w:rFonts w:ascii="Oracle Sans" w:hAnsi="Oracle Sans"/>
                <w:sz w:val="22"/>
                <w:szCs w:val="22"/>
              </w:rPr>
            </w:pPr>
            <w:r w:rsidRPr="00EF6A8C">
              <w:rPr>
                <w:rFonts w:ascii="Oracle Sans" w:hAnsi="Oracle Sans"/>
                <w:sz w:val="22"/>
                <w:szCs w:val="22"/>
              </w:rPr>
              <w:t>2</w:t>
            </w:r>
          </w:p>
        </w:tc>
        <w:tc>
          <w:tcPr>
            <w:tcW w:w="5760" w:type="dxa"/>
            <w:vAlign w:val="center"/>
          </w:tcPr>
          <w:p w14:paraId="477428D9" w14:textId="32D2FE9B" w:rsidR="00862254" w:rsidRPr="001F5ABC" w:rsidRDefault="00862254" w:rsidP="00862254">
            <w:pPr>
              <w:widowControl w:val="0"/>
              <w:ind w:right="-29"/>
              <w:jc w:val="center"/>
              <w:rPr>
                <w:rFonts w:ascii="Oracle Sans" w:hAnsi="Oracle Sans"/>
                <w:sz w:val="22"/>
                <w:szCs w:val="22"/>
              </w:rPr>
            </w:pPr>
            <w:r w:rsidRPr="001F5ABC">
              <w:rPr>
                <w:rFonts w:ascii="Oracle Sans" w:hAnsi="Oracle Sans"/>
                <w:sz w:val="22"/>
                <w:szCs w:val="22"/>
              </w:rPr>
              <w:t>Upon Completion of Requirements Gathering</w:t>
            </w:r>
          </w:p>
        </w:tc>
        <w:tc>
          <w:tcPr>
            <w:tcW w:w="2160" w:type="dxa"/>
          </w:tcPr>
          <w:p w14:paraId="4E4FDA02" w14:textId="292833D1" w:rsidR="00862254" w:rsidRPr="006A4B23" w:rsidRDefault="00862254" w:rsidP="00862254">
            <w:pPr>
              <w:widowControl w:val="0"/>
              <w:ind w:right="-29"/>
              <w:jc w:val="center"/>
              <w:rPr>
                <w:rFonts w:ascii="Oracle Sans" w:hAnsi="Oracle Sans"/>
                <w:sz w:val="22"/>
                <w:szCs w:val="22"/>
              </w:rPr>
            </w:pPr>
            <w:r w:rsidRPr="00EF6A8C">
              <w:rPr>
                <w:rFonts w:ascii="Oracle Sans" w:hAnsi="Oracle Sans"/>
                <w:sz w:val="22"/>
                <w:szCs w:val="22"/>
              </w:rPr>
              <w:t>$71,750.00</w:t>
            </w:r>
          </w:p>
        </w:tc>
      </w:tr>
      <w:tr w:rsidR="00862254" w:rsidRPr="00EF6A8C" w14:paraId="3B793DC2" w14:textId="77777777" w:rsidTr="00A41BCB">
        <w:tc>
          <w:tcPr>
            <w:tcW w:w="2160" w:type="dxa"/>
          </w:tcPr>
          <w:p w14:paraId="73B44A51" w14:textId="383A8D22" w:rsidR="00862254" w:rsidRPr="00EF6A8C" w:rsidRDefault="00862254" w:rsidP="00862254">
            <w:pPr>
              <w:widowControl w:val="0"/>
              <w:tabs>
                <w:tab w:val="left" w:pos="2178"/>
                <w:tab w:val="left" w:pos="2904"/>
              </w:tabs>
              <w:ind w:right="-29"/>
              <w:jc w:val="center"/>
              <w:rPr>
                <w:rFonts w:ascii="Oracle Sans" w:hAnsi="Oracle Sans"/>
                <w:sz w:val="22"/>
                <w:szCs w:val="22"/>
              </w:rPr>
            </w:pPr>
            <w:r w:rsidRPr="00EF6A8C">
              <w:rPr>
                <w:rFonts w:ascii="Oracle Sans" w:hAnsi="Oracle Sans"/>
                <w:sz w:val="22"/>
                <w:szCs w:val="22"/>
              </w:rPr>
              <w:t>3</w:t>
            </w:r>
          </w:p>
        </w:tc>
        <w:tc>
          <w:tcPr>
            <w:tcW w:w="5760" w:type="dxa"/>
          </w:tcPr>
          <w:p w14:paraId="669403C1" w14:textId="637E605D" w:rsidR="00862254" w:rsidRPr="00EF6A8C" w:rsidRDefault="00862254" w:rsidP="00862254">
            <w:pPr>
              <w:widowControl w:val="0"/>
              <w:ind w:right="-29"/>
              <w:jc w:val="center"/>
              <w:rPr>
                <w:rFonts w:ascii="Oracle Sans" w:hAnsi="Oracle Sans"/>
                <w:sz w:val="22"/>
                <w:szCs w:val="22"/>
              </w:rPr>
            </w:pPr>
            <w:r w:rsidRPr="006A4B23">
              <w:rPr>
                <w:rFonts w:ascii="Oracle Sans" w:hAnsi="Oracle Sans"/>
                <w:sz w:val="22"/>
                <w:szCs w:val="22"/>
              </w:rPr>
              <w:t xml:space="preserve">Upon Completion of Design Document </w:t>
            </w:r>
          </w:p>
        </w:tc>
        <w:tc>
          <w:tcPr>
            <w:tcW w:w="2160" w:type="dxa"/>
          </w:tcPr>
          <w:p w14:paraId="5760E68B" w14:textId="03B59DF0" w:rsidR="00862254" w:rsidRPr="00EF6A8C" w:rsidRDefault="00862254" w:rsidP="00862254">
            <w:pPr>
              <w:widowControl w:val="0"/>
              <w:ind w:right="-29"/>
              <w:jc w:val="center"/>
              <w:rPr>
                <w:rFonts w:ascii="Oracle Sans" w:hAnsi="Oracle Sans"/>
                <w:sz w:val="22"/>
                <w:szCs w:val="22"/>
              </w:rPr>
            </w:pPr>
            <w:r w:rsidRPr="00EF6A8C">
              <w:rPr>
                <w:rFonts w:ascii="Oracle Sans" w:hAnsi="Oracle Sans"/>
                <w:sz w:val="22"/>
                <w:szCs w:val="22"/>
              </w:rPr>
              <w:t>$28,700.00</w:t>
            </w:r>
          </w:p>
        </w:tc>
      </w:tr>
      <w:tr w:rsidR="00862254" w:rsidRPr="00EF6A8C" w14:paraId="342386EC" w14:textId="77777777" w:rsidTr="00A41BCB">
        <w:tc>
          <w:tcPr>
            <w:tcW w:w="2160" w:type="dxa"/>
          </w:tcPr>
          <w:p w14:paraId="79B5BE65" w14:textId="394526FF" w:rsidR="00862254" w:rsidRPr="006A4B23" w:rsidRDefault="00862254" w:rsidP="00862254">
            <w:pPr>
              <w:widowControl w:val="0"/>
              <w:tabs>
                <w:tab w:val="left" w:pos="2178"/>
                <w:tab w:val="left" w:pos="2904"/>
              </w:tabs>
              <w:ind w:right="-29"/>
              <w:jc w:val="center"/>
              <w:rPr>
                <w:rFonts w:ascii="Oracle Sans" w:hAnsi="Oracle Sans"/>
                <w:sz w:val="22"/>
                <w:szCs w:val="22"/>
              </w:rPr>
            </w:pPr>
            <w:r w:rsidRPr="00EF6A8C">
              <w:rPr>
                <w:rFonts w:ascii="Oracle Sans" w:hAnsi="Oracle Sans"/>
                <w:sz w:val="22"/>
                <w:szCs w:val="22"/>
              </w:rPr>
              <w:t>4</w:t>
            </w:r>
          </w:p>
        </w:tc>
        <w:tc>
          <w:tcPr>
            <w:tcW w:w="5760" w:type="dxa"/>
          </w:tcPr>
          <w:p w14:paraId="4C562AB1" w14:textId="0243CABF" w:rsidR="00862254" w:rsidRPr="001F5ABC" w:rsidRDefault="00862254" w:rsidP="00862254">
            <w:pPr>
              <w:widowControl w:val="0"/>
              <w:ind w:right="-29"/>
              <w:jc w:val="center"/>
              <w:rPr>
                <w:rFonts w:ascii="Oracle Sans" w:hAnsi="Oracle Sans"/>
                <w:sz w:val="22"/>
                <w:szCs w:val="22"/>
              </w:rPr>
            </w:pPr>
            <w:r w:rsidRPr="001F5ABC">
              <w:rPr>
                <w:rFonts w:ascii="Oracle Sans" w:hAnsi="Oracle Sans"/>
                <w:sz w:val="22"/>
                <w:szCs w:val="22"/>
              </w:rPr>
              <w:t>Upon Completion of System Test Scenarios</w:t>
            </w:r>
          </w:p>
        </w:tc>
        <w:tc>
          <w:tcPr>
            <w:tcW w:w="2160" w:type="dxa"/>
          </w:tcPr>
          <w:p w14:paraId="20B0A7D6" w14:textId="7263D02B" w:rsidR="00862254" w:rsidRPr="006A4B23" w:rsidRDefault="00862254" w:rsidP="00862254">
            <w:pPr>
              <w:widowControl w:val="0"/>
              <w:ind w:right="-29"/>
              <w:jc w:val="center"/>
              <w:rPr>
                <w:rFonts w:ascii="Oracle Sans" w:hAnsi="Oracle Sans"/>
                <w:sz w:val="22"/>
                <w:szCs w:val="22"/>
              </w:rPr>
            </w:pPr>
            <w:r w:rsidRPr="00EF6A8C">
              <w:rPr>
                <w:rFonts w:ascii="Oracle Sans" w:hAnsi="Oracle Sans"/>
                <w:sz w:val="22"/>
                <w:szCs w:val="22"/>
              </w:rPr>
              <w:t>$28,700.00</w:t>
            </w:r>
          </w:p>
        </w:tc>
      </w:tr>
      <w:tr w:rsidR="00862254" w:rsidRPr="00EF6A8C" w14:paraId="033E31B9" w14:textId="77777777" w:rsidTr="00A41BCB">
        <w:tc>
          <w:tcPr>
            <w:tcW w:w="2160" w:type="dxa"/>
          </w:tcPr>
          <w:p w14:paraId="6C04A080" w14:textId="2CF5CFB7" w:rsidR="00862254" w:rsidRPr="00EF6A8C" w:rsidRDefault="00862254" w:rsidP="00862254">
            <w:pPr>
              <w:widowControl w:val="0"/>
              <w:tabs>
                <w:tab w:val="left" w:pos="2178"/>
                <w:tab w:val="left" w:pos="2904"/>
              </w:tabs>
              <w:ind w:right="-29"/>
              <w:jc w:val="center"/>
              <w:rPr>
                <w:rFonts w:ascii="Oracle Sans" w:hAnsi="Oracle Sans"/>
                <w:sz w:val="22"/>
                <w:szCs w:val="22"/>
              </w:rPr>
            </w:pPr>
            <w:r w:rsidRPr="00EF6A8C">
              <w:rPr>
                <w:rFonts w:ascii="Oracle Sans" w:hAnsi="Oracle Sans"/>
                <w:sz w:val="22"/>
                <w:szCs w:val="22"/>
              </w:rPr>
              <w:t>5</w:t>
            </w:r>
          </w:p>
        </w:tc>
        <w:tc>
          <w:tcPr>
            <w:tcW w:w="5760" w:type="dxa"/>
          </w:tcPr>
          <w:p w14:paraId="088E51C7" w14:textId="7DC5B7A2" w:rsidR="00862254" w:rsidRPr="00EF6A8C" w:rsidRDefault="00862254" w:rsidP="00862254">
            <w:pPr>
              <w:widowControl w:val="0"/>
              <w:ind w:right="-29"/>
              <w:jc w:val="center"/>
              <w:rPr>
                <w:rFonts w:ascii="Oracle Sans" w:hAnsi="Oracle Sans"/>
                <w:sz w:val="22"/>
                <w:szCs w:val="22"/>
              </w:rPr>
            </w:pPr>
            <w:r w:rsidRPr="006A4B23">
              <w:rPr>
                <w:rFonts w:ascii="Oracle Sans" w:hAnsi="Oracle Sans"/>
                <w:sz w:val="22"/>
                <w:szCs w:val="22"/>
              </w:rPr>
              <w:t xml:space="preserve">Upon Completion of Acceptance Test Results document </w:t>
            </w:r>
          </w:p>
        </w:tc>
        <w:tc>
          <w:tcPr>
            <w:tcW w:w="2160" w:type="dxa"/>
          </w:tcPr>
          <w:p w14:paraId="56E3FBC2" w14:textId="7A35F8E7" w:rsidR="00862254" w:rsidRPr="00EF6A8C" w:rsidRDefault="00862254" w:rsidP="00862254">
            <w:pPr>
              <w:widowControl w:val="0"/>
              <w:ind w:right="-29"/>
              <w:jc w:val="center"/>
              <w:rPr>
                <w:rFonts w:ascii="Oracle Sans" w:hAnsi="Oracle Sans"/>
                <w:sz w:val="22"/>
                <w:szCs w:val="22"/>
              </w:rPr>
            </w:pPr>
            <w:r w:rsidRPr="00EF6A8C">
              <w:rPr>
                <w:rFonts w:ascii="Oracle Sans" w:hAnsi="Oracle Sans"/>
                <w:sz w:val="22"/>
                <w:szCs w:val="22"/>
              </w:rPr>
              <w:t>$28,700.00</w:t>
            </w:r>
          </w:p>
        </w:tc>
      </w:tr>
      <w:tr w:rsidR="00862254" w:rsidRPr="00EF6A8C" w14:paraId="2EF3DA98" w14:textId="77777777" w:rsidTr="00A41BCB">
        <w:tc>
          <w:tcPr>
            <w:tcW w:w="2160" w:type="dxa"/>
          </w:tcPr>
          <w:p w14:paraId="04063D6F" w14:textId="6D2E7978" w:rsidR="00862254" w:rsidRPr="00EF6A8C" w:rsidRDefault="00862254" w:rsidP="00862254">
            <w:pPr>
              <w:widowControl w:val="0"/>
              <w:tabs>
                <w:tab w:val="left" w:pos="2178"/>
                <w:tab w:val="left" w:pos="2904"/>
              </w:tabs>
              <w:ind w:right="-29"/>
              <w:jc w:val="center"/>
              <w:rPr>
                <w:rFonts w:ascii="Oracle Sans" w:hAnsi="Oracle Sans"/>
                <w:sz w:val="22"/>
                <w:szCs w:val="22"/>
              </w:rPr>
            </w:pPr>
            <w:r w:rsidRPr="00EF6A8C">
              <w:rPr>
                <w:rFonts w:ascii="Oracle Sans" w:hAnsi="Oracle Sans"/>
                <w:sz w:val="22"/>
                <w:szCs w:val="22"/>
              </w:rPr>
              <w:t>6</w:t>
            </w:r>
          </w:p>
        </w:tc>
        <w:tc>
          <w:tcPr>
            <w:tcW w:w="5760" w:type="dxa"/>
          </w:tcPr>
          <w:p w14:paraId="7E6F79C7" w14:textId="2522AF2D" w:rsidR="00862254" w:rsidRPr="00EF6A8C" w:rsidRDefault="00862254" w:rsidP="00862254">
            <w:pPr>
              <w:widowControl w:val="0"/>
              <w:ind w:right="-29"/>
              <w:jc w:val="center"/>
              <w:rPr>
                <w:rFonts w:ascii="Oracle Sans" w:hAnsi="Oracle Sans"/>
                <w:sz w:val="22"/>
                <w:szCs w:val="22"/>
              </w:rPr>
            </w:pPr>
            <w:r w:rsidRPr="006A4B23">
              <w:rPr>
                <w:rFonts w:ascii="Oracle Sans" w:hAnsi="Oracle Sans"/>
                <w:sz w:val="22"/>
                <w:szCs w:val="22"/>
              </w:rPr>
              <w:t xml:space="preserve">Configured Application on Production Environment </w:t>
            </w:r>
          </w:p>
        </w:tc>
        <w:tc>
          <w:tcPr>
            <w:tcW w:w="2160" w:type="dxa"/>
          </w:tcPr>
          <w:p w14:paraId="159FCFCE" w14:textId="039ABCB8" w:rsidR="00862254" w:rsidRPr="00EF6A8C" w:rsidRDefault="00862254" w:rsidP="00862254">
            <w:pPr>
              <w:widowControl w:val="0"/>
              <w:ind w:right="-29"/>
              <w:jc w:val="center"/>
              <w:rPr>
                <w:rFonts w:ascii="Oracle Sans" w:hAnsi="Oracle Sans"/>
                <w:sz w:val="22"/>
                <w:szCs w:val="22"/>
              </w:rPr>
            </w:pPr>
            <w:r w:rsidRPr="00EF6A8C">
              <w:rPr>
                <w:rFonts w:ascii="Oracle Sans" w:hAnsi="Oracle Sans"/>
                <w:sz w:val="22"/>
                <w:szCs w:val="22"/>
              </w:rPr>
              <w:t>$28,700.00</w:t>
            </w:r>
          </w:p>
        </w:tc>
      </w:tr>
      <w:tr w:rsidR="00862254" w:rsidRPr="00EF6A8C" w14:paraId="362A81CE" w14:textId="77777777" w:rsidTr="00A41BCB">
        <w:tc>
          <w:tcPr>
            <w:tcW w:w="2160" w:type="dxa"/>
          </w:tcPr>
          <w:p w14:paraId="5C15BB01" w14:textId="2AF6D034" w:rsidR="00862254" w:rsidRPr="00EF6A8C" w:rsidRDefault="00862254" w:rsidP="00862254">
            <w:pPr>
              <w:widowControl w:val="0"/>
              <w:tabs>
                <w:tab w:val="left" w:pos="2178"/>
                <w:tab w:val="left" w:pos="2904"/>
              </w:tabs>
              <w:ind w:right="-29"/>
              <w:jc w:val="center"/>
              <w:rPr>
                <w:rFonts w:ascii="Oracle Sans" w:hAnsi="Oracle Sans"/>
                <w:sz w:val="22"/>
                <w:szCs w:val="22"/>
              </w:rPr>
            </w:pPr>
            <w:r w:rsidRPr="00EF6A8C">
              <w:rPr>
                <w:rFonts w:ascii="Oracle Sans" w:hAnsi="Oracle Sans"/>
                <w:sz w:val="22"/>
                <w:szCs w:val="22"/>
              </w:rPr>
              <w:t>7</w:t>
            </w:r>
          </w:p>
        </w:tc>
        <w:tc>
          <w:tcPr>
            <w:tcW w:w="5760" w:type="dxa"/>
          </w:tcPr>
          <w:p w14:paraId="48B401A2" w14:textId="3EA71C5A" w:rsidR="00862254" w:rsidRPr="00EF6A8C" w:rsidRDefault="00862254" w:rsidP="00862254">
            <w:pPr>
              <w:widowControl w:val="0"/>
              <w:ind w:right="-29"/>
              <w:jc w:val="center"/>
              <w:rPr>
                <w:rFonts w:ascii="Oracle Sans" w:hAnsi="Oracle Sans"/>
                <w:sz w:val="22"/>
                <w:szCs w:val="22"/>
              </w:rPr>
            </w:pPr>
            <w:r w:rsidRPr="006A4B23">
              <w:rPr>
                <w:rFonts w:ascii="Oracle Sans" w:hAnsi="Oracle Sans"/>
                <w:sz w:val="22"/>
                <w:szCs w:val="22"/>
              </w:rPr>
              <w:t>Completion of Post Production Support</w:t>
            </w:r>
            <w:r w:rsidRPr="001F5ABC" w:rsidDel="003548D2">
              <w:rPr>
                <w:rFonts w:ascii="Oracle Sans" w:hAnsi="Oracle Sans"/>
                <w:sz w:val="22"/>
                <w:szCs w:val="22"/>
              </w:rPr>
              <w:t xml:space="preserve"> </w:t>
            </w:r>
          </w:p>
        </w:tc>
        <w:tc>
          <w:tcPr>
            <w:tcW w:w="2160" w:type="dxa"/>
          </w:tcPr>
          <w:p w14:paraId="3CAF8FC0" w14:textId="624689A0" w:rsidR="00862254" w:rsidRPr="00EF6A8C" w:rsidRDefault="00862254" w:rsidP="00862254">
            <w:pPr>
              <w:widowControl w:val="0"/>
              <w:ind w:right="-29"/>
              <w:jc w:val="center"/>
              <w:rPr>
                <w:rFonts w:ascii="Oracle Sans" w:hAnsi="Oracle Sans"/>
                <w:sz w:val="22"/>
                <w:szCs w:val="22"/>
              </w:rPr>
            </w:pPr>
            <w:r w:rsidRPr="00EF6A8C">
              <w:rPr>
                <w:rFonts w:ascii="Oracle Sans" w:hAnsi="Oracle Sans"/>
                <w:sz w:val="22"/>
                <w:szCs w:val="22"/>
              </w:rPr>
              <w:t>$28,700.00</w:t>
            </w:r>
          </w:p>
        </w:tc>
      </w:tr>
      <w:tr w:rsidR="00862254" w:rsidRPr="00EF6A8C" w14:paraId="2EC85D39" w14:textId="77777777" w:rsidTr="00A41BCB">
        <w:trPr>
          <w:trHeight w:val="213"/>
        </w:trPr>
        <w:tc>
          <w:tcPr>
            <w:tcW w:w="2160" w:type="dxa"/>
          </w:tcPr>
          <w:p w14:paraId="51FBDED4" w14:textId="77777777" w:rsidR="00862254" w:rsidRPr="006A4B23" w:rsidRDefault="00862254" w:rsidP="00862254">
            <w:pPr>
              <w:widowControl w:val="0"/>
              <w:tabs>
                <w:tab w:val="left" w:pos="2178"/>
                <w:tab w:val="left" w:pos="2904"/>
              </w:tabs>
              <w:ind w:right="-29"/>
              <w:jc w:val="center"/>
              <w:rPr>
                <w:rFonts w:ascii="Oracle Sans" w:hAnsi="Oracle Sans"/>
                <w:b/>
                <w:sz w:val="22"/>
                <w:szCs w:val="22"/>
              </w:rPr>
            </w:pPr>
          </w:p>
        </w:tc>
        <w:tc>
          <w:tcPr>
            <w:tcW w:w="5760" w:type="dxa"/>
            <w:vAlign w:val="bottom"/>
          </w:tcPr>
          <w:p w14:paraId="46A055B7" w14:textId="77777777" w:rsidR="00862254" w:rsidRPr="001F5ABC" w:rsidRDefault="00862254" w:rsidP="00862254">
            <w:pPr>
              <w:widowControl w:val="0"/>
              <w:tabs>
                <w:tab w:val="left" w:pos="1452"/>
                <w:tab w:val="left" w:pos="2178"/>
                <w:tab w:val="left" w:pos="2904"/>
              </w:tabs>
              <w:ind w:left="360" w:right="-29"/>
              <w:jc w:val="right"/>
              <w:rPr>
                <w:rFonts w:ascii="Oracle Sans" w:hAnsi="Oracle Sans"/>
                <w:b/>
                <w:sz w:val="22"/>
                <w:szCs w:val="22"/>
              </w:rPr>
            </w:pPr>
            <w:r w:rsidRPr="001F5ABC">
              <w:rPr>
                <w:rFonts w:ascii="Oracle Sans" w:hAnsi="Oracle Sans"/>
                <w:b/>
                <w:sz w:val="22"/>
                <w:szCs w:val="22"/>
              </w:rPr>
              <w:t>Total Fixed Fee</w:t>
            </w:r>
          </w:p>
        </w:tc>
        <w:tc>
          <w:tcPr>
            <w:tcW w:w="2160" w:type="dxa"/>
          </w:tcPr>
          <w:p w14:paraId="10051A23" w14:textId="274CA487" w:rsidR="00862254" w:rsidRPr="006A4B23" w:rsidRDefault="00862254" w:rsidP="00862254">
            <w:pPr>
              <w:widowControl w:val="0"/>
              <w:ind w:right="-29"/>
              <w:jc w:val="center"/>
              <w:rPr>
                <w:rFonts w:ascii="Oracle Sans" w:hAnsi="Oracle Sans"/>
                <w:b/>
                <w:sz w:val="22"/>
                <w:szCs w:val="22"/>
              </w:rPr>
            </w:pPr>
            <w:r w:rsidRPr="001F5ABC">
              <w:rPr>
                <w:rFonts w:ascii="Oracle Sans" w:hAnsi="Oracle Sans"/>
                <w:b/>
                <w:sz w:val="22"/>
                <w:szCs w:val="22"/>
              </w:rPr>
              <w:t>$</w:t>
            </w:r>
            <w:r w:rsidRPr="00EF6A8C">
              <w:rPr>
                <w:rFonts w:ascii="Oracle Sans" w:hAnsi="Oracle Sans"/>
                <w:b/>
                <w:sz w:val="22"/>
                <w:szCs w:val="22"/>
              </w:rPr>
              <w:t>287,000.00</w:t>
            </w:r>
          </w:p>
        </w:tc>
      </w:tr>
    </w:tbl>
    <w:p w14:paraId="57AD2980" w14:textId="42509B2C" w:rsidR="00A41BCB" w:rsidRPr="001F5ABC" w:rsidRDefault="00A41BCB" w:rsidP="00A41BCB">
      <w:pPr>
        <w:tabs>
          <w:tab w:val="left" w:pos="1452"/>
          <w:tab w:val="left" w:pos="2178"/>
          <w:tab w:val="left" w:pos="2904"/>
        </w:tabs>
        <w:ind w:left="360" w:right="-22"/>
        <w:rPr>
          <w:rFonts w:ascii="Oracle Sans" w:hAnsi="Oracle Sans"/>
          <w:sz w:val="22"/>
          <w:szCs w:val="22"/>
        </w:rPr>
      </w:pPr>
    </w:p>
    <w:p w14:paraId="291DEC84" w14:textId="77777777" w:rsidR="00A41BCB" w:rsidRPr="001F5ABC" w:rsidRDefault="00A41BCB" w:rsidP="00A41BCB">
      <w:pPr>
        <w:ind w:left="720"/>
        <w:jc w:val="both"/>
        <w:rPr>
          <w:rFonts w:ascii="Oracle Sans" w:hAnsi="Oracle Sans"/>
          <w:sz w:val="22"/>
          <w:szCs w:val="22"/>
        </w:rPr>
      </w:pPr>
      <w:r w:rsidRPr="001F5ABC">
        <w:rPr>
          <w:rFonts w:ascii="Oracle Sans" w:hAnsi="Oracle Sans"/>
          <w:sz w:val="22"/>
          <w:szCs w:val="22"/>
        </w:rPr>
        <w:t xml:space="preserve">Expenses related to the providing of the Services and deliverables are specified in Your order.  Such expenses will be invoiced monthly as they are incurred.  </w:t>
      </w:r>
    </w:p>
    <w:p w14:paraId="1B528955" w14:textId="77777777" w:rsidR="00A41BCB" w:rsidRPr="001F5ABC" w:rsidRDefault="00A41BCB" w:rsidP="001F5ABC">
      <w:pPr>
        <w:widowControl w:val="0"/>
        <w:ind w:left="720"/>
        <w:jc w:val="both"/>
        <w:rPr>
          <w:rFonts w:ascii="Oracle Sans" w:hAnsi="Oracle Sans"/>
          <w:sz w:val="22"/>
          <w:szCs w:val="22"/>
        </w:rPr>
      </w:pPr>
    </w:p>
    <w:p w14:paraId="486B3C66" w14:textId="5B29D478" w:rsidR="00A41BCB" w:rsidRPr="001F5ABC" w:rsidRDefault="00A41BCB" w:rsidP="001F5ABC">
      <w:pPr>
        <w:pStyle w:val="ListParagraph"/>
        <w:numPr>
          <w:ilvl w:val="0"/>
          <w:numId w:val="18"/>
        </w:numPr>
        <w:ind w:left="720"/>
        <w:jc w:val="both"/>
        <w:rPr>
          <w:rFonts w:ascii="Oracle Sans" w:hAnsi="Oracle Sans"/>
          <w:sz w:val="22"/>
          <w:szCs w:val="22"/>
        </w:rPr>
      </w:pPr>
      <w:r w:rsidRPr="001F5ABC">
        <w:rPr>
          <w:rFonts w:ascii="Oracle Sans" w:hAnsi="Oracle Sans"/>
          <w:sz w:val="22"/>
          <w:szCs w:val="22"/>
          <w:u w:val="single"/>
        </w:rPr>
        <w:t>International Tax.</w:t>
      </w:r>
      <w:r w:rsidRPr="001F5ABC">
        <w:rPr>
          <w:rFonts w:ascii="Oracle Sans" w:hAnsi="Oracle Sans"/>
          <w:sz w:val="22"/>
          <w:szCs w:val="22"/>
        </w:rPr>
        <w:t xml:space="preserve">  You acknowledge that the performance of services under this </w:t>
      </w:r>
      <w:r w:rsidRPr="001F5ABC">
        <w:rPr>
          <w:rFonts w:ascii="Oracle Sans" w:hAnsi="Oracle Sans"/>
          <w:color w:val="000000"/>
          <w:sz w:val="22"/>
          <w:szCs w:val="22"/>
        </w:rPr>
        <w:t xml:space="preserve">exhibit </w:t>
      </w:r>
      <w:r w:rsidRPr="001F5ABC">
        <w:rPr>
          <w:rFonts w:ascii="Oracle Sans" w:hAnsi="Oracle Sans"/>
          <w:sz w:val="22"/>
          <w:szCs w:val="22"/>
        </w:rPr>
        <w:t>may involve use of resources from a country or location other than that in which the services are to be performed (“non-native resources”).  The use of non-native resources may create a tax reporting and filing obligation for such resource in such country or location and may cause Oracle to incur incremental tax costs and other administrative costs (e.g., costs arising from tax preparation, reporting and filing obligations) associated with placing a non-native resource in the country or location in which the services are be performed.  These costs are separate from and in addition to expenses. </w:t>
      </w:r>
      <w:r w:rsidRPr="001F5ABC">
        <w:rPr>
          <w:rFonts w:ascii="Oracle Sans" w:hAnsi="Oracle Sans"/>
          <w:color w:val="330033"/>
          <w:sz w:val="22"/>
          <w:szCs w:val="22"/>
        </w:rPr>
        <w:t xml:space="preserve"> </w:t>
      </w:r>
      <w:r w:rsidRPr="001F5ABC">
        <w:rPr>
          <w:rFonts w:ascii="Oracle Sans" w:hAnsi="Oracle Sans"/>
          <w:sz w:val="22"/>
          <w:szCs w:val="22"/>
        </w:rPr>
        <w:t>The costs as related to the performance of services under this </w:t>
      </w:r>
      <w:r w:rsidRPr="001F5ABC">
        <w:rPr>
          <w:rFonts w:ascii="Oracle Sans" w:hAnsi="Oracle Sans"/>
          <w:color w:val="000000"/>
          <w:sz w:val="22"/>
          <w:szCs w:val="22"/>
        </w:rPr>
        <w:t xml:space="preserve">exhibit </w:t>
      </w:r>
      <w:r w:rsidRPr="001F5ABC">
        <w:rPr>
          <w:rFonts w:ascii="Oracle Sans" w:hAnsi="Oracle Sans"/>
          <w:sz w:val="22"/>
          <w:szCs w:val="22"/>
        </w:rPr>
        <w:t>are defined as Resource Costs. </w:t>
      </w:r>
      <w:r w:rsidRPr="001F5ABC">
        <w:rPr>
          <w:rFonts w:ascii="Oracle Sans" w:hAnsi="Oracle Sans"/>
          <w:b/>
          <w:i/>
          <w:sz w:val="22"/>
          <w:szCs w:val="22"/>
        </w:rPr>
        <w:t> </w:t>
      </w:r>
      <w:r w:rsidRPr="001F5ABC">
        <w:rPr>
          <w:rFonts w:ascii="Oracle Sans" w:hAnsi="Oracle Sans"/>
          <w:sz w:val="22"/>
          <w:szCs w:val="22"/>
        </w:rPr>
        <w:t>Accordingly, for services performed under this</w:t>
      </w:r>
      <w:r w:rsidRPr="001F5ABC">
        <w:rPr>
          <w:rFonts w:ascii="Oracle Sans" w:hAnsi="Oracle Sans"/>
          <w:color w:val="0000FF"/>
          <w:sz w:val="22"/>
          <w:szCs w:val="22"/>
        </w:rPr>
        <w:t xml:space="preserve"> </w:t>
      </w:r>
      <w:r w:rsidRPr="001F5ABC">
        <w:rPr>
          <w:rFonts w:ascii="Oracle Sans" w:hAnsi="Oracle Sans"/>
          <w:color w:val="000000"/>
          <w:sz w:val="22"/>
          <w:szCs w:val="22"/>
        </w:rPr>
        <w:t>exhibit,</w:t>
      </w:r>
      <w:r w:rsidRPr="001F5ABC">
        <w:rPr>
          <w:rFonts w:ascii="Oracle Sans" w:hAnsi="Oracle Sans"/>
          <w:color w:val="0000FF"/>
          <w:sz w:val="22"/>
          <w:szCs w:val="22"/>
        </w:rPr>
        <w:t xml:space="preserve"> </w:t>
      </w:r>
      <w:r w:rsidRPr="001F5ABC">
        <w:rPr>
          <w:rFonts w:ascii="Oracle Sans" w:hAnsi="Oracle Sans"/>
          <w:sz w:val="22"/>
          <w:szCs w:val="22"/>
        </w:rPr>
        <w:t xml:space="preserve">in addition to paying Oracle the fees for services plus taxes and expenses, you agree to pay Resource Costs to Oracle within </w:t>
      </w:r>
      <w:r w:rsidRPr="001F5ABC">
        <w:rPr>
          <w:rFonts w:ascii="Oracle Sans" w:hAnsi="Oracle Sans" w:cs="Arial"/>
          <w:sz w:val="22"/>
          <w:szCs w:val="22"/>
        </w:rPr>
        <w:t>60</w:t>
      </w:r>
      <w:r w:rsidRPr="001F5ABC">
        <w:rPr>
          <w:rFonts w:ascii="Oracle Sans" w:hAnsi="Oracle Sans"/>
          <w:sz w:val="22"/>
          <w:szCs w:val="22"/>
        </w:rPr>
        <w:t xml:space="preserve"> days of the date of an invoice(s) for such Resource Costs.  </w:t>
      </w:r>
    </w:p>
    <w:p w14:paraId="54F8E993" w14:textId="77777777" w:rsidR="00A41BCB" w:rsidRPr="00EF6A8C" w:rsidRDefault="00A41BCB" w:rsidP="00A41BCB">
      <w:pPr>
        <w:jc w:val="both"/>
        <w:rPr>
          <w:rFonts w:ascii="Oracle Sans" w:hAnsi="Oracle Sans"/>
          <w:sz w:val="22"/>
          <w:szCs w:val="22"/>
        </w:rPr>
      </w:pPr>
    </w:p>
    <w:p w14:paraId="56A9F399" w14:textId="77777777" w:rsidR="00BC2C0E" w:rsidRPr="00EF6A8C" w:rsidRDefault="00BC2C0E" w:rsidP="00A41BCB">
      <w:pPr>
        <w:jc w:val="both"/>
        <w:rPr>
          <w:rFonts w:ascii="Oracle Sans" w:hAnsi="Oracle Sans"/>
          <w:sz w:val="22"/>
          <w:szCs w:val="22"/>
        </w:rPr>
      </w:pPr>
    </w:p>
    <w:p w14:paraId="50F3146A" w14:textId="77777777" w:rsidR="00BC2C0E" w:rsidRPr="00EF6A8C" w:rsidRDefault="00BC2C0E" w:rsidP="00A41BCB">
      <w:pPr>
        <w:jc w:val="both"/>
        <w:rPr>
          <w:rFonts w:ascii="Oracle Sans" w:hAnsi="Oracle Sans"/>
          <w:sz w:val="22"/>
          <w:szCs w:val="22"/>
        </w:rPr>
      </w:pPr>
    </w:p>
    <w:p w14:paraId="18630C90" w14:textId="77777777" w:rsidR="00BC2C0E" w:rsidRPr="00EF6A8C" w:rsidRDefault="00BC2C0E" w:rsidP="00A41BCB">
      <w:pPr>
        <w:jc w:val="both"/>
        <w:rPr>
          <w:rFonts w:ascii="Oracle Sans" w:hAnsi="Oracle Sans"/>
          <w:sz w:val="22"/>
          <w:szCs w:val="22"/>
        </w:rPr>
      </w:pPr>
    </w:p>
    <w:p w14:paraId="2AE5B2ED" w14:textId="77777777" w:rsidR="00BC2C0E" w:rsidRPr="001F5ABC" w:rsidRDefault="00BC2C0E" w:rsidP="00A41BCB">
      <w:pPr>
        <w:jc w:val="both"/>
        <w:rPr>
          <w:rFonts w:ascii="Oracle Sans" w:hAnsi="Oracle Sans"/>
          <w:sz w:val="22"/>
          <w:szCs w:val="22"/>
        </w:rPr>
      </w:pPr>
    </w:p>
    <w:p w14:paraId="6C25820B" w14:textId="77777777" w:rsidR="00A41BCB" w:rsidRPr="001F5ABC" w:rsidRDefault="00A41BCB" w:rsidP="00A41BCB">
      <w:pPr>
        <w:pStyle w:val="Heading3"/>
        <w:keepLines w:val="0"/>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before="0"/>
        <w:ind w:left="360"/>
        <w:jc w:val="both"/>
        <w:textAlignment w:val="auto"/>
        <w:rPr>
          <w:rFonts w:ascii="Oracle Sans" w:hAnsi="Oracle Sans"/>
          <w:b/>
          <w:color w:val="auto"/>
          <w:sz w:val="22"/>
          <w:szCs w:val="22"/>
        </w:rPr>
      </w:pPr>
      <w:r w:rsidRPr="001F5ABC">
        <w:rPr>
          <w:rFonts w:ascii="Oracle Sans" w:hAnsi="Oracle Sans"/>
          <w:color w:val="auto"/>
          <w:sz w:val="22"/>
          <w:szCs w:val="22"/>
          <w:u w:val="single"/>
        </w:rPr>
        <w:t>Project Management.</w:t>
      </w:r>
      <w:r w:rsidRPr="001F5ABC">
        <w:rPr>
          <w:rFonts w:ascii="Oracle Sans" w:hAnsi="Oracle Sans"/>
          <w:color w:val="auto"/>
          <w:sz w:val="22"/>
          <w:szCs w:val="22"/>
        </w:rPr>
        <w:t xml:space="preserve">  You and Oracle each agree to designate a project manager who shall be responsible for coordinating its activities under this exhibit.  You and Oracle each shall direct all inquiries concerning the Services to the other party’s project manager.  Your project manager shall have the authority to approve Services on Your behalf.  Oracle’s project manager shall have the sole right to exercise direct control and supervision over the work assignments of Oracle resources.</w:t>
      </w:r>
    </w:p>
    <w:p w14:paraId="6D7AA4D7" w14:textId="1F9E0371" w:rsidR="00122AEE" w:rsidRPr="00EF6A8C" w:rsidRDefault="00122AEE">
      <w:pPr>
        <w:rPr>
          <w:rFonts w:ascii="Oracle Sans" w:hAnsi="Oracle Sans"/>
          <w:sz w:val="22"/>
          <w:szCs w:val="22"/>
        </w:rPr>
      </w:pPr>
    </w:p>
    <w:p w14:paraId="4D8FC5A4" w14:textId="4902DAC9" w:rsidR="00354F74" w:rsidRPr="00EF6A8C" w:rsidRDefault="00122AEE" w:rsidP="001F5ABC">
      <w:pPr>
        <w:overflowPunct/>
        <w:autoSpaceDE/>
        <w:autoSpaceDN/>
        <w:adjustRightInd/>
        <w:ind w:left="2160" w:firstLine="720"/>
        <w:textAlignment w:val="auto"/>
        <w:rPr>
          <w:rFonts w:ascii="Oracle Sans" w:hAnsi="Oracle Sans" w:cs="Arial"/>
          <w:b/>
          <w:sz w:val="22"/>
          <w:szCs w:val="22"/>
        </w:rPr>
      </w:pPr>
      <w:r w:rsidRPr="00EF6A8C">
        <w:rPr>
          <w:rFonts w:ascii="Oracle Sans" w:hAnsi="Oracle Sans"/>
          <w:sz w:val="22"/>
          <w:szCs w:val="22"/>
        </w:rPr>
        <w:br w:type="page"/>
      </w:r>
      <w:r w:rsidRPr="001F5ABC">
        <w:rPr>
          <w:rFonts w:ascii="Oracle Sans" w:hAnsi="Oracle Sans" w:cs="Arial"/>
          <w:b/>
          <w:sz w:val="22"/>
          <w:szCs w:val="22"/>
        </w:rPr>
        <w:lastRenderedPageBreak/>
        <w:t>Appendix A – Risk Management</w:t>
      </w:r>
    </w:p>
    <w:p w14:paraId="529C4340" w14:textId="77777777" w:rsidR="00122AEE" w:rsidRPr="00EF6A8C" w:rsidRDefault="00122AEE" w:rsidP="001F5ABC">
      <w:pPr>
        <w:overflowPunct/>
        <w:autoSpaceDE/>
        <w:autoSpaceDN/>
        <w:adjustRightInd/>
        <w:textAlignment w:val="auto"/>
        <w:rPr>
          <w:rFonts w:ascii="Oracle Sans" w:hAnsi="Oracle Sans"/>
          <w:sz w:val="22"/>
          <w:szCs w:val="22"/>
        </w:rPr>
      </w:pPr>
    </w:p>
    <w:p w14:paraId="4FCCD9D9" w14:textId="044C586E" w:rsidR="00122AEE" w:rsidRPr="001F5ABC" w:rsidRDefault="00122AEE" w:rsidP="001F5ABC">
      <w:pPr>
        <w:overflowPunct/>
        <w:autoSpaceDE/>
        <w:autoSpaceDN/>
        <w:adjustRightInd/>
        <w:textAlignment w:val="auto"/>
        <w:rPr>
          <w:rFonts w:ascii="Oracle Sans" w:hAnsi="Oracle Sans"/>
          <w:sz w:val="22"/>
          <w:szCs w:val="22"/>
          <w:lang w:val="en-ZA"/>
        </w:rPr>
      </w:pPr>
      <w:r w:rsidRPr="001F5ABC">
        <w:rPr>
          <w:rFonts w:ascii="Oracle Sans" w:hAnsi="Oracle Sans"/>
          <w:sz w:val="22"/>
          <w:szCs w:val="22"/>
          <w:lang w:val="en-ZA"/>
        </w:rPr>
        <w:t xml:space="preserve">The following are the indicative </w:t>
      </w:r>
      <w:r w:rsidRPr="001F5ABC">
        <w:rPr>
          <w:rFonts w:ascii="Oracle Sans" w:hAnsi="Oracle Sans"/>
          <w:noProof/>
          <w:sz w:val="22"/>
          <w:szCs w:val="22"/>
          <w:lang w:val="en-ZA"/>
        </w:rPr>
        <w:t>high-level</w:t>
      </w:r>
      <w:r w:rsidRPr="001F5ABC">
        <w:rPr>
          <w:rFonts w:ascii="Oracle Sans" w:hAnsi="Oracle Sans"/>
          <w:sz w:val="22"/>
          <w:szCs w:val="22"/>
          <w:lang w:val="en-ZA"/>
        </w:rPr>
        <w:t xml:space="preserve"> risks perceived at this stage; these will be subject to assessment and revision after project kick-off:</w:t>
      </w:r>
    </w:p>
    <w:p w14:paraId="7FE92C61" w14:textId="77777777" w:rsidR="00122AEE" w:rsidRPr="001F5ABC" w:rsidRDefault="00122AEE" w:rsidP="001F5ABC">
      <w:pPr>
        <w:overflowPunct/>
        <w:autoSpaceDE/>
        <w:autoSpaceDN/>
        <w:adjustRightInd/>
        <w:textAlignment w:val="auto"/>
        <w:rPr>
          <w:rFonts w:ascii="Oracle Sans" w:hAnsi="Oracle Sans"/>
          <w:sz w:val="22"/>
          <w:szCs w:val="22"/>
          <w:lang w:val="en-ZA"/>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445"/>
        <w:gridCol w:w="1446"/>
        <w:gridCol w:w="1226"/>
        <w:gridCol w:w="1913"/>
        <w:gridCol w:w="1620"/>
        <w:gridCol w:w="2137"/>
      </w:tblGrid>
      <w:tr w:rsidR="00122AEE" w:rsidRPr="00EF6A8C" w14:paraId="4CAF6265" w14:textId="77777777" w:rsidTr="001F5ABC">
        <w:trPr>
          <w:trHeight w:val="589"/>
          <w:tblHeader/>
        </w:trPr>
        <w:tc>
          <w:tcPr>
            <w:tcW w:w="648" w:type="dxa"/>
            <w:shd w:val="clear" w:color="auto" w:fill="FFFFFF" w:themeFill="background1"/>
            <w:vAlign w:val="center"/>
          </w:tcPr>
          <w:p w14:paraId="13B013D5"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w:t>
            </w:r>
          </w:p>
        </w:tc>
        <w:tc>
          <w:tcPr>
            <w:tcW w:w="1445" w:type="dxa"/>
            <w:shd w:val="clear" w:color="auto" w:fill="FFFFFF" w:themeFill="background1"/>
            <w:vAlign w:val="center"/>
          </w:tcPr>
          <w:p w14:paraId="64F59C1B"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Risk Source</w:t>
            </w:r>
          </w:p>
        </w:tc>
        <w:tc>
          <w:tcPr>
            <w:tcW w:w="1446" w:type="dxa"/>
            <w:shd w:val="clear" w:color="auto" w:fill="FFFFFF" w:themeFill="background1"/>
            <w:vAlign w:val="center"/>
          </w:tcPr>
          <w:p w14:paraId="3D72ADD2" w14:textId="0DE271DD"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Risk</w:t>
            </w:r>
          </w:p>
        </w:tc>
        <w:tc>
          <w:tcPr>
            <w:tcW w:w="1226" w:type="dxa"/>
            <w:shd w:val="clear" w:color="auto" w:fill="FFFFFF" w:themeFill="background1"/>
            <w:vAlign w:val="center"/>
          </w:tcPr>
          <w:p w14:paraId="73832E59"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Risk Priority</w:t>
            </w:r>
          </w:p>
        </w:tc>
        <w:tc>
          <w:tcPr>
            <w:tcW w:w="1913" w:type="dxa"/>
            <w:shd w:val="clear" w:color="auto" w:fill="FFFFFF" w:themeFill="background1"/>
            <w:vAlign w:val="center"/>
          </w:tcPr>
          <w:p w14:paraId="0A95FD1A"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Risk Consequence</w:t>
            </w:r>
          </w:p>
        </w:tc>
        <w:tc>
          <w:tcPr>
            <w:tcW w:w="1620" w:type="dxa"/>
            <w:shd w:val="clear" w:color="auto" w:fill="FFFFFF" w:themeFill="background1"/>
            <w:vAlign w:val="center"/>
          </w:tcPr>
          <w:p w14:paraId="371B9029"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Risk Mitigation / Contingency</w:t>
            </w:r>
          </w:p>
        </w:tc>
        <w:tc>
          <w:tcPr>
            <w:tcW w:w="2137" w:type="dxa"/>
            <w:shd w:val="clear" w:color="auto" w:fill="FFFFFF" w:themeFill="background1"/>
            <w:vAlign w:val="center"/>
          </w:tcPr>
          <w:p w14:paraId="377633D6"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Responsibility</w:t>
            </w:r>
          </w:p>
        </w:tc>
      </w:tr>
      <w:tr w:rsidR="00122AEE" w:rsidRPr="00EF6A8C" w14:paraId="5281C213" w14:textId="77777777" w:rsidTr="001F5ABC">
        <w:trPr>
          <w:trHeight w:hRule="exact" w:val="72"/>
          <w:tblHeader/>
        </w:trPr>
        <w:tc>
          <w:tcPr>
            <w:tcW w:w="648" w:type="dxa"/>
            <w:shd w:val="pct50" w:color="auto" w:fill="auto"/>
            <w:vAlign w:val="center"/>
          </w:tcPr>
          <w:p w14:paraId="7F5EABBB"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c>
          <w:tcPr>
            <w:tcW w:w="1445" w:type="dxa"/>
            <w:shd w:val="pct50" w:color="auto" w:fill="auto"/>
            <w:vAlign w:val="center"/>
          </w:tcPr>
          <w:p w14:paraId="6DEF2C7A"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c>
          <w:tcPr>
            <w:tcW w:w="1446" w:type="dxa"/>
            <w:shd w:val="pct50" w:color="auto" w:fill="auto"/>
            <w:vAlign w:val="center"/>
          </w:tcPr>
          <w:p w14:paraId="0B8A34CB"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c>
          <w:tcPr>
            <w:tcW w:w="1226" w:type="dxa"/>
            <w:shd w:val="pct50" w:color="auto" w:fill="auto"/>
            <w:vAlign w:val="center"/>
          </w:tcPr>
          <w:p w14:paraId="5017F596"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c>
          <w:tcPr>
            <w:tcW w:w="1913" w:type="dxa"/>
            <w:shd w:val="pct50" w:color="auto" w:fill="auto"/>
            <w:vAlign w:val="center"/>
          </w:tcPr>
          <w:p w14:paraId="42354AEB"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c>
          <w:tcPr>
            <w:tcW w:w="1620" w:type="dxa"/>
            <w:shd w:val="pct50" w:color="auto" w:fill="auto"/>
            <w:vAlign w:val="center"/>
          </w:tcPr>
          <w:p w14:paraId="1187E188"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c>
          <w:tcPr>
            <w:tcW w:w="2137" w:type="dxa"/>
            <w:shd w:val="pct50" w:color="auto" w:fill="auto"/>
            <w:vAlign w:val="center"/>
          </w:tcPr>
          <w:p w14:paraId="24E3CED0"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r>
      <w:tr w:rsidR="00122AEE" w:rsidRPr="00EF6A8C" w14:paraId="77FC4088" w14:textId="77777777" w:rsidTr="001F5ABC">
        <w:trPr>
          <w:trHeight w:val="589"/>
        </w:trPr>
        <w:tc>
          <w:tcPr>
            <w:tcW w:w="648" w:type="dxa"/>
            <w:vAlign w:val="center"/>
          </w:tcPr>
          <w:p w14:paraId="56FF3BCD"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1</w:t>
            </w:r>
          </w:p>
        </w:tc>
        <w:tc>
          <w:tcPr>
            <w:tcW w:w="1445" w:type="dxa"/>
            <w:vAlign w:val="center"/>
          </w:tcPr>
          <w:p w14:paraId="18A60CB4"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Instance/Target Application Readiness</w:t>
            </w:r>
          </w:p>
        </w:tc>
        <w:tc>
          <w:tcPr>
            <w:tcW w:w="1446" w:type="dxa"/>
            <w:vAlign w:val="center"/>
          </w:tcPr>
          <w:p w14:paraId="35421814"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Availability of MCB  Instances/Target Applications</w:t>
            </w:r>
          </w:p>
        </w:tc>
        <w:tc>
          <w:tcPr>
            <w:tcW w:w="1226" w:type="dxa"/>
            <w:vAlign w:val="center"/>
          </w:tcPr>
          <w:p w14:paraId="43A28411"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Low</w:t>
            </w:r>
          </w:p>
        </w:tc>
        <w:tc>
          <w:tcPr>
            <w:tcW w:w="1913" w:type="dxa"/>
            <w:vAlign w:val="center"/>
          </w:tcPr>
          <w:p w14:paraId="4CB160FC"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Possible delays in project tasks, </w:t>
            </w:r>
            <w:r w:rsidRPr="001F5ABC">
              <w:rPr>
                <w:rFonts w:ascii="Oracle Sans" w:hAnsi="Oracle Sans"/>
                <w:noProof/>
                <w:sz w:val="22"/>
                <w:szCs w:val="22"/>
                <w:lang w:val="en-ZA"/>
              </w:rPr>
              <w:t>potential</w:t>
            </w:r>
            <w:r w:rsidRPr="001F5ABC">
              <w:rPr>
                <w:rFonts w:ascii="Oracle Sans" w:hAnsi="Oracle Sans"/>
                <w:sz w:val="22"/>
                <w:szCs w:val="22"/>
                <w:lang w:val="en-ZA"/>
              </w:rPr>
              <w:t xml:space="preserve"> impact to project milestones </w:t>
            </w:r>
            <w:r w:rsidRPr="001F5ABC">
              <w:rPr>
                <w:rFonts w:ascii="Oracle Sans" w:hAnsi="Oracle Sans"/>
                <w:noProof/>
                <w:sz w:val="22"/>
                <w:szCs w:val="22"/>
                <w:lang w:val="en-ZA"/>
              </w:rPr>
              <w:t>and</w:t>
            </w:r>
            <w:r w:rsidRPr="001F5ABC">
              <w:rPr>
                <w:rFonts w:ascii="Oracle Sans" w:hAnsi="Oracle Sans"/>
                <w:sz w:val="22"/>
                <w:szCs w:val="22"/>
                <w:lang w:val="en-ZA"/>
              </w:rPr>
              <w:t xml:space="preserve"> additional costs to </w:t>
            </w:r>
            <w:r w:rsidRPr="001F5ABC">
              <w:rPr>
                <w:rFonts w:ascii="Oracle Sans" w:hAnsi="Oracle Sans"/>
                <w:noProof/>
                <w:sz w:val="22"/>
                <w:szCs w:val="22"/>
                <w:lang w:val="en-ZA"/>
              </w:rPr>
              <w:t>project</w:t>
            </w:r>
            <w:r w:rsidRPr="001F5ABC">
              <w:rPr>
                <w:rFonts w:ascii="Oracle Sans" w:hAnsi="Oracle Sans"/>
                <w:sz w:val="22"/>
                <w:szCs w:val="22"/>
                <w:lang w:val="en-ZA"/>
              </w:rPr>
              <w:t xml:space="preserve"> to make up lost time.</w:t>
            </w:r>
          </w:p>
        </w:tc>
        <w:tc>
          <w:tcPr>
            <w:tcW w:w="1620" w:type="dxa"/>
            <w:vAlign w:val="center"/>
          </w:tcPr>
          <w:p w14:paraId="4BE27119"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Instance to be made available in parallel when requirement gathering underway.</w:t>
            </w:r>
          </w:p>
        </w:tc>
        <w:tc>
          <w:tcPr>
            <w:tcW w:w="2137" w:type="dxa"/>
            <w:vAlign w:val="center"/>
          </w:tcPr>
          <w:p w14:paraId="4919A5D9" w14:textId="4336E3B5"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MCB</w:t>
            </w:r>
          </w:p>
        </w:tc>
      </w:tr>
      <w:tr w:rsidR="00122AEE" w:rsidRPr="00EF6A8C" w14:paraId="17BCFCA4" w14:textId="77777777" w:rsidTr="001F5ABC">
        <w:trPr>
          <w:trHeight w:val="589"/>
        </w:trPr>
        <w:tc>
          <w:tcPr>
            <w:tcW w:w="648" w:type="dxa"/>
            <w:vAlign w:val="center"/>
          </w:tcPr>
          <w:p w14:paraId="2344A548"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2</w:t>
            </w:r>
          </w:p>
        </w:tc>
        <w:tc>
          <w:tcPr>
            <w:tcW w:w="1445" w:type="dxa"/>
            <w:vAlign w:val="center"/>
          </w:tcPr>
          <w:p w14:paraId="1B858902"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Organization Change Management</w:t>
            </w:r>
          </w:p>
        </w:tc>
        <w:tc>
          <w:tcPr>
            <w:tcW w:w="1446" w:type="dxa"/>
            <w:vAlign w:val="center"/>
          </w:tcPr>
          <w:p w14:paraId="6CE5E100"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System Adoption is </w:t>
            </w:r>
            <w:r w:rsidRPr="001F5ABC">
              <w:rPr>
                <w:rFonts w:ascii="Oracle Sans" w:hAnsi="Oracle Sans"/>
                <w:noProof/>
                <w:sz w:val="22"/>
                <w:szCs w:val="22"/>
                <w:lang w:val="en-ZA"/>
              </w:rPr>
              <w:t>small</w:t>
            </w:r>
          </w:p>
        </w:tc>
        <w:tc>
          <w:tcPr>
            <w:tcW w:w="1226" w:type="dxa"/>
            <w:vAlign w:val="center"/>
          </w:tcPr>
          <w:p w14:paraId="49F59D95"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High</w:t>
            </w:r>
          </w:p>
        </w:tc>
        <w:tc>
          <w:tcPr>
            <w:tcW w:w="1913" w:type="dxa"/>
            <w:vAlign w:val="center"/>
          </w:tcPr>
          <w:p w14:paraId="6EAB3C36"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Resistance to start using the new functionalities for business purpose</w:t>
            </w:r>
          </w:p>
        </w:tc>
        <w:tc>
          <w:tcPr>
            <w:tcW w:w="1620" w:type="dxa"/>
            <w:vAlign w:val="center"/>
          </w:tcPr>
          <w:p w14:paraId="3A31D0B7"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Training programs, early involvement, Structured change management program</w:t>
            </w:r>
          </w:p>
        </w:tc>
        <w:tc>
          <w:tcPr>
            <w:tcW w:w="2137" w:type="dxa"/>
            <w:vAlign w:val="center"/>
          </w:tcPr>
          <w:p w14:paraId="2420C1F1" w14:textId="2BCA67FA"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MCB</w:t>
            </w:r>
          </w:p>
        </w:tc>
      </w:tr>
      <w:tr w:rsidR="00122AEE" w:rsidRPr="00EF6A8C" w14:paraId="61C373D9" w14:textId="77777777" w:rsidTr="001F5ABC">
        <w:trPr>
          <w:trHeight w:val="589"/>
        </w:trPr>
        <w:tc>
          <w:tcPr>
            <w:tcW w:w="648" w:type="dxa"/>
            <w:vAlign w:val="center"/>
          </w:tcPr>
          <w:p w14:paraId="4834DAFF"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3</w:t>
            </w:r>
          </w:p>
        </w:tc>
        <w:tc>
          <w:tcPr>
            <w:tcW w:w="1445" w:type="dxa"/>
            <w:vAlign w:val="center"/>
          </w:tcPr>
          <w:p w14:paraId="2EC2440D"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Solution Architecture</w:t>
            </w:r>
          </w:p>
        </w:tc>
        <w:tc>
          <w:tcPr>
            <w:tcW w:w="1446" w:type="dxa"/>
            <w:vAlign w:val="center"/>
          </w:tcPr>
          <w:p w14:paraId="6DB97146" w14:textId="0F03B7C4"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noProof/>
                <w:sz w:val="22"/>
                <w:szCs w:val="22"/>
                <w:lang w:val="en-ZA"/>
              </w:rPr>
              <w:t>Architecture</w:t>
            </w:r>
            <w:r w:rsidRPr="001F5ABC">
              <w:rPr>
                <w:rFonts w:ascii="Oracle Sans" w:hAnsi="Oracle Sans"/>
                <w:sz w:val="22"/>
                <w:szCs w:val="22"/>
                <w:lang w:val="en-ZA"/>
              </w:rPr>
              <w:t xml:space="preserve"> is complex</w:t>
            </w:r>
          </w:p>
        </w:tc>
        <w:tc>
          <w:tcPr>
            <w:tcW w:w="1226" w:type="dxa"/>
            <w:vAlign w:val="center"/>
          </w:tcPr>
          <w:p w14:paraId="7E3B805D"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High</w:t>
            </w:r>
          </w:p>
        </w:tc>
        <w:tc>
          <w:tcPr>
            <w:tcW w:w="1913" w:type="dxa"/>
            <w:vAlign w:val="center"/>
          </w:tcPr>
          <w:p w14:paraId="4BB86C64"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Impact on Implementation schedule</w:t>
            </w:r>
          </w:p>
        </w:tc>
        <w:tc>
          <w:tcPr>
            <w:tcW w:w="1620" w:type="dxa"/>
            <w:vAlign w:val="center"/>
          </w:tcPr>
          <w:p w14:paraId="7D2314DC"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noProof/>
                <w:sz w:val="22"/>
                <w:szCs w:val="22"/>
                <w:lang w:val="en-ZA"/>
              </w:rPr>
              <w:t>Effective</w:t>
            </w:r>
            <w:r w:rsidRPr="001F5ABC">
              <w:rPr>
                <w:rFonts w:ascii="Oracle Sans" w:hAnsi="Oracle Sans"/>
                <w:sz w:val="22"/>
                <w:szCs w:val="22"/>
                <w:lang w:val="en-ZA"/>
              </w:rPr>
              <w:t xml:space="preserve"> requirement gathering, system designing &amp; timely design Acceptance</w:t>
            </w:r>
          </w:p>
        </w:tc>
        <w:tc>
          <w:tcPr>
            <w:tcW w:w="2137" w:type="dxa"/>
            <w:vAlign w:val="center"/>
          </w:tcPr>
          <w:p w14:paraId="45E448A3" w14:textId="1CAD9ACB"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MCB</w:t>
            </w:r>
          </w:p>
        </w:tc>
      </w:tr>
      <w:tr w:rsidR="00122AEE" w:rsidRPr="00EF6A8C" w14:paraId="26519963" w14:textId="77777777" w:rsidTr="001F5ABC">
        <w:trPr>
          <w:trHeight w:val="589"/>
        </w:trPr>
        <w:tc>
          <w:tcPr>
            <w:tcW w:w="648" w:type="dxa"/>
            <w:vAlign w:val="center"/>
          </w:tcPr>
          <w:p w14:paraId="2240357C"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4</w:t>
            </w:r>
          </w:p>
        </w:tc>
        <w:tc>
          <w:tcPr>
            <w:tcW w:w="1445" w:type="dxa"/>
            <w:vAlign w:val="center"/>
          </w:tcPr>
          <w:p w14:paraId="14508DDF"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Communication Risk</w:t>
            </w:r>
          </w:p>
        </w:tc>
        <w:tc>
          <w:tcPr>
            <w:tcW w:w="1446" w:type="dxa"/>
            <w:vAlign w:val="center"/>
          </w:tcPr>
          <w:p w14:paraId="715F63D9"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Project Communication is ill-defined</w:t>
            </w:r>
          </w:p>
        </w:tc>
        <w:tc>
          <w:tcPr>
            <w:tcW w:w="1226" w:type="dxa"/>
            <w:vAlign w:val="center"/>
          </w:tcPr>
          <w:p w14:paraId="738672BE"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Low</w:t>
            </w:r>
          </w:p>
        </w:tc>
        <w:tc>
          <w:tcPr>
            <w:tcW w:w="1913" w:type="dxa"/>
            <w:vAlign w:val="center"/>
          </w:tcPr>
          <w:p w14:paraId="07ECC70E"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Visibility of the project status &amp; corrective action</w:t>
            </w:r>
          </w:p>
        </w:tc>
        <w:tc>
          <w:tcPr>
            <w:tcW w:w="1620" w:type="dxa"/>
            <w:vAlign w:val="center"/>
          </w:tcPr>
          <w:p w14:paraId="219D2A72"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Publish periodic progress reports &amp; </w:t>
            </w:r>
            <w:r w:rsidRPr="001F5ABC">
              <w:rPr>
                <w:rFonts w:ascii="Oracle Sans" w:hAnsi="Oracle Sans"/>
                <w:noProof/>
                <w:sz w:val="22"/>
                <w:szCs w:val="22"/>
                <w:lang w:val="en-ZA"/>
              </w:rPr>
              <w:lastRenderedPageBreak/>
              <w:t>regular</w:t>
            </w:r>
            <w:r w:rsidRPr="001F5ABC">
              <w:rPr>
                <w:rFonts w:ascii="Oracle Sans" w:hAnsi="Oracle Sans"/>
                <w:sz w:val="22"/>
                <w:szCs w:val="22"/>
                <w:lang w:val="en-ZA"/>
              </w:rPr>
              <w:t xml:space="preserve"> status update meetings</w:t>
            </w:r>
          </w:p>
        </w:tc>
        <w:tc>
          <w:tcPr>
            <w:tcW w:w="2137" w:type="dxa"/>
            <w:vAlign w:val="center"/>
          </w:tcPr>
          <w:p w14:paraId="25722065" w14:textId="4B182740"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lastRenderedPageBreak/>
              <w:t>MCB</w:t>
            </w:r>
          </w:p>
        </w:tc>
      </w:tr>
      <w:tr w:rsidR="00122AEE" w:rsidRPr="00EF6A8C" w14:paraId="477B4272" w14:textId="77777777" w:rsidTr="001F5ABC">
        <w:trPr>
          <w:trHeight w:val="589"/>
        </w:trPr>
        <w:tc>
          <w:tcPr>
            <w:tcW w:w="648" w:type="dxa"/>
            <w:vAlign w:val="center"/>
          </w:tcPr>
          <w:p w14:paraId="23762483"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5</w:t>
            </w:r>
          </w:p>
        </w:tc>
        <w:tc>
          <w:tcPr>
            <w:tcW w:w="1445" w:type="dxa"/>
            <w:vAlign w:val="center"/>
          </w:tcPr>
          <w:p w14:paraId="06637C40"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Staffing Risks</w:t>
            </w:r>
          </w:p>
        </w:tc>
        <w:tc>
          <w:tcPr>
            <w:tcW w:w="1446" w:type="dxa"/>
            <w:vAlign w:val="center"/>
          </w:tcPr>
          <w:p w14:paraId="31A261BE" w14:textId="78A6A35B"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Availability of client personnel to take appropriate actions</w:t>
            </w:r>
          </w:p>
        </w:tc>
        <w:tc>
          <w:tcPr>
            <w:tcW w:w="1226" w:type="dxa"/>
            <w:vAlign w:val="center"/>
          </w:tcPr>
          <w:p w14:paraId="3D8C7C3B"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Medium</w:t>
            </w:r>
          </w:p>
        </w:tc>
        <w:tc>
          <w:tcPr>
            <w:tcW w:w="1913" w:type="dxa"/>
            <w:vAlign w:val="center"/>
          </w:tcPr>
          <w:p w14:paraId="5186C4D7"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Interaction and </w:t>
            </w:r>
            <w:r w:rsidRPr="001F5ABC">
              <w:rPr>
                <w:rFonts w:ascii="Oracle Sans" w:hAnsi="Oracle Sans"/>
                <w:noProof/>
                <w:sz w:val="22"/>
                <w:szCs w:val="22"/>
                <w:lang w:val="en-ZA"/>
              </w:rPr>
              <w:t>coordination</w:t>
            </w:r>
            <w:r w:rsidRPr="001F5ABC">
              <w:rPr>
                <w:rFonts w:ascii="Oracle Sans" w:hAnsi="Oracle Sans"/>
                <w:sz w:val="22"/>
                <w:szCs w:val="22"/>
                <w:lang w:val="en-ZA"/>
              </w:rPr>
              <w:t xml:space="preserve"> activities between client and Oracle will adversely impact the project schedule and cost.</w:t>
            </w:r>
          </w:p>
        </w:tc>
        <w:tc>
          <w:tcPr>
            <w:tcW w:w="1620" w:type="dxa"/>
            <w:vAlign w:val="center"/>
          </w:tcPr>
          <w:p w14:paraId="3A3A4B0A"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Seek management commitment and support for the entire duration of the project.</w:t>
            </w:r>
          </w:p>
        </w:tc>
        <w:tc>
          <w:tcPr>
            <w:tcW w:w="2137" w:type="dxa"/>
            <w:vAlign w:val="center"/>
          </w:tcPr>
          <w:p w14:paraId="695D9DCA" w14:textId="2BD5C37C"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MCB</w:t>
            </w:r>
          </w:p>
        </w:tc>
      </w:tr>
      <w:tr w:rsidR="00122AEE" w:rsidRPr="00EF6A8C" w14:paraId="51D75EE7" w14:textId="77777777" w:rsidTr="001F5ABC">
        <w:trPr>
          <w:trHeight w:val="589"/>
        </w:trPr>
        <w:tc>
          <w:tcPr>
            <w:tcW w:w="648" w:type="dxa"/>
            <w:vAlign w:val="center"/>
          </w:tcPr>
          <w:p w14:paraId="5EB0F71D"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6</w:t>
            </w:r>
          </w:p>
        </w:tc>
        <w:tc>
          <w:tcPr>
            <w:tcW w:w="1445" w:type="dxa"/>
            <w:vAlign w:val="center"/>
          </w:tcPr>
          <w:p w14:paraId="4604FC5C"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Scope/ Project Mgmt. Risks</w:t>
            </w:r>
          </w:p>
        </w:tc>
        <w:tc>
          <w:tcPr>
            <w:tcW w:w="1446" w:type="dxa"/>
            <w:vAlign w:val="center"/>
          </w:tcPr>
          <w:p w14:paraId="485233AE"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Significant Changes in scope of the project</w:t>
            </w:r>
          </w:p>
        </w:tc>
        <w:tc>
          <w:tcPr>
            <w:tcW w:w="1226" w:type="dxa"/>
            <w:vAlign w:val="center"/>
          </w:tcPr>
          <w:p w14:paraId="14958762"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High</w:t>
            </w:r>
          </w:p>
        </w:tc>
        <w:tc>
          <w:tcPr>
            <w:tcW w:w="1913" w:type="dxa"/>
            <w:vAlign w:val="center"/>
          </w:tcPr>
          <w:p w14:paraId="47778707"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Could Result in the </w:t>
            </w:r>
            <w:r w:rsidRPr="001F5ABC">
              <w:rPr>
                <w:rFonts w:ascii="Oracle Sans" w:hAnsi="Oracle Sans"/>
                <w:noProof/>
                <w:sz w:val="22"/>
                <w:szCs w:val="22"/>
                <w:lang w:val="en-ZA"/>
              </w:rPr>
              <w:t>recasting</w:t>
            </w:r>
            <w:r w:rsidRPr="001F5ABC">
              <w:rPr>
                <w:rFonts w:ascii="Oracle Sans" w:hAnsi="Oracle Sans"/>
                <w:sz w:val="22"/>
                <w:szCs w:val="22"/>
                <w:lang w:val="en-ZA"/>
              </w:rPr>
              <w:t xml:space="preserve"> of project objectives, costs </w:t>
            </w:r>
            <w:r w:rsidRPr="001F5ABC">
              <w:rPr>
                <w:rFonts w:ascii="Oracle Sans" w:hAnsi="Oracle Sans"/>
                <w:noProof/>
                <w:sz w:val="22"/>
                <w:szCs w:val="22"/>
                <w:lang w:val="en-ZA"/>
              </w:rPr>
              <w:t>and</w:t>
            </w:r>
            <w:r w:rsidRPr="001F5ABC">
              <w:rPr>
                <w:rFonts w:ascii="Oracle Sans" w:hAnsi="Oracle Sans"/>
                <w:sz w:val="22"/>
                <w:szCs w:val="22"/>
                <w:lang w:val="en-ZA"/>
              </w:rPr>
              <w:t xml:space="preserve"> milestones.</w:t>
            </w:r>
          </w:p>
          <w:p w14:paraId="4F83FBDF" w14:textId="77777777" w:rsidR="00122AEE" w:rsidRPr="001F5ABC" w:rsidRDefault="00122AEE" w:rsidP="001F5ABC">
            <w:pPr>
              <w:pStyle w:val="BodyTextIndent3"/>
              <w:spacing w:line="288" w:lineRule="auto"/>
              <w:ind w:left="0"/>
              <w:jc w:val="center"/>
              <w:rPr>
                <w:rFonts w:ascii="Oracle Sans" w:hAnsi="Oracle Sans"/>
                <w:sz w:val="22"/>
                <w:szCs w:val="22"/>
                <w:lang w:val="en-ZA"/>
              </w:rPr>
            </w:pPr>
          </w:p>
        </w:tc>
        <w:tc>
          <w:tcPr>
            <w:tcW w:w="1620" w:type="dxa"/>
            <w:vAlign w:val="center"/>
          </w:tcPr>
          <w:p w14:paraId="15627C2C"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Stakeholders should agree on project scope at the </w:t>
            </w:r>
            <w:r w:rsidRPr="001F5ABC">
              <w:rPr>
                <w:rFonts w:ascii="Oracle Sans" w:hAnsi="Oracle Sans"/>
                <w:noProof/>
                <w:sz w:val="22"/>
                <w:szCs w:val="22"/>
                <w:lang w:val="en-ZA"/>
              </w:rPr>
              <w:t>time</w:t>
            </w:r>
            <w:r w:rsidRPr="001F5ABC">
              <w:rPr>
                <w:rFonts w:ascii="Oracle Sans" w:hAnsi="Oracle Sans"/>
                <w:sz w:val="22"/>
                <w:szCs w:val="22"/>
                <w:lang w:val="en-ZA"/>
              </w:rPr>
              <w:t xml:space="preserve"> of project initiation. Move non-critical project components into subsequent phase. Educate end-client on getting standard implementation before going in for any specific </w:t>
            </w:r>
            <w:r w:rsidRPr="001F5ABC">
              <w:rPr>
                <w:rFonts w:ascii="Oracle Sans" w:hAnsi="Oracle Sans"/>
                <w:sz w:val="22"/>
                <w:szCs w:val="22"/>
                <w:lang w:val="en-ZA"/>
              </w:rPr>
              <w:lastRenderedPageBreak/>
              <w:t>or detailed customizations</w:t>
            </w:r>
          </w:p>
        </w:tc>
        <w:tc>
          <w:tcPr>
            <w:tcW w:w="2137" w:type="dxa"/>
            <w:vAlign w:val="center"/>
          </w:tcPr>
          <w:p w14:paraId="7E425582" w14:textId="42B9356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lastRenderedPageBreak/>
              <w:t>MCB</w:t>
            </w:r>
          </w:p>
        </w:tc>
      </w:tr>
      <w:tr w:rsidR="00122AEE" w:rsidRPr="00EF6A8C" w14:paraId="34B054EF" w14:textId="77777777" w:rsidTr="001F5ABC">
        <w:trPr>
          <w:trHeight w:val="589"/>
        </w:trPr>
        <w:tc>
          <w:tcPr>
            <w:tcW w:w="648" w:type="dxa"/>
            <w:vAlign w:val="center"/>
          </w:tcPr>
          <w:p w14:paraId="4E60955D"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7</w:t>
            </w:r>
          </w:p>
        </w:tc>
        <w:tc>
          <w:tcPr>
            <w:tcW w:w="1445" w:type="dxa"/>
            <w:vAlign w:val="center"/>
          </w:tcPr>
          <w:p w14:paraId="6A4EFBA1"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Implementation Schedule</w:t>
            </w:r>
          </w:p>
        </w:tc>
        <w:tc>
          <w:tcPr>
            <w:tcW w:w="1446" w:type="dxa"/>
            <w:vAlign w:val="center"/>
          </w:tcPr>
          <w:p w14:paraId="73185070"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noProof/>
                <w:sz w:val="22"/>
                <w:szCs w:val="22"/>
                <w:lang w:val="en-ZA"/>
              </w:rPr>
              <w:t>Schedule</w:t>
            </w:r>
            <w:r w:rsidRPr="001F5ABC">
              <w:rPr>
                <w:rFonts w:ascii="Oracle Sans" w:hAnsi="Oracle Sans"/>
                <w:sz w:val="22"/>
                <w:szCs w:val="22"/>
                <w:lang w:val="en-ZA"/>
              </w:rPr>
              <w:t xml:space="preserve"> is realistic but requires tight management to </w:t>
            </w:r>
            <w:r w:rsidRPr="001F5ABC">
              <w:rPr>
                <w:rFonts w:ascii="Oracle Sans" w:hAnsi="Oracle Sans"/>
                <w:noProof/>
                <w:sz w:val="22"/>
                <w:szCs w:val="22"/>
                <w:lang w:val="en-ZA"/>
              </w:rPr>
              <w:t>be achieved</w:t>
            </w:r>
          </w:p>
        </w:tc>
        <w:tc>
          <w:tcPr>
            <w:tcW w:w="1226" w:type="dxa"/>
            <w:vAlign w:val="center"/>
          </w:tcPr>
          <w:p w14:paraId="06D2C9AF"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High</w:t>
            </w:r>
          </w:p>
        </w:tc>
        <w:tc>
          <w:tcPr>
            <w:tcW w:w="1913" w:type="dxa"/>
            <w:vAlign w:val="center"/>
          </w:tcPr>
          <w:p w14:paraId="5F8FEEC0"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Could result in implementation delay</w:t>
            </w:r>
          </w:p>
        </w:tc>
        <w:tc>
          <w:tcPr>
            <w:tcW w:w="1620" w:type="dxa"/>
            <w:vAlign w:val="center"/>
          </w:tcPr>
          <w:p w14:paraId="2FC73416"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Tight management of timelines so that there is minimum </w:t>
            </w:r>
            <w:r w:rsidRPr="001F5ABC">
              <w:rPr>
                <w:rFonts w:ascii="Oracle Sans" w:hAnsi="Oracle Sans"/>
                <w:noProof/>
                <w:sz w:val="22"/>
                <w:szCs w:val="22"/>
                <w:lang w:val="en-ZA"/>
              </w:rPr>
              <w:t>schedule</w:t>
            </w:r>
            <w:r w:rsidRPr="001F5ABC">
              <w:rPr>
                <w:rFonts w:ascii="Oracle Sans" w:hAnsi="Oracle Sans"/>
                <w:sz w:val="22"/>
                <w:szCs w:val="22"/>
                <w:lang w:val="en-ZA"/>
              </w:rPr>
              <w:t xml:space="preserve"> variation</w:t>
            </w:r>
          </w:p>
        </w:tc>
        <w:tc>
          <w:tcPr>
            <w:tcW w:w="2137" w:type="dxa"/>
            <w:vAlign w:val="center"/>
          </w:tcPr>
          <w:p w14:paraId="0825FEE5" w14:textId="56428396"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MCB</w:t>
            </w:r>
          </w:p>
        </w:tc>
      </w:tr>
      <w:tr w:rsidR="00122AEE" w:rsidRPr="00EF6A8C" w14:paraId="1B815974" w14:textId="77777777" w:rsidTr="001F5ABC">
        <w:trPr>
          <w:trHeight w:val="589"/>
        </w:trPr>
        <w:tc>
          <w:tcPr>
            <w:tcW w:w="648" w:type="dxa"/>
            <w:vAlign w:val="center"/>
          </w:tcPr>
          <w:p w14:paraId="6BB72213"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8</w:t>
            </w:r>
          </w:p>
        </w:tc>
        <w:tc>
          <w:tcPr>
            <w:tcW w:w="1445" w:type="dxa"/>
            <w:vAlign w:val="center"/>
          </w:tcPr>
          <w:p w14:paraId="6BA31727"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Adoption</w:t>
            </w:r>
          </w:p>
        </w:tc>
        <w:tc>
          <w:tcPr>
            <w:tcW w:w="1446" w:type="dxa"/>
            <w:vAlign w:val="center"/>
          </w:tcPr>
          <w:p w14:paraId="6ABC34DE"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MCB  users struggle with system adoption</w:t>
            </w:r>
          </w:p>
        </w:tc>
        <w:tc>
          <w:tcPr>
            <w:tcW w:w="1226" w:type="dxa"/>
            <w:vAlign w:val="center"/>
          </w:tcPr>
          <w:p w14:paraId="514512AC"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Medium</w:t>
            </w:r>
          </w:p>
        </w:tc>
        <w:tc>
          <w:tcPr>
            <w:tcW w:w="1913" w:type="dxa"/>
            <w:vAlign w:val="center"/>
          </w:tcPr>
          <w:p w14:paraId="61EA2B25" w14:textId="77777777"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 xml:space="preserve">Could result in resistance to </w:t>
            </w:r>
            <w:r w:rsidRPr="001F5ABC">
              <w:rPr>
                <w:rFonts w:ascii="Oracle Sans" w:hAnsi="Oracle Sans"/>
                <w:noProof/>
                <w:sz w:val="22"/>
                <w:szCs w:val="22"/>
                <w:lang w:val="en-ZA"/>
              </w:rPr>
              <w:t>system</w:t>
            </w:r>
            <w:r w:rsidRPr="001F5ABC">
              <w:rPr>
                <w:rFonts w:ascii="Oracle Sans" w:hAnsi="Oracle Sans"/>
                <w:sz w:val="22"/>
                <w:szCs w:val="22"/>
                <w:lang w:val="en-ZA"/>
              </w:rPr>
              <w:t xml:space="preserve"> usage</w:t>
            </w:r>
          </w:p>
        </w:tc>
        <w:tc>
          <w:tcPr>
            <w:tcW w:w="1620" w:type="dxa"/>
            <w:vAlign w:val="center"/>
          </w:tcPr>
          <w:p w14:paraId="6F862266" w14:textId="50BF0328"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Strong leadership and project sponsorship from MCB</w:t>
            </w:r>
          </w:p>
        </w:tc>
        <w:tc>
          <w:tcPr>
            <w:tcW w:w="2137" w:type="dxa"/>
            <w:vAlign w:val="center"/>
          </w:tcPr>
          <w:p w14:paraId="07E29BD8" w14:textId="4AE9046D" w:rsidR="00122AEE" w:rsidRPr="001F5ABC" w:rsidRDefault="00122AEE" w:rsidP="001F5ABC">
            <w:pPr>
              <w:pStyle w:val="BodyTextIndent3"/>
              <w:spacing w:line="288" w:lineRule="auto"/>
              <w:ind w:left="0"/>
              <w:jc w:val="center"/>
              <w:rPr>
                <w:rFonts w:ascii="Oracle Sans" w:hAnsi="Oracle Sans"/>
                <w:sz w:val="22"/>
                <w:szCs w:val="22"/>
                <w:lang w:val="en-ZA"/>
              </w:rPr>
            </w:pPr>
            <w:r w:rsidRPr="001F5ABC">
              <w:rPr>
                <w:rFonts w:ascii="Oracle Sans" w:hAnsi="Oracle Sans"/>
                <w:sz w:val="22"/>
                <w:szCs w:val="22"/>
                <w:lang w:val="en-ZA"/>
              </w:rPr>
              <w:t>MCB</w:t>
            </w:r>
          </w:p>
        </w:tc>
      </w:tr>
    </w:tbl>
    <w:p w14:paraId="2F587CD3" w14:textId="590FC8D0" w:rsidR="008F09BF" w:rsidRPr="00EF6A8C" w:rsidRDefault="008F09BF" w:rsidP="00122AEE">
      <w:pPr>
        <w:overflowPunct/>
        <w:autoSpaceDE/>
        <w:autoSpaceDN/>
        <w:adjustRightInd/>
        <w:textAlignment w:val="auto"/>
        <w:rPr>
          <w:rFonts w:ascii="Oracle Sans" w:hAnsi="Oracle Sans"/>
          <w:b/>
          <w:sz w:val="22"/>
          <w:szCs w:val="22"/>
        </w:rPr>
      </w:pPr>
    </w:p>
    <w:p w14:paraId="4D97BE8F" w14:textId="77777777" w:rsidR="008F09BF" w:rsidRPr="00EF6A8C" w:rsidRDefault="008F09BF">
      <w:pPr>
        <w:overflowPunct/>
        <w:autoSpaceDE/>
        <w:autoSpaceDN/>
        <w:adjustRightInd/>
        <w:textAlignment w:val="auto"/>
        <w:rPr>
          <w:rFonts w:ascii="Oracle Sans" w:hAnsi="Oracle Sans"/>
          <w:b/>
          <w:sz w:val="22"/>
          <w:szCs w:val="22"/>
        </w:rPr>
      </w:pPr>
      <w:r w:rsidRPr="00EF6A8C">
        <w:rPr>
          <w:rFonts w:ascii="Oracle Sans" w:hAnsi="Oracle Sans"/>
          <w:b/>
          <w:sz w:val="22"/>
          <w:szCs w:val="22"/>
        </w:rPr>
        <w:br w:type="page"/>
      </w:r>
    </w:p>
    <w:p w14:paraId="1254C4D5" w14:textId="40998AC0" w:rsidR="00122AEE" w:rsidRPr="00EF6A8C" w:rsidRDefault="008F09BF" w:rsidP="001F5ABC">
      <w:pPr>
        <w:overflowPunct/>
        <w:autoSpaceDE/>
        <w:autoSpaceDN/>
        <w:adjustRightInd/>
        <w:textAlignment w:val="auto"/>
        <w:rPr>
          <w:rFonts w:ascii="Oracle Sans" w:hAnsi="Oracle Sans" w:cs="Arial"/>
          <w:b/>
          <w:sz w:val="22"/>
          <w:szCs w:val="22"/>
        </w:rPr>
      </w:pPr>
      <w:r w:rsidRPr="00EF6A8C">
        <w:rPr>
          <w:rFonts w:ascii="Oracle Sans" w:hAnsi="Oracle Sans"/>
          <w:b/>
          <w:sz w:val="22"/>
          <w:szCs w:val="22"/>
        </w:rPr>
        <w:lastRenderedPageBreak/>
        <w:tab/>
      </w:r>
      <w:r w:rsidRPr="00EF6A8C">
        <w:rPr>
          <w:rFonts w:ascii="Oracle Sans" w:hAnsi="Oracle Sans"/>
          <w:b/>
          <w:sz w:val="22"/>
          <w:szCs w:val="22"/>
        </w:rPr>
        <w:tab/>
      </w:r>
      <w:r w:rsidRPr="00EF6A8C">
        <w:rPr>
          <w:rFonts w:ascii="Oracle Sans" w:hAnsi="Oracle Sans"/>
          <w:b/>
          <w:sz w:val="22"/>
          <w:szCs w:val="22"/>
        </w:rPr>
        <w:tab/>
      </w:r>
      <w:r w:rsidRPr="00EF6A8C">
        <w:rPr>
          <w:rFonts w:ascii="Oracle Sans" w:hAnsi="Oracle Sans"/>
          <w:b/>
          <w:sz w:val="22"/>
          <w:szCs w:val="22"/>
        </w:rPr>
        <w:tab/>
      </w:r>
      <w:bookmarkStart w:id="52" w:name="_Toc22557028"/>
      <w:bookmarkStart w:id="53" w:name="_Toc69899390"/>
      <w:r w:rsidRPr="001F5ABC">
        <w:rPr>
          <w:rFonts w:ascii="Oracle Sans" w:hAnsi="Oracle Sans" w:cs="Arial"/>
          <w:b/>
          <w:sz w:val="22"/>
          <w:szCs w:val="22"/>
        </w:rPr>
        <w:t>Appendix B – Change Control Procedure</w:t>
      </w:r>
      <w:bookmarkEnd w:id="52"/>
      <w:bookmarkEnd w:id="53"/>
    </w:p>
    <w:p w14:paraId="26BA610B" w14:textId="77777777" w:rsidR="008F09BF" w:rsidRPr="00EF6A8C" w:rsidRDefault="008F09BF" w:rsidP="001F5ABC">
      <w:pPr>
        <w:overflowPunct/>
        <w:autoSpaceDE/>
        <w:autoSpaceDN/>
        <w:adjustRightInd/>
        <w:textAlignment w:val="auto"/>
        <w:rPr>
          <w:rFonts w:ascii="Oracle Sans" w:hAnsi="Oracle Sans" w:cs="Arial"/>
          <w:b/>
          <w:sz w:val="22"/>
          <w:szCs w:val="22"/>
        </w:rPr>
      </w:pPr>
    </w:p>
    <w:p w14:paraId="13D43658" w14:textId="77777777" w:rsidR="008F09BF" w:rsidRPr="00EF6A8C" w:rsidRDefault="008F09BF" w:rsidP="008F09BF">
      <w:pPr>
        <w:pStyle w:val="OracleText"/>
        <w:jc w:val="both"/>
        <w:rPr>
          <w:rFonts w:ascii="Oracle Sans" w:hAnsi="Oracle Sans" w:cs="Arial"/>
          <w:color w:val="000000" w:themeColor="text1"/>
          <w:szCs w:val="22"/>
          <w:lang w:val="en-ZA"/>
        </w:rPr>
      </w:pPr>
      <w:r w:rsidRPr="00EF6A8C">
        <w:rPr>
          <w:rFonts w:ascii="Oracle Sans" w:hAnsi="Oracle Sans" w:cs="Arial"/>
          <w:b/>
          <w:color w:val="000000" w:themeColor="text1"/>
          <w:szCs w:val="22"/>
          <w:lang w:val="en-ZA"/>
        </w:rPr>
        <w:t>Part 1: Procedures</w:t>
      </w:r>
    </w:p>
    <w:p w14:paraId="4F359154" w14:textId="77777777" w:rsidR="008F09BF" w:rsidRPr="00EF6A8C" w:rsidRDefault="008F09BF" w:rsidP="008F09BF">
      <w:pPr>
        <w:pStyle w:val="OracleText"/>
        <w:numPr>
          <w:ilvl w:val="1"/>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MCB and Oracle shall discuss changes proposed by either party and such discussion shall result in either</w:t>
      </w:r>
    </w:p>
    <w:p w14:paraId="551528AB" w14:textId="26F90A5E"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Agreement not to proceed further with the change.</w:t>
      </w:r>
    </w:p>
    <w:p w14:paraId="27C60A34" w14:textId="5AA35F28"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In a written request for a change by MCB.</w:t>
      </w:r>
    </w:p>
    <w:p w14:paraId="73823DCF" w14:textId="674387F9"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A recommendation for a change by Oracle.</w:t>
      </w:r>
    </w:p>
    <w:p w14:paraId="668A34FE" w14:textId="77777777" w:rsidR="008F09BF" w:rsidRPr="00EF6A8C" w:rsidRDefault="008F09BF" w:rsidP="008F09BF">
      <w:pPr>
        <w:pStyle w:val="OracleText"/>
        <w:numPr>
          <w:ilvl w:val="1"/>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Where a written request for</w:t>
      </w:r>
      <w:r w:rsidRPr="00EF6A8C">
        <w:rPr>
          <w:rFonts w:ascii="Oracle Sans" w:hAnsi="Oracle Sans" w:cs="Arial"/>
          <w:noProof/>
          <w:color w:val="000000" w:themeColor="text1"/>
          <w:szCs w:val="22"/>
          <w:lang w:val="en-ZA"/>
        </w:rPr>
        <w:t xml:space="preserve"> change</w:t>
      </w:r>
      <w:r w:rsidRPr="00EF6A8C">
        <w:rPr>
          <w:rFonts w:ascii="Oracle Sans" w:hAnsi="Oracle Sans" w:cs="Arial"/>
          <w:color w:val="000000" w:themeColor="text1"/>
          <w:szCs w:val="22"/>
          <w:lang w:val="en-ZA"/>
        </w:rPr>
        <w:t xml:space="preserve"> </w:t>
      </w:r>
      <w:r w:rsidRPr="00EF6A8C">
        <w:rPr>
          <w:rFonts w:ascii="Oracle Sans" w:hAnsi="Oracle Sans" w:cs="Arial"/>
          <w:noProof/>
          <w:color w:val="000000" w:themeColor="text1"/>
          <w:szCs w:val="22"/>
          <w:lang w:val="en-ZA"/>
        </w:rPr>
        <w:t>is received</w:t>
      </w:r>
      <w:r w:rsidRPr="00EF6A8C">
        <w:rPr>
          <w:rFonts w:ascii="Oracle Sans" w:hAnsi="Oracle Sans" w:cs="Arial"/>
          <w:color w:val="000000" w:themeColor="text1"/>
          <w:szCs w:val="22"/>
          <w:lang w:val="en-ZA"/>
        </w:rPr>
        <w:t xml:space="preserve"> from MCB, </w:t>
      </w:r>
      <w:r w:rsidRPr="00EF6A8C">
        <w:rPr>
          <w:rFonts w:ascii="Oracle Sans" w:eastAsia="Arial" w:hAnsi="Oracle Sans" w:cs="Arial"/>
          <w:color w:val="000000" w:themeColor="text1"/>
          <w:szCs w:val="22"/>
          <w:lang w:val="en-ZA"/>
        </w:rPr>
        <w:t xml:space="preserve">Oracle usually submits an </w:t>
      </w:r>
      <w:r w:rsidRPr="00EF6A8C">
        <w:rPr>
          <w:rFonts w:ascii="Oracle Sans" w:hAnsi="Oracle Sans" w:cs="Arial"/>
          <w:color w:val="000000" w:themeColor="text1"/>
          <w:szCs w:val="22"/>
          <w:lang w:val="en-ZA"/>
        </w:rPr>
        <w:t>Ordering Document Amendment (ODA) to MCB within a reasonable timeframe once the terms are mutually agreed.</w:t>
      </w:r>
    </w:p>
    <w:p w14:paraId="5F1FEBC8" w14:textId="77777777" w:rsidR="008F09BF" w:rsidRPr="00EF6A8C" w:rsidRDefault="008F09BF" w:rsidP="008F09BF">
      <w:pPr>
        <w:pStyle w:val="OracleText"/>
        <w:numPr>
          <w:ilvl w:val="1"/>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xml:space="preserve">A recommendation for a change by Oracle shall be submitted as an ODA direct to MCB at the time of such </w:t>
      </w:r>
      <w:r w:rsidRPr="00EF6A8C">
        <w:rPr>
          <w:rFonts w:ascii="Oracle Sans" w:hAnsi="Oracle Sans" w:cs="Arial"/>
          <w:noProof/>
          <w:color w:val="000000" w:themeColor="text1"/>
          <w:szCs w:val="22"/>
          <w:lang w:val="en-ZA"/>
        </w:rPr>
        <w:t>recommendation</w:t>
      </w:r>
      <w:r w:rsidRPr="00EF6A8C">
        <w:rPr>
          <w:rFonts w:ascii="Oracle Sans" w:hAnsi="Oracle Sans" w:cs="Arial"/>
          <w:color w:val="000000" w:themeColor="text1"/>
          <w:szCs w:val="22"/>
          <w:lang w:val="en-ZA"/>
        </w:rPr>
        <w:t>.</w:t>
      </w:r>
    </w:p>
    <w:p w14:paraId="66A54CFE" w14:textId="77777777" w:rsidR="008F09BF" w:rsidRPr="00EF6A8C" w:rsidRDefault="008F09BF" w:rsidP="008F09BF">
      <w:pPr>
        <w:pStyle w:val="OracleText"/>
        <w:numPr>
          <w:ilvl w:val="1"/>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Each ODA shall contain:</w:t>
      </w:r>
    </w:p>
    <w:p w14:paraId="6E879758"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the title of the change</w:t>
      </w:r>
    </w:p>
    <w:p w14:paraId="62C5FA76"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xml:space="preserve">the originator and date of the request or </w:t>
      </w:r>
      <w:r w:rsidRPr="00EF6A8C">
        <w:rPr>
          <w:rFonts w:ascii="Oracle Sans" w:hAnsi="Oracle Sans" w:cs="Arial"/>
          <w:noProof/>
          <w:color w:val="000000" w:themeColor="text1"/>
          <w:szCs w:val="22"/>
          <w:lang w:val="en-ZA"/>
        </w:rPr>
        <w:t>recommendation</w:t>
      </w:r>
      <w:r w:rsidRPr="00EF6A8C">
        <w:rPr>
          <w:rFonts w:ascii="Oracle Sans" w:hAnsi="Oracle Sans" w:cs="Arial"/>
          <w:color w:val="000000" w:themeColor="text1"/>
          <w:szCs w:val="22"/>
          <w:lang w:val="en-ZA"/>
        </w:rPr>
        <w:t xml:space="preserve"> for the change</w:t>
      </w:r>
    </w:p>
    <w:p w14:paraId="6026657F"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the reason for the change</w:t>
      </w:r>
    </w:p>
    <w:p w14:paraId="3C1090CE"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xml:space="preserve">full details of the </w:t>
      </w:r>
      <w:r w:rsidRPr="00EF6A8C">
        <w:rPr>
          <w:rFonts w:ascii="Oracle Sans" w:hAnsi="Oracle Sans" w:cs="Arial"/>
          <w:noProof/>
          <w:color w:val="000000" w:themeColor="text1"/>
          <w:szCs w:val="22"/>
          <w:lang w:val="en-ZA"/>
        </w:rPr>
        <w:t>change</w:t>
      </w:r>
      <w:r w:rsidRPr="00EF6A8C">
        <w:rPr>
          <w:rFonts w:ascii="Oracle Sans" w:hAnsi="Oracle Sans" w:cs="Arial"/>
          <w:color w:val="000000" w:themeColor="text1"/>
          <w:szCs w:val="22"/>
          <w:lang w:val="en-ZA"/>
        </w:rPr>
        <w:t xml:space="preserve"> including any specifications and user facilities</w:t>
      </w:r>
    </w:p>
    <w:p w14:paraId="628FF63E"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the price, if any, of the change</w:t>
      </w:r>
    </w:p>
    <w:p w14:paraId="47E68655"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a timetable for implementation together with any proposals for acceptance of the change</w:t>
      </w:r>
    </w:p>
    <w:p w14:paraId="71BC549A"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a schedule of payments if appropriate</w:t>
      </w:r>
    </w:p>
    <w:p w14:paraId="61067D19"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the impact, if any, of the change on other aspects of the project including but not limited to:</w:t>
      </w:r>
    </w:p>
    <w:p w14:paraId="50FA0A50"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milestones</w:t>
      </w:r>
    </w:p>
    <w:p w14:paraId="236A7DEC"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the overall contractual timetable</w:t>
      </w:r>
    </w:p>
    <w:p w14:paraId="476D9EED"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project implementation plan</w:t>
      </w:r>
    </w:p>
    <w:p w14:paraId="5376BBEB"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the price/charges</w:t>
      </w:r>
    </w:p>
    <w:p w14:paraId="0D140DB3"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the overall payment schedules</w:t>
      </w:r>
    </w:p>
    <w:p w14:paraId="555E5202"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documentation list</w:t>
      </w:r>
    </w:p>
    <w:p w14:paraId="1E7D0998"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resources</w:t>
      </w:r>
    </w:p>
    <w:p w14:paraId="3DE5D127"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contractual issues</w:t>
      </w:r>
    </w:p>
    <w:p w14:paraId="3495A334"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lastRenderedPageBreak/>
        <w:t>system configuration</w:t>
      </w:r>
    </w:p>
    <w:p w14:paraId="6BA2DA27"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xml:space="preserve">The date of expiry of the ODA, which will normally be 14 days from the </w:t>
      </w:r>
      <w:r w:rsidRPr="00EF6A8C">
        <w:rPr>
          <w:rFonts w:ascii="Oracle Sans" w:hAnsi="Oracle Sans" w:cs="Arial"/>
          <w:noProof/>
          <w:color w:val="000000" w:themeColor="text1"/>
          <w:szCs w:val="22"/>
          <w:lang w:val="en-ZA"/>
        </w:rPr>
        <w:t>time</w:t>
      </w:r>
      <w:r w:rsidRPr="00EF6A8C">
        <w:rPr>
          <w:rFonts w:ascii="Oracle Sans" w:hAnsi="Oracle Sans" w:cs="Arial"/>
          <w:color w:val="000000" w:themeColor="text1"/>
          <w:szCs w:val="22"/>
          <w:lang w:val="en-ZA"/>
        </w:rPr>
        <w:t xml:space="preserve"> of creation unless agreed otherwise.</w:t>
      </w:r>
    </w:p>
    <w:p w14:paraId="61980952"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Provision for signature by MCB and by Oracle.</w:t>
      </w:r>
    </w:p>
    <w:p w14:paraId="20AA7212" w14:textId="77777777" w:rsidR="008F09BF" w:rsidRPr="00EF6A8C" w:rsidRDefault="008F09BF" w:rsidP="008F09BF">
      <w:pPr>
        <w:pStyle w:val="OracleText"/>
        <w:numPr>
          <w:ilvl w:val="1"/>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xml:space="preserve">Oracle shall raise the ODA by allocating a sequential number when a request for change </w:t>
      </w:r>
      <w:r w:rsidRPr="00EF6A8C">
        <w:rPr>
          <w:rFonts w:ascii="Oracle Sans" w:hAnsi="Oracle Sans" w:cs="Arial"/>
          <w:noProof/>
          <w:color w:val="000000" w:themeColor="text1"/>
          <w:szCs w:val="22"/>
          <w:lang w:val="en-ZA"/>
        </w:rPr>
        <w:t>is made</w:t>
      </w:r>
      <w:r w:rsidRPr="00EF6A8C">
        <w:rPr>
          <w:rFonts w:ascii="Oracle Sans" w:hAnsi="Oracle Sans" w:cs="Arial"/>
          <w:color w:val="000000" w:themeColor="text1"/>
          <w:szCs w:val="22"/>
          <w:lang w:val="en-ZA"/>
        </w:rPr>
        <w:t>.</w:t>
      </w:r>
    </w:p>
    <w:p w14:paraId="45E6E9DD" w14:textId="77777777" w:rsidR="008F09BF" w:rsidRPr="00EF6A8C" w:rsidRDefault="008F09BF" w:rsidP="008F09BF">
      <w:pPr>
        <w:pStyle w:val="OracleText"/>
        <w:numPr>
          <w:ilvl w:val="1"/>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For each ODA submitted, MCB</w:t>
      </w:r>
      <w:r w:rsidRPr="00EF6A8C">
        <w:rPr>
          <w:rFonts w:ascii="Oracle Sans" w:hAnsi="Oracle Sans" w:cs="Arial"/>
          <w:noProof/>
          <w:color w:val="000000" w:themeColor="text1"/>
          <w:szCs w:val="22"/>
          <w:lang w:val="en-ZA"/>
        </w:rPr>
        <w:t xml:space="preserve"> shall see</w:t>
      </w:r>
      <w:r w:rsidRPr="00EF6A8C">
        <w:rPr>
          <w:rFonts w:ascii="Oracle Sans" w:hAnsi="Oracle Sans" w:cs="Arial"/>
          <w:color w:val="000000" w:themeColor="text1"/>
          <w:szCs w:val="22"/>
          <w:lang w:val="en-ZA"/>
        </w:rPr>
        <w:t xml:space="preserve"> within the period of the validity of the ODA as applicable:</w:t>
      </w:r>
    </w:p>
    <w:p w14:paraId="46A6AE82"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xml:space="preserve">Authorise the initial analysis of the ODA at daily </w:t>
      </w:r>
      <w:r w:rsidRPr="00EF6A8C">
        <w:rPr>
          <w:rFonts w:ascii="Oracle Sans" w:hAnsi="Oracle Sans" w:cs="Arial"/>
          <w:noProof/>
          <w:color w:val="000000" w:themeColor="text1"/>
          <w:szCs w:val="22"/>
          <w:lang w:val="en-ZA"/>
        </w:rPr>
        <w:t>Time,</w:t>
      </w:r>
      <w:r w:rsidRPr="00EF6A8C">
        <w:rPr>
          <w:rFonts w:ascii="Oracle Sans" w:hAnsi="Oracle Sans" w:cs="Arial"/>
          <w:color w:val="000000" w:themeColor="text1"/>
          <w:szCs w:val="22"/>
          <w:lang w:val="en-ZA"/>
        </w:rPr>
        <w:t xml:space="preserve"> and Materials rates agreed to </w:t>
      </w:r>
      <w:r w:rsidRPr="00EF6A8C">
        <w:rPr>
          <w:rFonts w:ascii="Oracle Sans" w:hAnsi="Oracle Sans" w:cs="Arial"/>
          <w:noProof/>
          <w:color w:val="000000" w:themeColor="text1"/>
          <w:szCs w:val="22"/>
          <w:lang w:val="en-ZA"/>
        </w:rPr>
        <w:t>be paid</w:t>
      </w:r>
      <w:r w:rsidRPr="00EF6A8C">
        <w:rPr>
          <w:rFonts w:ascii="Oracle Sans" w:hAnsi="Oracle Sans" w:cs="Arial"/>
          <w:color w:val="000000" w:themeColor="text1"/>
          <w:szCs w:val="22"/>
          <w:lang w:val="en-ZA"/>
        </w:rPr>
        <w:t xml:space="preserve"> to Oracle.</w:t>
      </w:r>
    </w:p>
    <w:p w14:paraId="0381884C"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noProof/>
          <w:color w:val="000000" w:themeColor="text1"/>
          <w:szCs w:val="22"/>
          <w:lang w:val="en-ZA"/>
        </w:rPr>
        <w:t>Evaluate</w:t>
      </w:r>
      <w:r w:rsidRPr="00EF6A8C">
        <w:rPr>
          <w:rFonts w:ascii="Oracle Sans" w:hAnsi="Oracle Sans" w:cs="Arial"/>
          <w:color w:val="000000" w:themeColor="text1"/>
          <w:szCs w:val="22"/>
          <w:lang w:val="en-ZA"/>
        </w:rPr>
        <w:t xml:space="preserve"> the ODA and as appropriate either:</w:t>
      </w:r>
    </w:p>
    <w:p w14:paraId="1B5681A3"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request further information; or</w:t>
      </w:r>
    </w:p>
    <w:p w14:paraId="60B7FC44" w14:textId="77777777" w:rsidR="008F09BF" w:rsidRPr="00EF6A8C" w:rsidRDefault="008F09BF" w:rsidP="008F09BF">
      <w:pPr>
        <w:pStyle w:val="OracleText"/>
        <w:numPr>
          <w:ilvl w:val="3"/>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approve the ODA and authorise the work; or</w:t>
      </w:r>
    </w:p>
    <w:p w14:paraId="0D55A36F" w14:textId="77777777" w:rsidR="008F09BF" w:rsidRPr="00EF6A8C" w:rsidRDefault="008F09BF" w:rsidP="008F09BF">
      <w:pPr>
        <w:pStyle w:val="OracleText"/>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w:t>
      </w:r>
      <w:r w:rsidRPr="00EF6A8C">
        <w:rPr>
          <w:rFonts w:ascii="Oracle Sans" w:hAnsi="Oracle Sans" w:cs="Arial"/>
          <w:color w:val="000000" w:themeColor="text1"/>
          <w:szCs w:val="22"/>
          <w:lang w:val="en-ZA"/>
        </w:rPr>
        <w:tab/>
        <w:t>notify Oracle of the rejection of the ODA</w:t>
      </w:r>
    </w:p>
    <w:p w14:paraId="296B8DED" w14:textId="77777777" w:rsidR="008F09BF" w:rsidRPr="00EF6A8C" w:rsidRDefault="008F09BF" w:rsidP="008F09BF">
      <w:pPr>
        <w:pStyle w:val="OracleText"/>
        <w:numPr>
          <w:ilvl w:val="2"/>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 xml:space="preserve">Arrange for </w:t>
      </w:r>
      <w:r w:rsidRPr="00EF6A8C">
        <w:rPr>
          <w:rFonts w:ascii="Oracle Sans" w:hAnsi="Oracle Sans" w:cs="Arial"/>
          <w:noProof/>
          <w:color w:val="000000" w:themeColor="text1"/>
          <w:szCs w:val="22"/>
          <w:lang w:val="en-ZA"/>
        </w:rPr>
        <w:t>two</w:t>
      </w:r>
      <w:r w:rsidRPr="00EF6A8C">
        <w:rPr>
          <w:rFonts w:ascii="Oracle Sans" w:hAnsi="Oracle Sans" w:cs="Arial"/>
          <w:color w:val="000000" w:themeColor="text1"/>
          <w:szCs w:val="22"/>
          <w:lang w:val="en-ZA"/>
        </w:rPr>
        <w:t xml:space="preserve"> copies of an approved ODA to be signed by or on MCB behalf and Oracle.</w:t>
      </w:r>
    </w:p>
    <w:p w14:paraId="464CA731" w14:textId="73EDA42A" w:rsidR="008F09BF" w:rsidRPr="00EF6A8C" w:rsidRDefault="008F09BF" w:rsidP="001F5ABC">
      <w:pPr>
        <w:pStyle w:val="OracleText"/>
        <w:numPr>
          <w:ilvl w:val="1"/>
          <w:numId w:val="63"/>
        </w:numPr>
        <w:jc w:val="both"/>
        <w:rPr>
          <w:rFonts w:ascii="Oracle Sans" w:hAnsi="Oracle Sans" w:cs="Arial"/>
          <w:color w:val="000000" w:themeColor="text1"/>
          <w:szCs w:val="22"/>
          <w:lang w:val="en-ZA"/>
        </w:rPr>
      </w:pPr>
      <w:r w:rsidRPr="00EF6A8C">
        <w:rPr>
          <w:rFonts w:ascii="Oracle Sans" w:hAnsi="Oracle Sans" w:cs="Arial"/>
          <w:color w:val="000000" w:themeColor="text1"/>
          <w:szCs w:val="22"/>
          <w:lang w:val="en-ZA"/>
        </w:rPr>
        <w:t>Acceptance of an ODA shall be in writing, accompanied by a copy of the signed ODA, and shall constitute a formal amendment to the Exhibit.</w:t>
      </w:r>
    </w:p>
    <w:p w14:paraId="7EBFDEA2" w14:textId="77777777" w:rsidR="008F09BF" w:rsidRPr="00EF6A8C" w:rsidRDefault="008F09BF" w:rsidP="001F5ABC">
      <w:pPr>
        <w:pStyle w:val="OracleText"/>
        <w:jc w:val="both"/>
        <w:rPr>
          <w:rFonts w:ascii="Oracle Sans" w:hAnsi="Oracle Sans" w:cs="Arial"/>
          <w:color w:val="000000" w:themeColor="text1"/>
          <w:szCs w:val="22"/>
          <w:lang w:val="en-ZA"/>
        </w:rPr>
      </w:pPr>
    </w:p>
    <w:p w14:paraId="05B6D6A6" w14:textId="77777777" w:rsidR="008F09BF" w:rsidRPr="00EF6A8C" w:rsidRDefault="008F09BF" w:rsidP="008F09BF">
      <w:pPr>
        <w:pStyle w:val="OracleText"/>
        <w:jc w:val="both"/>
        <w:rPr>
          <w:rFonts w:ascii="Oracle Sans" w:hAnsi="Oracle Sans" w:cs="Arial"/>
          <w:color w:val="000000" w:themeColor="text1"/>
          <w:szCs w:val="22"/>
          <w:lang w:val="en-ZA"/>
        </w:rPr>
      </w:pPr>
      <w:r w:rsidRPr="00EF6A8C">
        <w:rPr>
          <w:rFonts w:ascii="Oracle Sans" w:hAnsi="Oracle Sans" w:cs="Arial"/>
          <w:b/>
          <w:bCs/>
          <w:color w:val="000000" w:themeColor="text1"/>
          <w:szCs w:val="22"/>
          <w:lang w:val="en-ZA"/>
        </w:rPr>
        <w:t>Part 2: Change Control Process</w:t>
      </w:r>
    </w:p>
    <w:p w14:paraId="5729A4DB" w14:textId="2FA7C663" w:rsidR="008F09BF" w:rsidRPr="00EF6A8C" w:rsidRDefault="008F09BF" w:rsidP="001F5ABC">
      <w:pPr>
        <w:overflowPunct/>
        <w:autoSpaceDE/>
        <w:autoSpaceDN/>
        <w:adjustRightInd/>
        <w:textAlignment w:val="auto"/>
        <w:rPr>
          <w:rFonts w:ascii="Oracle Sans" w:hAnsi="Oracle Sans" w:cs="Arial"/>
          <w:color w:val="000000" w:themeColor="text1"/>
          <w:sz w:val="22"/>
          <w:szCs w:val="22"/>
          <w:lang w:val="en-ZA"/>
        </w:rPr>
      </w:pPr>
      <w:r w:rsidRPr="001F5ABC">
        <w:rPr>
          <w:rFonts w:ascii="Oracle Sans" w:hAnsi="Oracle Sans" w:cs="Arial"/>
          <w:color w:val="000000" w:themeColor="text1"/>
          <w:sz w:val="22"/>
          <w:szCs w:val="22"/>
          <w:lang w:val="en-ZA"/>
        </w:rPr>
        <w:t xml:space="preserve">Any request for any change in Services must be in writing; this includes requests for changes in project plans, scope, specifications, schedule, designs, requirements, service deliverables, software environment, hardware environment or any other aspect of MCB order. Oracle shall not be obligated to perform tasks related to changes in time, scope, cost, or contractual obligations until MCB and Oracle agree in writing to the proposed change in an amendment to the ordering document </w:t>
      </w:r>
      <w:r w:rsidRPr="001F5ABC">
        <w:rPr>
          <w:rFonts w:ascii="Oracle Sans" w:hAnsi="Oracle Sans" w:cs="Arial"/>
          <w:noProof/>
          <w:color w:val="000000" w:themeColor="text1"/>
          <w:sz w:val="22"/>
          <w:szCs w:val="22"/>
          <w:lang w:val="en-ZA"/>
        </w:rPr>
        <w:t>and</w:t>
      </w:r>
      <w:r w:rsidRPr="001F5ABC">
        <w:rPr>
          <w:rFonts w:ascii="Oracle Sans" w:hAnsi="Oracle Sans" w:cs="Arial"/>
          <w:color w:val="000000" w:themeColor="text1"/>
          <w:sz w:val="22"/>
          <w:szCs w:val="22"/>
          <w:lang w:val="en-ZA"/>
        </w:rPr>
        <w:t xml:space="preserve"> applicable Exhibit(s).</w:t>
      </w:r>
    </w:p>
    <w:p w14:paraId="21CCE4F7" w14:textId="77777777" w:rsidR="008F09BF" w:rsidRPr="00EF6A8C" w:rsidRDefault="008F09BF" w:rsidP="001F5ABC">
      <w:pPr>
        <w:overflowPunct/>
        <w:autoSpaceDE/>
        <w:autoSpaceDN/>
        <w:adjustRightInd/>
        <w:textAlignment w:val="auto"/>
        <w:rPr>
          <w:rFonts w:ascii="Oracle Sans" w:hAnsi="Oracle Sans" w:cs="Arial"/>
          <w:color w:val="000000" w:themeColor="text1"/>
          <w:sz w:val="22"/>
          <w:szCs w:val="22"/>
          <w:lang w:val="en-ZA"/>
        </w:rPr>
      </w:pPr>
    </w:p>
    <w:p w14:paraId="4C7891CD" w14:textId="487E368B" w:rsidR="008F09BF" w:rsidRPr="00EF6A8C" w:rsidRDefault="008F09BF">
      <w:pPr>
        <w:overflowPunct/>
        <w:autoSpaceDE/>
        <w:autoSpaceDN/>
        <w:adjustRightInd/>
        <w:textAlignment w:val="auto"/>
        <w:rPr>
          <w:rFonts w:ascii="Oracle Sans" w:hAnsi="Oracle Sans"/>
          <w:b/>
          <w:sz w:val="22"/>
          <w:szCs w:val="22"/>
        </w:rPr>
      </w:pPr>
      <w:r w:rsidRPr="00EF6A8C">
        <w:rPr>
          <w:rFonts w:ascii="Oracle Sans" w:hAnsi="Oracle Sans"/>
          <w:b/>
          <w:sz w:val="22"/>
          <w:szCs w:val="22"/>
        </w:rPr>
        <w:br w:type="page"/>
      </w:r>
    </w:p>
    <w:p w14:paraId="2CFF60DE" w14:textId="2A564B44" w:rsidR="008F09BF" w:rsidRPr="00EF6A8C" w:rsidRDefault="008F09BF" w:rsidP="001F5ABC">
      <w:pPr>
        <w:overflowPunct/>
        <w:autoSpaceDE/>
        <w:autoSpaceDN/>
        <w:adjustRightInd/>
        <w:textAlignment w:val="auto"/>
        <w:rPr>
          <w:rFonts w:ascii="Oracle Sans" w:hAnsi="Oracle Sans" w:cs="Arial"/>
          <w:b/>
          <w:sz w:val="22"/>
          <w:szCs w:val="22"/>
        </w:rPr>
      </w:pPr>
      <w:r w:rsidRPr="00EF6A8C">
        <w:rPr>
          <w:rFonts w:ascii="Oracle Sans" w:hAnsi="Oracle Sans"/>
          <w:b/>
          <w:sz w:val="22"/>
          <w:szCs w:val="22"/>
        </w:rPr>
        <w:lastRenderedPageBreak/>
        <w:tab/>
      </w:r>
      <w:r w:rsidRPr="00EF6A8C">
        <w:rPr>
          <w:rFonts w:ascii="Oracle Sans" w:hAnsi="Oracle Sans"/>
          <w:b/>
          <w:sz w:val="22"/>
          <w:szCs w:val="22"/>
        </w:rPr>
        <w:tab/>
      </w:r>
      <w:r w:rsidRPr="00EF6A8C">
        <w:rPr>
          <w:rFonts w:ascii="Oracle Sans" w:hAnsi="Oracle Sans"/>
          <w:b/>
          <w:sz w:val="22"/>
          <w:szCs w:val="22"/>
        </w:rPr>
        <w:tab/>
      </w:r>
      <w:r w:rsidRPr="00EF6A8C">
        <w:rPr>
          <w:rFonts w:ascii="Oracle Sans" w:hAnsi="Oracle Sans"/>
          <w:b/>
          <w:sz w:val="22"/>
          <w:szCs w:val="22"/>
        </w:rPr>
        <w:tab/>
      </w:r>
      <w:r w:rsidRPr="00EF6A8C">
        <w:rPr>
          <w:rFonts w:ascii="Oracle Sans" w:hAnsi="Oracle Sans"/>
          <w:b/>
          <w:sz w:val="22"/>
          <w:szCs w:val="22"/>
        </w:rPr>
        <w:tab/>
      </w:r>
      <w:bookmarkStart w:id="54" w:name="_Toc69899391"/>
      <w:r w:rsidRPr="001F5ABC">
        <w:rPr>
          <w:rFonts w:ascii="Oracle Sans" w:hAnsi="Oracle Sans" w:cs="Arial"/>
          <w:b/>
          <w:sz w:val="22"/>
          <w:szCs w:val="22"/>
        </w:rPr>
        <w:t>Appendix C – Complexity Guidelines</w:t>
      </w:r>
      <w:bookmarkEnd w:id="54"/>
    </w:p>
    <w:p w14:paraId="21CF5CDB" w14:textId="77777777" w:rsidR="008F09BF" w:rsidRPr="00EF6A8C" w:rsidRDefault="008F09BF" w:rsidP="001F5ABC">
      <w:pPr>
        <w:overflowPunct/>
        <w:autoSpaceDE/>
        <w:autoSpaceDN/>
        <w:adjustRightInd/>
        <w:textAlignment w:val="auto"/>
        <w:rPr>
          <w:rFonts w:ascii="Oracle Sans" w:hAnsi="Oracle Sans" w:cs="Arial"/>
          <w:b/>
          <w:sz w:val="22"/>
          <w:szCs w:val="22"/>
        </w:rPr>
      </w:pPr>
    </w:p>
    <w:p w14:paraId="5191A3D1" w14:textId="14DAFE50" w:rsidR="008F09BF" w:rsidRPr="001F5ABC" w:rsidRDefault="008F09BF" w:rsidP="001F5ABC">
      <w:pPr>
        <w:overflowPunct/>
        <w:autoSpaceDE/>
        <w:autoSpaceDN/>
        <w:adjustRightInd/>
        <w:textAlignment w:val="auto"/>
        <w:rPr>
          <w:rFonts w:ascii="Oracle Sans" w:hAnsi="Oracle Sans" w:cs="Arial"/>
          <w:sz w:val="22"/>
          <w:szCs w:val="22"/>
          <w:lang w:val="en-ZA"/>
        </w:rPr>
      </w:pPr>
      <w:r w:rsidRPr="001F5ABC">
        <w:rPr>
          <w:rFonts w:ascii="Oracle Sans" w:hAnsi="Oracle Sans" w:cs="Arial"/>
          <w:sz w:val="22"/>
          <w:szCs w:val="22"/>
          <w:lang w:val="en-ZA"/>
        </w:rPr>
        <w:t>Oracle Unified Method Complexity definition for Identity Access Management (IAM) components are given below:</w:t>
      </w:r>
    </w:p>
    <w:p w14:paraId="71C1049D" w14:textId="77777777" w:rsidR="008F09BF" w:rsidRPr="001F5ABC" w:rsidRDefault="008F09BF" w:rsidP="001F5ABC">
      <w:pPr>
        <w:overflowPunct/>
        <w:autoSpaceDE/>
        <w:autoSpaceDN/>
        <w:adjustRightInd/>
        <w:textAlignment w:val="auto"/>
        <w:rPr>
          <w:rFonts w:ascii="Oracle Sans" w:hAnsi="Oracle Sans" w:cs="Arial"/>
          <w:sz w:val="22"/>
          <w:szCs w:val="22"/>
          <w:lang w:val="en-Z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036"/>
        <w:gridCol w:w="8003"/>
      </w:tblGrid>
      <w:tr w:rsidR="008F09BF" w:rsidRPr="00EF6A8C" w14:paraId="67C99856" w14:textId="77777777" w:rsidTr="00113704">
        <w:trPr>
          <w:trHeight w:val="405"/>
          <w:jc w:val="center"/>
        </w:trPr>
        <w:tc>
          <w:tcPr>
            <w:tcW w:w="10768" w:type="dxa"/>
            <w:gridSpan w:val="3"/>
            <w:noWrap/>
            <w:hideMark/>
          </w:tcPr>
          <w:p w14:paraId="41940D28" w14:textId="77777777" w:rsidR="008F09BF" w:rsidRPr="00EF6A8C" w:rsidRDefault="008F09BF" w:rsidP="001F5ABC">
            <w:pPr>
              <w:jc w:val="center"/>
              <w:rPr>
                <w:rFonts w:ascii="Oracle Sans" w:hAnsi="Oracle Sans" w:cs="Arial"/>
                <w:b/>
                <w:bCs/>
                <w:sz w:val="22"/>
                <w:szCs w:val="22"/>
                <w:lang w:eastAsia="zh-CN"/>
              </w:rPr>
            </w:pPr>
            <w:r w:rsidRPr="00EF6A8C">
              <w:rPr>
                <w:rFonts w:ascii="Oracle Sans" w:hAnsi="Oracle Sans" w:cs="Arial"/>
                <w:b/>
                <w:bCs/>
                <w:sz w:val="22"/>
                <w:szCs w:val="22"/>
                <w:lang w:eastAsia="zh-CN"/>
              </w:rPr>
              <w:t>Complexity Definition for IAM</w:t>
            </w:r>
          </w:p>
        </w:tc>
      </w:tr>
      <w:tr w:rsidR="008F09BF" w:rsidRPr="00EF6A8C" w14:paraId="212F7393" w14:textId="77777777" w:rsidTr="001F5ABC">
        <w:trPr>
          <w:trHeight w:val="390"/>
          <w:jc w:val="center"/>
        </w:trPr>
        <w:tc>
          <w:tcPr>
            <w:tcW w:w="729" w:type="dxa"/>
            <w:noWrap/>
            <w:vAlign w:val="center"/>
            <w:hideMark/>
          </w:tcPr>
          <w:p w14:paraId="3BE60F28" w14:textId="77777777" w:rsidR="008F09BF" w:rsidRPr="00EF6A8C" w:rsidRDefault="008F09BF" w:rsidP="001F5ABC">
            <w:pPr>
              <w:jc w:val="center"/>
              <w:rPr>
                <w:rFonts w:ascii="Oracle Sans" w:hAnsi="Oracle Sans" w:cs="Arial"/>
                <w:b/>
                <w:bCs/>
                <w:sz w:val="22"/>
                <w:szCs w:val="22"/>
                <w:lang w:eastAsia="zh-CN"/>
              </w:rPr>
            </w:pPr>
            <w:r w:rsidRPr="00EF6A8C">
              <w:rPr>
                <w:rFonts w:ascii="Oracle Sans" w:hAnsi="Oracle Sans" w:cs="Arial"/>
                <w:b/>
                <w:bCs/>
                <w:sz w:val="22"/>
                <w:szCs w:val="22"/>
                <w:lang w:eastAsia="zh-CN"/>
              </w:rPr>
              <w:t>S.No</w:t>
            </w:r>
          </w:p>
        </w:tc>
        <w:tc>
          <w:tcPr>
            <w:tcW w:w="2036" w:type="dxa"/>
            <w:noWrap/>
            <w:vAlign w:val="center"/>
            <w:hideMark/>
          </w:tcPr>
          <w:p w14:paraId="03E04B4D" w14:textId="77777777" w:rsidR="008F09BF" w:rsidRPr="00EF6A8C" w:rsidRDefault="008F09BF" w:rsidP="001F5ABC">
            <w:pPr>
              <w:jc w:val="center"/>
              <w:rPr>
                <w:rFonts w:ascii="Oracle Sans" w:hAnsi="Oracle Sans" w:cs="Arial"/>
                <w:b/>
                <w:bCs/>
                <w:sz w:val="22"/>
                <w:szCs w:val="22"/>
                <w:lang w:eastAsia="zh-CN"/>
              </w:rPr>
            </w:pPr>
            <w:r w:rsidRPr="00EF6A8C">
              <w:rPr>
                <w:rFonts w:ascii="Oracle Sans" w:hAnsi="Oracle Sans" w:cs="Arial"/>
                <w:b/>
                <w:bCs/>
                <w:sz w:val="22"/>
                <w:szCs w:val="22"/>
                <w:lang w:eastAsia="zh-CN"/>
              </w:rPr>
              <w:t>Category</w:t>
            </w:r>
          </w:p>
        </w:tc>
        <w:tc>
          <w:tcPr>
            <w:tcW w:w="8003" w:type="dxa"/>
            <w:noWrap/>
            <w:vAlign w:val="center"/>
            <w:hideMark/>
          </w:tcPr>
          <w:p w14:paraId="4EB56D50" w14:textId="77777777" w:rsidR="008F09BF" w:rsidRPr="00EF6A8C" w:rsidRDefault="008F09BF" w:rsidP="001F5ABC">
            <w:pPr>
              <w:jc w:val="center"/>
              <w:rPr>
                <w:rFonts w:ascii="Oracle Sans" w:hAnsi="Oracle Sans" w:cs="Arial"/>
                <w:b/>
                <w:bCs/>
                <w:sz w:val="22"/>
                <w:szCs w:val="22"/>
                <w:lang w:eastAsia="zh-CN"/>
              </w:rPr>
            </w:pPr>
            <w:r w:rsidRPr="00EF6A8C">
              <w:rPr>
                <w:rFonts w:ascii="Oracle Sans" w:hAnsi="Oracle Sans" w:cs="Arial"/>
                <w:b/>
                <w:bCs/>
                <w:sz w:val="22"/>
                <w:szCs w:val="22"/>
                <w:lang w:eastAsia="zh-CN"/>
              </w:rPr>
              <w:t>Definition</w:t>
            </w:r>
          </w:p>
        </w:tc>
      </w:tr>
      <w:tr w:rsidR="008F09BF" w:rsidRPr="00EF6A8C" w14:paraId="2B3DD45F" w14:textId="77777777" w:rsidTr="001F5ABC">
        <w:trPr>
          <w:trHeight w:val="505"/>
          <w:jc w:val="center"/>
        </w:trPr>
        <w:tc>
          <w:tcPr>
            <w:tcW w:w="729" w:type="dxa"/>
            <w:noWrap/>
            <w:vAlign w:val="center"/>
            <w:hideMark/>
          </w:tcPr>
          <w:p w14:paraId="34719C41"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1</w:t>
            </w:r>
          </w:p>
        </w:tc>
        <w:tc>
          <w:tcPr>
            <w:tcW w:w="2036" w:type="dxa"/>
            <w:noWrap/>
            <w:vAlign w:val="center"/>
            <w:hideMark/>
          </w:tcPr>
          <w:p w14:paraId="058438E4"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Very Low</w:t>
            </w:r>
          </w:p>
        </w:tc>
        <w:tc>
          <w:tcPr>
            <w:tcW w:w="8003" w:type="dxa"/>
            <w:hideMark/>
          </w:tcPr>
          <w:p w14:paraId="3C873D0C" w14:textId="77777777" w:rsidR="008F09BF" w:rsidRPr="00EF6A8C" w:rsidRDefault="008F09BF" w:rsidP="00113704">
            <w:pPr>
              <w:jc w:val="both"/>
              <w:rPr>
                <w:rFonts w:ascii="Oracle Sans" w:hAnsi="Oracle Sans" w:cs="Arial"/>
                <w:sz w:val="22"/>
                <w:szCs w:val="22"/>
                <w:lang w:eastAsia="zh-CN"/>
              </w:rPr>
            </w:pPr>
            <w:r w:rsidRPr="00EF6A8C">
              <w:rPr>
                <w:rFonts w:ascii="Oracle Sans" w:hAnsi="Oracle Sans" w:cs="Arial"/>
                <w:sz w:val="22"/>
                <w:szCs w:val="22"/>
                <w:lang w:eastAsia="zh-CN"/>
              </w:rPr>
              <w:t>Email based / manual provisioning for manual process through help desk, etc.</w:t>
            </w:r>
          </w:p>
        </w:tc>
      </w:tr>
      <w:tr w:rsidR="008F09BF" w:rsidRPr="00EF6A8C" w14:paraId="5D67C889" w14:textId="77777777" w:rsidTr="001F5ABC">
        <w:trPr>
          <w:trHeight w:val="1343"/>
          <w:jc w:val="center"/>
        </w:trPr>
        <w:tc>
          <w:tcPr>
            <w:tcW w:w="729" w:type="dxa"/>
            <w:noWrap/>
            <w:vAlign w:val="center"/>
            <w:hideMark/>
          </w:tcPr>
          <w:p w14:paraId="7E090046"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2</w:t>
            </w:r>
          </w:p>
        </w:tc>
        <w:tc>
          <w:tcPr>
            <w:tcW w:w="2036" w:type="dxa"/>
            <w:noWrap/>
            <w:vAlign w:val="center"/>
            <w:hideMark/>
          </w:tcPr>
          <w:p w14:paraId="3A5C6D60"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Low</w:t>
            </w:r>
          </w:p>
        </w:tc>
        <w:tc>
          <w:tcPr>
            <w:tcW w:w="8003" w:type="dxa"/>
            <w:hideMark/>
          </w:tcPr>
          <w:p w14:paraId="06DCBDBE" w14:textId="77777777" w:rsidR="008F09BF" w:rsidRPr="00EF6A8C" w:rsidRDefault="008F09BF" w:rsidP="00113704">
            <w:pPr>
              <w:jc w:val="both"/>
              <w:rPr>
                <w:rFonts w:ascii="Oracle Sans" w:hAnsi="Oracle Sans" w:cs="Arial"/>
                <w:sz w:val="22"/>
                <w:szCs w:val="22"/>
                <w:lang w:eastAsia="zh-CN"/>
              </w:rPr>
            </w:pPr>
            <w:r w:rsidRPr="00EF6A8C">
              <w:rPr>
                <w:rFonts w:ascii="Oracle Sans" w:hAnsi="Oracle Sans" w:cs="Arial"/>
                <w:sz w:val="22"/>
                <w:szCs w:val="22"/>
                <w:lang w:eastAsia="zh-CN"/>
              </w:rPr>
              <w:t>Generic Technology Connectors (DB/File/SPML/LDAP), BMC Remedy User Management, Database User Management, Microsoft Active Directory, Microsoft Exchange, Microsoft Windows, Novell eDirectory, Novell GroupWise, Oracle Internet Directory, Sun Java System Directory, UNIX SSH, UNIX Telnet, O365</w:t>
            </w:r>
          </w:p>
        </w:tc>
      </w:tr>
      <w:tr w:rsidR="008F09BF" w:rsidRPr="00EF6A8C" w14:paraId="1E4E915D" w14:textId="77777777" w:rsidTr="001F5ABC">
        <w:trPr>
          <w:trHeight w:val="944"/>
          <w:jc w:val="center"/>
        </w:trPr>
        <w:tc>
          <w:tcPr>
            <w:tcW w:w="729" w:type="dxa"/>
            <w:noWrap/>
            <w:vAlign w:val="center"/>
            <w:hideMark/>
          </w:tcPr>
          <w:p w14:paraId="7185178B"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3</w:t>
            </w:r>
          </w:p>
        </w:tc>
        <w:tc>
          <w:tcPr>
            <w:tcW w:w="2036" w:type="dxa"/>
            <w:noWrap/>
            <w:vAlign w:val="center"/>
            <w:hideMark/>
          </w:tcPr>
          <w:p w14:paraId="19E51F4B"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Moderate</w:t>
            </w:r>
          </w:p>
        </w:tc>
        <w:tc>
          <w:tcPr>
            <w:tcW w:w="8003" w:type="dxa"/>
            <w:hideMark/>
          </w:tcPr>
          <w:p w14:paraId="05EE3407" w14:textId="77777777" w:rsidR="008F09BF" w:rsidRPr="00EF6A8C" w:rsidRDefault="008F09BF" w:rsidP="00113704">
            <w:pPr>
              <w:jc w:val="both"/>
              <w:rPr>
                <w:rFonts w:ascii="Oracle Sans" w:hAnsi="Oracle Sans" w:cs="Arial"/>
                <w:sz w:val="22"/>
                <w:szCs w:val="22"/>
                <w:lang w:eastAsia="zh-CN"/>
              </w:rPr>
            </w:pPr>
            <w:r w:rsidRPr="00EF6A8C">
              <w:rPr>
                <w:rFonts w:ascii="Oracle Sans" w:hAnsi="Oracle Sans" w:cs="Arial"/>
                <w:sz w:val="22"/>
                <w:szCs w:val="22"/>
                <w:lang w:eastAsia="zh-CN"/>
              </w:rPr>
              <w:t>BMC Remedy Ticket Management, Database Application Tables, JD Edwards, Oracle e-Business Employee Reconciliation, PeopleSoft Employee Reconciliation, RAS Authentication Manager, RSA ClearTrust</w:t>
            </w:r>
          </w:p>
        </w:tc>
      </w:tr>
      <w:tr w:rsidR="008F09BF" w:rsidRPr="00EF6A8C" w14:paraId="0B34BEE7" w14:textId="77777777" w:rsidTr="001F5ABC">
        <w:trPr>
          <w:trHeight w:val="1529"/>
          <w:jc w:val="center"/>
        </w:trPr>
        <w:tc>
          <w:tcPr>
            <w:tcW w:w="729" w:type="dxa"/>
            <w:noWrap/>
            <w:vAlign w:val="center"/>
            <w:hideMark/>
          </w:tcPr>
          <w:p w14:paraId="472B65B1"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4</w:t>
            </w:r>
          </w:p>
        </w:tc>
        <w:tc>
          <w:tcPr>
            <w:tcW w:w="2036" w:type="dxa"/>
            <w:noWrap/>
            <w:vAlign w:val="center"/>
            <w:hideMark/>
          </w:tcPr>
          <w:p w14:paraId="66E90706"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Complex</w:t>
            </w:r>
          </w:p>
        </w:tc>
        <w:tc>
          <w:tcPr>
            <w:tcW w:w="8003" w:type="dxa"/>
            <w:hideMark/>
          </w:tcPr>
          <w:p w14:paraId="14BF5536" w14:textId="77777777" w:rsidR="008F09BF" w:rsidRPr="00EF6A8C" w:rsidRDefault="008F09BF" w:rsidP="00113704">
            <w:pPr>
              <w:jc w:val="both"/>
              <w:rPr>
                <w:rFonts w:ascii="Oracle Sans" w:hAnsi="Oracle Sans" w:cs="Arial"/>
                <w:sz w:val="22"/>
                <w:szCs w:val="22"/>
                <w:lang w:eastAsia="zh-CN"/>
              </w:rPr>
            </w:pPr>
            <w:r w:rsidRPr="00EF6A8C">
              <w:rPr>
                <w:rFonts w:ascii="Oracle Sans" w:hAnsi="Oracle Sans" w:cs="Arial"/>
                <w:sz w:val="22"/>
                <w:szCs w:val="22"/>
                <w:lang w:eastAsia="zh-CN"/>
              </w:rPr>
              <w:t>CA-ACF2 Advanced, IBM RACF Standard, IBM RACF Advanced, IBM Lotus Notes and Domino, Enterprise One User Management, Oracle e-Business User Management, Oracle Retail Warehouse Management System, PeopleSoft User Management. Siebel Enterprise Applications, SAP User Management, SAP Employee Reconciliation, SAP Enterprise Portal, Basic Custom Connector, ICF Connectors</w:t>
            </w:r>
          </w:p>
        </w:tc>
      </w:tr>
      <w:tr w:rsidR="008F09BF" w:rsidRPr="00EF6A8C" w14:paraId="4645AB69" w14:textId="77777777" w:rsidTr="001F5ABC">
        <w:trPr>
          <w:trHeight w:val="600"/>
          <w:jc w:val="center"/>
        </w:trPr>
        <w:tc>
          <w:tcPr>
            <w:tcW w:w="729" w:type="dxa"/>
            <w:noWrap/>
            <w:vAlign w:val="center"/>
            <w:hideMark/>
          </w:tcPr>
          <w:p w14:paraId="018C65EF"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5</w:t>
            </w:r>
          </w:p>
        </w:tc>
        <w:tc>
          <w:tcPr>
            <w:tcW w:w="2036" w:type="dxa"/>
            <w:noWrap/>
            <w:vAlign w:val="center"/>
            <w:hideMark/>
          </w:tcPr>
          <w:p w14:paraId="022F3647" w14:textId="77777777" w:rsidR="008F09BF" w:rsidRPr="00EF6A8C" w:rsidRDefault="008F09BF" w:rsidP="001F5ABC">
            <w:pPr>
              <w:jc w:val="center"/>
              <w:rPr>
                <w:rFonts w:ascii="Oracle Sans" w:hAnsi="Oracle Sans" w:cs="Arial"/>
                <w:sz w:val="22"/>
                <w:szCs w:val="22"/>
                <w:lang w:eastAsia="zh-CN"/>
              </w:rPr>
            </w:pPr>
            <w:r w:rsidRPr="00EF6A8C">
              <w:rPr>
                <w:rFonts w:ascii="Oracle Sans" w:hAnsi="Oracle Sans" w:cs="Arial"/>
                <w:sz w:val="22"/>
                <w:szCs w:val="22"/>
                <w:lang w:eastAsia="zh-CN"/>
              </w:rPr>
              <w:t>Very Complex</w:t>
            </w:r>
          </w:p>
        </w:tc>
        <w:tc>
          <w:tcPr>
            <w:tcW w:w="8003" w:type="dxa"/>
            <w:hideMark/>
          </w:tcPr>
          <w:p w14:paraId="6841FAF6" w14:textId="77777777" w:rsidR="008F09BF" w:rsidRPr="00EF6A8C" w:rsidRDefault="008F09BF" w:rsidP="00113704">
            <w:pPr>
              <w:jc w:val="both"/>
              <w:rPr>
                <w:rFonts w:ascii="Oracle Sans" w:hAnsi="Oracle Sans" w:cs="Arial"/>
                <w:sz w:val="22"/>
                <w:szCs w:val="22"/>
                <w:lang w:eastAsia="zh-CN"/>
              </w:rPr>
            </w:pPr>
            <w:r w:rsidRPr="00EF6A8C">
              <w:rPr>
                <w:rFonts w:ascii="Oracle Sans" w:hAnsi="Oracle Sans" w:cs="Arial"/>
                <w:sz w:val="22"/>
                <w:szCs w:val="22"/>
                <w:lang w:eastAsia="zh-CN"/>
              </w:rPr>
              <w:t>CA-Top Secret Advanced, IBM RACF Advanced, SAP CUA, Advanced API manipulated Custom Connector</w:t>
            </w:r>
          </w:p>
        </w:tc>
      </w:tr>
    </w:tbl>
    <w:p w14:paraId="79CDA5EB" w14:textId="77777777" w:rsidR="008F09BF" w:rsidRPr="00EF6A8C" w:rsidRDefault="008F09BF" w:rsidP="008F09BF">
      <w:pPr>
        <w:spacing w:line="120" w:lineRule="auto"/>
        <w:jc w:val="both"/>
        <w:rPr>
          <w:rFonts w:ascii="Oracle Sans" w:hAnsi="Oracle Sans" w:cs="Arial"/>
          <w:sz w:val="22"/>
          <w:szCs w:val="22"/>
          <w:lang w:eastAsia="zh-CN"/>
        </w:rPr>
      </w:pPr>
    </w:p>
    <w:p w14:paraId="61633336" w14:textId="05AD183D" w:rsidR="008F09BF" w:rsidRPr="00EF6A8C" w:rsidRDefault="008F09BF" w:rsidP="008F09BF">
      <w:pPr>
        <w:jc w:val="both"/>
        <w:rPr>
          <w:rFonts w:ascii="Oracle Sans" w:hAnsi="Oracle Sans" w:cs="Arial"/>
          <w:sz w:val="22"/>
          <w:szCs w:val="22"/>
        </w:rPr>
      </w:pPr>
      <w:r w:rsidRPr="00EF6A8C">
        <w:rPr>
          <w:rFonts w:ascii="Oracle Sans" w:hAnsi="Oracle Sans" w:cs="Arial"/>
          <w:sz w:val="22"/>
          <w:szCs w:val="22"/>
        </w:rPr>
        <w:t>Connector complexities of various applications based on Oracle Unified Method definition are listed below for reference:</w:t>
      </w:r>
    </w:p>
    <w:p w14:paraId="35B08EC9" w14:textId="77777777" w:rsidR="008F09BF" w:rsidRPr="00EF6A8C" w:rsidRDefault="008F09BF" w:rsidP="008F09BF">
      <w:pPr>
        <w:numPr>
          <w:ilvl w:val="0"/>
          <w:numId w:val="64"/>
        </w:numPr>
        <w:contextualSpacing/>
        <w:jc w:val="both"/>
        <w:rPr>
          <w:rFonts w:ascii="Oracle Sans" w:hAnsi="Oracle Sans" w:cs="Arial"/>
          <w:sz w:val="22"/>
          <w:szCs w:val="22"/>
        </w:rPr>
      </w:pPr>
      <w:r w:rsidRPr="00EF6A8C">
        <w:rPr>
          <w:rFonts w:ascii="Oracle Sans" w:hAnsi="Oracle Sans" w:cs="Arial"/>
          <w:sz w:val="22"/>
          <w:szCs w:val="22"/>
        </w:rPr>
        <w:t>Microsoft Active Directory Connector  - Low</w:t>
      </w:r>
    </w:p>
    <w:p w14:paraId="51628BA3" w14:textId="77777777" w:rsidR="008F09BF" w:rsidRPr="00EF6A8C" w:rsidRDefault="008F09BF" w:rsidP="008F09BF">
      <w:pPr>
        <w:numPr>
          <w:ilvl w:val="0"/>
          <w:numId w:val="64"/>
        </w:numPr>
        <w:contextualSpacing/>
        <w:jc w:val="both"/>
        <w:rPr>
          <w:rFonts w:ascii="Oracle Sans" w:hAnsi="Oracle Sans" w:cs="Arial"/>
          <w:sz w:val="22"/>
          <w:szCs w:val="22"/>
        </w:rPr>
      </w:pPr>
      <w:r w:rsidRPr="00EF6A8C">
        <w:rPr>
          <w:rFonts w:ascii="Oracle Sans" w:hAnsi="Oracle Sans" w:cs="Arial"/>
          <w:sz w:val="22"/>
          <w:szCs w:val="22"/>
        </w:rPr>
        <w:t>Oracle Internet Directory Connector – Low</w:t>
      </w:r>
    </w:p>
    <w:p w14:paraId="4C93C527" w14:textId="77777777" w:rsidR="008F09BF" w:rsidRPr="00EF6A8C" w:rsidRDefault="008F09BF" w:rsidP="008F09BF">
      <w:pPr>
        <w:numPr>
          <w:ilvl w:val="0"/>
          <w:numId w:val="64"/>
        </w:numPr>
        <w:contextualSpacing/>
        <w:jc w:val="both"/>
        <w:rPr>
          <w:rFonts w:ascii="Oracle Sans" w:hAnsi="Oracle Sans" w:cs="Arial"/>
          <w:sz w:val="22"/>
          <w:szCs w:val="22"/>
        </w:rPr>
      </w:pPr>
      <w:r w:rsidRPr="00EF6A8C">
        <w:rPr>
          <w:rFonts w:ascii="Oracle Sans" w:hAnsi="Oracle Sans" w:cs="Arial"/>
          <w:sz w:val="22"/>
          <w:szCs w:val="22"/>
        </w:rPr>
        <w:t>Microsoft Exchange Connector – Low</w:t>
      </w:r>
    </w:p>
    <w:p w14:paraId="5BFF5A4F" w14:textId="77777777" w:rsidR="008F09BF" w:rsidRPr="00EF6A8C" w:rsidRDefault="008F09BF" w:rsidP="008F09BF">
      <w:pPr>
        <w:numPr>
          <w:ilvl w:val="0"/>
          <w:numId w:val="64"/>
        </w:numPr>
        <w:contextualSpacing/>
        <w:jc w:val="both"/>
        <w:rPr>
          <w:rFonts w:ascii="Oracle Sans" w:hAnsi="Oracle Sans" w:cs="Arial"/>
          <w:sz w:val="22"/>
          <w:szCs w:val="22"/>
          <w:lang w:eastAsia="zh-CN"/>
        </w:rPr>
      </w:pPr>
      <w:r w:rsidRPr="00EF6A8C">
        <w:rPr>
          <w:rFonts w:ascii="Oracle Sans" w:hAnsi="Oracle Sans" w:cs="Arial"/>
          <w:sz w:val="22"/>
          <w:szCs w:val="22"/>
        </w:rPr>
        <w:t>O365 Connector– Low</w:t>
      </w:r>
    </w:p>
    <w:p w14:paraId="6E386D2D" w14:textId="77777777" w:rsidR="008F09BF" w:rsidRPr="00EF6A8C" w:rsidRDefault="008F09BF" w:rsidP="008F09BF">
      <w:pPr>
        <w:spacing w:line="120" w:lineRule="auto"/>
        <w:jc w:val="both"/>
        <w:rPr>
          <w:rFonts w:ascii="Oracle Sans" w:hAnsi="Oracle Sans" w:cs="Arial"/>
          <w:sz w:val="22"/>
          <w:szCs w:val="22"/>
          <w:lang w:eastAsia="zh-CN"/>
        </w:rPr>
      </w:pPr>
    </w:p>
    <w:p w14:paraId="05C14772" w14:textId="77777777" w:rsidR="008F09BF" w:rsidRPr="00EF6A8C" w:rsidRDefault="008F09BF" w:rsidP="008F09BF">
      <w:pPr>
        <w:ind w:left="360" w:hanging="360"/>
        <w:jc w:val="both"/>
        <w:rPr>
          <w:rFonts w:ascii="Oracle Sans" w:hAnsi="Oracle Sans" w:cs="Arial"/>
          <w:sz w:val="22"/>
          <w:szCs w:val="22"/>
        </w:rPr>
      </w:pPr>
      <w:r w:rsidRPr="00EF6A8C">
        <w:rPr>
          <w:rFonts w:ascii="Oracle Sans" w:hAnsi="Oracle Sans" w:cs="Arial"/>
          <w:sz w:val="22"/>
          <w:szCs w:val="22"/>
        </w:rPr>
        <w:t xml:space="preserve">Complexity definition for reports are given below – </w:t>
      </w:r>
    </w:p>
    <w:p w14:paraId="62DE89B3" w14:textId="77777777" w:rsidR="008F09BF" w:rsidRPr="00EF6A8C" w:rsidRDefault="008F09BF" w:rsidP="008F09BF">
      <w:pPr>
        <w:ind w:left="360" w:hanging="360"/>
        <w:jc w:val="both"/>
        <w:rPr>
          <w:rFonts w:ascii="Oracle Sans" w:hAnsi="Oracle Sans" w:cs="Arial"/>
          <w:sz w:val="22"/>
          <w:szCs w:val="22"/>
        </w:rPr>
      </w:pPr>
    </w:p>
    <w:tbl>
      <w:tblPr>
        <w:tblW w:w="10627" w:type="dxa"/>
        <w:jc w:val="center"/>
        <w:tblLook w:val="04A0" w:firstRow="1" w:lastRow="0" w:firstColumn="1" w:lastColumn="0" w:noHBand="0" w:noVBand="1"/>
      </w:tblPr>
      <w:tblGrid>
        <w:gridCol w:w="865"/>
        <w:gridCol w:w="1522"/>
        <w:gridCol w:w="8240"/>
      </w:tblGrid>
      <w:tr w:rsidR="008F09BF" w:rsidRPr="00EF6A8C" w14:paraId="7F79BDC1" w14:textId="77777777" w:rsidTr="00113704">
        <w:trPr>
          <w:trHeight w:val="300"/>
          <w:jc w:val="center"/>
        </w:trPr>
        <w:tc>
          <w:tcPr>
            <w:tcW w:w="10627"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E557517" w14:textId="77777777" w:rsidR="008F09BF" w:rsidRPr="001F5ABC" w:rsidRDefault="008F09BF" w:rsidP="001F5ABC">
            <w:pPr>
              <w:ind w:left="360" w:hanging="360"/>
              <w:jc w:val="center"/>
              <w:rPr>
                <w:rFonts w:ascii="Oracle Sans" w:hAnsi="Oracle Sans" w:cs="Arial"/>
                <w:b/>
                <w:sz w:val="22"/>
                <w:szCs w:val="22"/>
              </w:rPr>
            </w:pPr>
            <w:r w:rsidRPr="001F5ABC">
              <w:rPr>
                <w:rFonts w:ascii="Oracle Sans" w:hAnsi="Oracle Sans" w:cs="Arial"/>
                <w:b/>
                <w:sz w:val="22"/>
                <w:szCs w:val="22"/>
              </w:rPr>
              <w:t>Reports Complexity Definition</w:t>
            </w:r>
          </w:p>
        </w:tc>
      </w:tr>
      <w:tr w:rsidR="008F09BF" w:rsidRPr="00EF6A8C" w14:paraId="4E298460" w14:textId="77777777" w:rsidTr="001F5ABC">
        <w:trPr>
          <w:trHeight w:val="390"/>
          <w:jc w:val="center"/>
        </w:trPr>
        <w:tc>
          <w:tcPr>
            <w:tcW w:w="865" w:type="dxa"/>
            <w:tcBorders>
              <w:top w:val="nil"/>
              <w:left w:val="single" w:sz="4" w:space="0" w:color="auto"/>
              <w:bottom w:val="single" w:sz="4" w:space="0" w:color="auto"/>
              <w:right w:val="single" w:sz="4" w:space="0" w:color="auto"/>
            </w:tcBorders>
            <w:noWrap/>
            <w:vAlign w:val="center"/>
            <w:hideMark/>
          </w:tcPr>
          <w:p w14:paraId="7C71A379"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S. No</w:t>
            </w:r>
          </w:p>
        </w:tc>
        <w:tc>
          <w:tcPr>
            <w:tcW w:w="1522" w:type="dxa"/>
            <w:tcBorders>
              <w:top w:val="nil"/>
              <w:left w:val="nil"/>
              <w:bottom w:val="single" w:sz="4" w:space="0" w:color="auto"/>
              <w:right w:val="single" w:sz="4" w:space="0" w:color="auto"/>
            </w:tcBorders>
            <w:noWrap/>
            <w:vAlign w:val="center"/>
            <w:hideMark/>
          </w:tcPr>
          <w:p w14:paraId="2E995DA8"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Category</w:t>
            </w:r>
          </w:p>
        </w:tc>
        <w:tc>
          <w:tcPr>
            <w:tcW w:w="8240" w:type="dxa"/>
            <w:tcBorders>
              <w:top w:val="nil"/>
              <w:left w:val="nil"/>
              <w:bottom w:val="single" w:sz="4" w:space="0" w:color="auto"/>
              <w:right w:val="single" w:sz="4" w:space="0" w:color="auto"/>
            </w:tcBorders>
            <w:noWrap/>
            <w:vAlign w:val="center"/>
            <w:hideMark/>
          </w:tcPr>
          <w:p w14:paraId="4CAAC3E2"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Definition</w:t>
            </w:r>
          </w:p>
        </w:tc>
      </w:tr>
      <w:tr w:rsidR="008F09BF" w:rsidRPr="00EF6A8C" w14:paraId="70CE596C" w14:textId="77777777" w:rsidTr="001F5ABC">
        <w:trPr>
          <w:trHeight w:val="600"/>
          <w:jc w:val="center"/>
        </w:trPr>
        <w:tc>
          <w:tcPr>
            <w:tcW w:w="865" w:type="dxa"/>
            <w:tcBorders>
              <w:top w:val="nil"/>
              <w:left w:val="single" w:sz="4" w:space="0" w:color="auto"/>
              <w:bottom w:val="single" w:sz="4" w:space="0" w:color="auto"/>
              <w:right w:val="single" w:sz="4" w:space="0" w:color="auto"/>
            </w:tcBorders>
            <w:noWrap/>
            <w:vAlign w:val="center"/>
            <w:hideMark/>
          </w:tcPr>
          <w:p w14:paraId="29C83776"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1</w:t>
            </w:r>
          </w:p>
        </w:tc>
        <w:tc>
          <w:tcPr>
            <w:tcW w:w="1522" w:type="dxa"/>
            <w:tcBorders>
              <w:top w:val="nil"/>
              <w:left w:val="nil"/>
              <w:bottom w:val="single" w:sz="4" w:space="0" w:color="auto"/>
              <w:right w:val="single" w:sz="4" w:space="0" w:color="auto"/>
            </w:tcBorders>
            <w:noWrap/>
            <w:vAlign w:val="center"/>
            <w:hideMark/>
          </w:tcPr>
          <w:p w14:paraId="01046284"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Low</w:t>
            </w:r>
          </w:p>
        </w:tc>
        <w:tc>
          <w:tcPr>
            <w:tcW w:w="8240" w:type="dxa"/>
            <w:tcBorders>
              <w:top w:val="nil"/>
              <w:left w:val="nil"/>
              <w:bottom w:val="single" w:sz="4" w:space="0" w:color="auto"/>
              <w:right w:val="single" w:sz="4" w:space="0" w:color="auto"/>
            </w:tcBorders>
            <w:vAlign w:val="center"/>
            <w:hideMark/>
          </w:tcPr>
          <w:p w14:paraId="204421B8"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Simple SQL requests with no style sheet customization</w:t>
            </w:r>
          </w:p>
        </w:tc>
      </w:tr>
      <w:tr w:rsidR="008F09BF" w:rsidRPr="00EF6A8C" w14:paraId="7C132674" w14:textId="77777777" w:rsidTr="001F5ABC">
        <w:trPr>
          <w:trHeight w:val="600"/>
          <w:jc w:val="center"/>
        </w:trPr>
        <w:tc>
          <w:tcPr>
            <w:tcW w:w="865" w:type="dxa"/>
            <w:tcBorders>
              <w:top w:val="nil"/>
              <w:left w:val="single" w:sz="4" w:space="0" w:color="auto"/>
              <w:bottom w:val="single" w:sz="4" w:space="0" w:color="auto"/>
              <w:right w:val="single" w:sz="4" w:space="0" w:color="auto"/>
            </w:tcBorders>
            <w:noWrap/>
            <w:vAlign w:val="center"/>
            <w:hideMark/>
          </w:tcPr>
          <w:p w14:paraId="374977D0"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2</w:t>
            </w:r>
          </w:p>
        </w:tc>
        <w:tc>
          <w:tcPr>
            <w:tcW w:w="1522" w:type="dxa"/>
            <w:tcBorders>
              <w:top w:val="nil"/>
              <w:left w:val="nil"/>
              <w:bottom w:val="single" w:sz="4" w:space="0" w:color="auto"/>
              <w:right w:val="single" w:sz="4" w:space="0" w:color="auto"/>
            </w:tcBorders>
            <w:noWrap/>
            <w:vAlign w:val="center"/>
            <w:hideMark/>
          </w:tcPr>
          <w:p w14:paraId="18863444"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Moderate</w:t>
            </w:r>
          </w:p>
        </w:tc>
        <w:tc>
          <w:tcPr>
            <w:tcW w:w="8240" w:type="dxa"/>
            <w:tcBorders>
              <w:top w:val="nil"/>
              <w:left w:val="nil"/>
              <w:bottom w:val="single" w:sz="4" w:space="0" w:color="auto"/>
              <w:right w:val="single" w:sz="4" w:space="0" w:color="auto"/>
            </w:tcBorders>
            <w:vAlign w:val="center"/>
            <w:hideMark/>
          </w:tcPr>
          <w:p w14:paraId="6F8FD60A"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Moderate SQL requests with simple style sheet customization</w:t>
            </w:r>
          </w:p>
        </w:tc>
      </w:tr>
      <w:tr w:rsidR="008F09BF" w:rsidRPr="00EF6A8C" w14:paraId="3D372360" w14:textId="77777777" w:rsidTr="001F5ABC">
        <w:trPr>
          <w:trHeight w:val="600"/>
          <w:jc w:val="center"/>
        </w:trPr>
        <w:tc>
          <w:tcPr>
            <w:tcW w:w="865" w:type="dxa"/>
            <w:tcBorders>
              <w:top w:val="nil"/>
              <w:left w:val="single" w:sz="4" w:space="0" w:color="auto"/>
              <w:bottom w:val="single" w:sz="4" w:space="0" w:color="auto"/>
              <w:right w:val="single" w:sz="4" w:space="0" w:color="auto"/>
            </w:tcBorders>
            <w:noWrap/>
            <w:vAlign w:val="center"/>
            <w:hideMark/>
          </w:tcPr>
          <w:p w14:paraId="05B734D8"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3</w:t>
            </w:r>
          </w:p>
        </w:tc>
        <w:tc>
          <w:tcPr>
            <w:tcW w:w="1522" w:type="dxa"/>
            <w:tcBorders>
              <w:top w:val="nil"/>
              <w:left w:val="nil"/>
              <w:bottom w:val="single" w:sz="4" w:space="0" w:color="auto"/>
              <w:right w:val="single" w:sz="4" w:space="0" w:color="auto"/>
            </w:tcBorders>
            <w:noWrap/>
            <w:vAlign w:val="center"/>
            <w:hideMark/>
          </w:tcPr>
          <w:p w14:paraId="6072E9F4"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Complex</w:t>
            </w:r>
          </w:p>
        </w:tc>
        <w:tc>
          <w:tcPr>
            <w:tcW w:w="8240" w:type="dxa"/>
            <w:tcBorders>
              <w:top w:val="nil"/>
              <w:left w:val="nil"/>
              <w:bottom w:val="single" w:sz="4" w:space="0" w:color="auto"/>
              <w:right w:val="single" w:sz="4" w:space="0" w:color="auto"/>
            </w:tcBorders>
            <w:vAlign w:val="center"/>
            <w:hideMark/>
          </w:tcPr>
          <w:p w14:paraId="33862B47" w14:textId="77777777" w:rsidR="008F09BF" w:rsidRPr="00EF6A8C" w:rsidRDefault="008F09BF" w:rsidP="001F5ABC">
            <w:pPr>
              <w:ind w:left="360" w:hanging="360"/>
              <w:jc w:val="center"/>
              <w:rPr>
                <w:rFonts w:ascii="Oracle Sans" w:hAnsi="Oracle Sans" w:cs="Arial"/>
                <w:sz w:val="22"/>
                <w:szCs w:val="22"/>
              </w:rPr>
            </w:pPr>
            <w:r w:rsidRPr="00EF6A8C">
              <w:rPr>
                <w:rFonts w:ascii="Oracle Sans" w:hAnsi="Oracle Sans" w:cs="Arial"/>
                <w:sz w:val="22"/>
                <w:szCs w:val="22"/>
              </w:rPr>
              <w:t>Complex SQL with complex style sheet customization</w:t>
            </w:r>
          </w:p>
        </w:tc>
      </w:tr>
    </w:tbl>
    <w:p w14:paraId="305AFF88" w14:textId="1BEE4DBD" w:rsidR="008F09BF" w:rsidRPr="00EF6A8C" w:rsidRDefault="008F09BF" w:rsidP="008F09BF">
      <w:pPr>
        <w:overflowPunct/>
        <w:autoSpaceDE/>
        <w:autoSpaceDN/>
        <w:adjustRightInd/>
        <w:textAlignment w:val="auto"/>
        <w:rPr>
          <w:rFonts w:ascii="Oracle Sans" w:hAnsi="Oracle Sans"/>
          <w:b/>
          <w:sz w:val="22"/>
          <w:szCs w:val="22"/>
        </w:rPr>
      </w:pPr>
    </w:p>
    <w:p w14:paraId="58F7225E" w14:textId="23EDD8D2" w:rsidR="008F09BF" w:rsidRPr="00EF6A8C" w:rsidRDefault="008F09BF" w:rsidP="001F5ABC">
      <w:pPr>
        <w:overflowPunct/>
        <w:autoSpaceDE/>
        <w:autoSpaceDN/>
        <w:adjustRightInd/>
        <w:textAlignment w:val="auto"/>
        <w:rPr>
          <w:rFonts w:ascii="Oracle Sans" w:hAnsi="Oracle Sans" w:cs="Arial"/>
          <w:b/>
          <w:sz w:val="22"/>
          <w:szCs w:val="22"/>
        </w:rPr>
      </w:pPr>
      <w:r w:rsidRPr="00EF6A8C">
        <w:rPr>
          <w:rFonts w:ascii="Oracle Sans" w:hAnsi="Oracle Sans"/>
          <w:b/>
          <w:sz w:val="22"/>
          <w:szCs w:val="22"/>
        </w:rPr>
        <w:lastRenderedPageBreak/>
        <w:tab/>
      </w:r>
      <w:r w:rsidRPr="00EF6A8C">
        <w:rPr>
          <w:rFonts w:ascii="Oracle Sans" w:hAnsi="Oracle Sans"/>
          <w:b/>
          <w:sz w:val="22"/>
          <w:szCs w:val="22"/>
        </w:rPr>
        <w:tab/>
      </w:r>
      <w:r w:rsidRPr="00EF6A8C">
        <w:rPr>
          <w:rFonts w:ascii="Oracle Sans" w:hAnsi="Oracle Sans"/>
          <w:b/>
          <w:sz w:val="22"/>
          <w:szCs w:val="22"/>
        </w:rPr>
        <w:tab/>
      </w:r>
      <w:r w:rsidRPr="00EF6A8C">
        <w:rPr>
          <w:rFonts w:ascii="Oracle Sans" w:hAnsi="Oracle Sans"/>
          <w:b/>
          <w:sz w:val="22"/>
          <w:szCs w:val="22"/>
        </w:rPr>
        <w:tab/>
      </w:r>
      <w:bookmarkStart w:id="55" w:name="_Toc69899392"/>
      <w:r w:rsidRPr="00EF6A8C">
        <w:rPr>
          <w:rFonts w:ascii="Oracle Sans" w:hAnsi="Oracle Sans"/>
          <w:b/>
          <w:sz w:val="22"/>
          <w:szCs w:val="22"/>
        </w:rPr>
        <w:tab/>
      </w:r>
      <w:r w:rsidRPr="00EF6A8C">
        <w:rPr>
          <w:rFonts w:ascii="Oracle Sans" w:hAnsi="Oracle Sans"/>
          <w:b/>
          <w:sz w:val="22"/>
          <w:szCs w:val="22"/>
        </w:rPr>
        <w:tab/>
      </w:r>
      <w:r w:rsidRPr="001F5ABC">
        <w:rPr>
          <w:rFonts w:ascii="Oracle Sans" w:hAnsi="Oracle Sans" w:cs="Arial"/>
          <w:b/>
          <w:sz w:val="22"/>
          <w:szCs w:val="22"/>
        </w:rPr>
        <w:t>Appendix D –Glossary</w:t>
      </w:r>
      <w:bookmarkEnd w:id="55"/>
    </w:p>
    <w:p w14:paraId="3AC53524" w14:textId="77777777" w:rsidR="008F09BF" w:rsidRPr="00EF6A8C" w:rsidRDefault="008F09BF" w:rsidP="001F5ABC">
      <w:pPr>
        <w:overflowPunct/>
        <w:autoSpaceDE/>
        <w:autoSpaceDN/>
        <w:adjustRightInd/>
        <w:textAlignment w:val="auto"/>
        <w:rPr>
          <w:rFonts w:ascii="Oracle Sans" w:hAnsi="Oracle Sans" w:cs="Arial"/>
          <w:b/>
          <w:sz w:val="22"/>
          <w:szCs w:val="22"/>
        </w:rPr>
      </w:pP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7966"/>
      </w:tblGrid>
      <w:tr w:rsidR="008F09BF" w:rsidRPr="00EF6A8C" w14:paraId="3FAAA8F1" w14:textId="77777777" w:rsidTr="00113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E3DD184" w14:textId="77777777" w:rsidR="008F09BF" w:rsidRPr="00EF6A8C" w:rsidRDefault="008F09BF" w:rsidP="00113704">
            <w:pPr>
              <w:jc w:val="both"/>
              <w:rPr>
                <w:rFonts w:ascii="Oracle Sans" w:hAnsi="Oracle Sans" w:cs="Arial"/>
                <w:color w:val="auto"/>
                <w:sz w:val="22"/>
                <w:szCs w:val="22"/>
                <w:lang w:val="en-ZA" w:eastAsia="ja-JP"/>
              </w:rPr>
            </w:pPr>
            <w:r w:rsidRPr="00EF6A8C">
              <w:rPr>
                <w:rFonts w:ascii="Oracle Sans" w:hAnsi="Oracle Sans" w:cs="Arial"/>
                <w:sz w:val="22"/>
                <w:szCs w:val="22"/>
                <w:lang w:val="en-ZA" w:eastAsia="ja-JP"/>
              </w:rPr>
              <w:t>Abbreviation</w:t>
            </w:r>
          </w:p>
        </w:tc>
        <w:tc>
          <w:tcPr>
            <w:tcW w:w="7966" w:type="dxa"/>
            <w:shd w:val="clear" w:color="auto" w:fill="auto"/>
          </w:tcPr>
          <w:p w14:paraId="649B94DC" w14:textId="77777777" w:rsidR="008F09BF" w:rsidRPr="00EF6A8C" w:rsidRDefault="008F09BF" w:rsidP="00113704">
            <w:pPr>
              <w:jc w:val="both"/>
              <w:cnfStyle w:val="100000000000" w:firstRow="1" w:lastRow="0" w:firstColumn="0" w:lastColumn="0" w:oddVBand="0" w:evenVBand="0" w:oddHBand="0" w:evenHBand="0" w:firstRowFirstColumn="0" w:firstRowLastColumn="0" w:lastRowFirstColumn="0" w:lastRowLastColumn="0"/>
              <w:rPr>
                <w:rFonts w:ascii="Oracle Sans" w:hAnsi="Oracle Sans" w:cs="Arial"/>
                <w:color w:val="auto"/>
                <w:sz w:val="22"/>
                <w:szCs w:val="22"/>
                <w:lang w:val="en-ZA" w:eastAsia="ja-JP"/>
              </w:rPr>
            </w:pPr>
            <w:r w:rsidRPr="00EF6A8C">
              <w:rPr>
                <w:rFonts w:ascii="Oracle Sans" w:hAnsi="Oracle Sans" w:cs="Arial"/>
                <w:sz w:val="22"/>
                <w:szCs w:val="22"/>
                <w:lang w:val="en-ZA" w:eastAsia="ja-JP"/>
              </w:rPr>
              <w:t>Signification</w:t>
            </w:r>
          </w:p>
        </w:tc>
      </w:tr>
      <w:tr w:rsidR="008F09BF" w:rsidRPr="00EF6A8C" w14:paraId="398BB451"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11200A68" w14:textId="77777777" w:rsidR="008F09BF" w:rsidRPr="00EF6A8C" w:rsidRDefault="008F09BF" w:rsidP="00113704">
            <w:pPr>
              <w:jc w:val="both"/>
              <w:rPr>
                <w:rFonts w:ascii="Oracle Sans" w:hAnsi="Oracle Sans" w:cs="Arial"/>
                <w:sz w:val="22"/>
                <w:szCs w:val="22"/>
                <w:lang w:val="en-ZA" w:eastAsia="ja-JP"/>
              </w:rPr>
            </w:pPr>
            <w:r w:rsidRPr="00EF6A8C">
              <w:rPr>
                <w:rFonts w:ascii="Oracle Sans" w:hAnsi="Oracle Sans" w:cs="Arial"/>
                <w:sz w:val="22"/>
                <w:szCs w:val="22"/>
              </w:rPr>
              <w:t>AD</w:t>
            </w:r>
          </w:p>
        </w:tc>
        <w:tc>
          <w:tcPr>
            <w:tcW w:w="7966" w:type="dxa"/>
            <w:shd w:val="clear" w:color="auto" w:fill="auto"/>
          </w:tcPr>
          <w:p w14:paraId="153BFDFE"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lang w:val="en-ZA" w:eastAsia="ja-JP"/>
              </w:rPr>
            </w:pPr>
            <w:r w:rsidRPr="00EF6A8C">
              <w:rPr>
                <w:rFonts w:ascii="Oracle Sans" w:hAnsi="Oracle Sans" w:cs="Arial"/>
                <w:sz w:val="22"/>
                <w:szCs w:val="22"/>
              </w:rPr>
              <w:t>Active Directory</w:t>
            </w:r>
          </w:p>
        </w:tc>
      </w:tr>
      <w:tr w:rsidR="008F09BF" w:rsidRPr="00EF6A8C" w14:paraId="44393FD4"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F91665C" w14:textId="77777777" w:rsidR="008F09BF" w:rsidRPr="00EF6A8C" w:rsidRDefault="008F09BF" w:rsidP="00113704">
            <w:pPr>
              <w:jc w:val="both"/>
              <w:rPr>
                <w:rFonts w:ascii="Oracle Sans" w:hAnsi="Oracle Sans" w:cs="Arial"/>
                <w:sz w:val="22"/>
                <w:szCs w:val="22"/>
                <w:lang w:val="en-ZA" w:eastAsia="ja-JP"/>
              </w:rPr>
            </w:pPr>
            <w:r w:rsidRPr="00EF6A8C">
              <w:rPr>
                <w:rFonts w:ascii="Oracle Sans" w:hAnsi="Oracle Sans" w:cs="Arial"/>
                <w:sz w:val="22"/>
                <w:szCs w:val="22"/>
              </w:rPr>
              <w:t>API</w:t>
            </w:r>
          </w:p>
        </w:tc>
        <w:tc>
          <w:tcPr>
            <w:tcW w:w="7966" w:type="dxa"/>
            <w:shd w:val="clear" w:color="auto" w:fill="auto"/>
          </w:tcPr>
          <w:p w14:paraId="4810B695"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lang w:val="en-ZA" w:eastAsia="ja-JP"/>
              </w:rPr>
            </w:pPr>
            <w:r w:rsidRPr="00EF6A8C">
              <w:rPr>
                <w:rFonts w:ascii="Oracle Sans" w:hAnsi="Oracle Sans" w:cs="Arial"/>
                <w:sz w:val="22"/>
                <w:szCs w:val="22"/>
              </w:rPr>
              <w:t>Application Programming Interface</w:t>
            </w:r>
          </w:p>
        </w:tc>
      </w:tr>
      <w:tr w:rsidR="008F09BF" w:rsidRPr="00EF6A8C" w14:paraId="15C2B699"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3528FB7"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EBS</w:t>
            </w:r>
          </w:p>
        </w:tc>
        <w:tc>
          <w:tcPr>
            <w:tcW w:w="7966" w:type="dxa"/>
            <w:shd w:val="clear" w:color="auto" w:fill="auto"/>
          </w:tcPr>
          <w:p w14:paraId="7160484D"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Oracle E-business Suite</w:t>
            </w:r>
          </w:p>
        </w:tc>
      </w:tr>
      <w:tr w:rsidR="008F09BF" w:rsidRPr="00EF6A8C" w14:paraId="74682E39"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9E3D289"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DEV</w:t>
            </w:r>
          </w:p>
        </w:tc>
        <w:tc>
          <w:tcPr>
            <w:tcW w:w="7966" w:type="dxa"/>
            <w:shd w:val="clear" w:color="auto" w:fill="auto"/>
          </w:tcPr>
          <w:p w14:paraId="6410D27F"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Development</w:t>
            </w:r>
          </w:p>
        </w:tc>
      </w:tr>
      <w:tr w:rsidR="008F09BF" w:rsidRPr="00EF6A8C" w14:paraId="5890CD91"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BC2239C"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DR</w:t>
            </w:r>
          </w:p>
        </w:tc>
        <w:tc>
          <w:tcPr>
            <w:tcW w:w="7966" w:type="dxa"/>
            <w:shd w:val="clear" w:color="auto" w:fill="auto"/>
          </w:tcPr>
          <w:p w14:paraId="41DD0EE2"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Disaster Recovery</w:t>
            </w:r>
          </w:p>
        </w:tc>
      </w:tr>
      <w:tr w:rsidR="008F09BF" w:rsidRPr="00EF6A8C" w14:paraId="2B0AF84C"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462B08DF"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EMEA</w:t>
            </w:r>
          </w:p>
        </w:tc>
        <w:tc>
          <w:tcPr>
            <w:tcW w:w="7966" w:type="dxa"/>
            <w:shd w:val="clear" w:color="auto" w:fill="auto"/>
          </w:tcPr>
          <w:p w14:paraId="7C001AA4"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Europe, Middle East and Africa</w:t>
            </w:r>
          </w:p>
        </w:tc>
      </w:tr>
      <w:tr w:rsidR="008F09BF" w:rsidRPr="00EF6A8C" w14:paraId="0A5E9DE7"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EE432AE"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HA</w:t>
            </w:r>
          </w:p>
        </w:tc>
        <w:tc>
          <w:tcPr>
            <w:tcW w:w="7966" w:type="dxa"/>
            <w:shd w:val="clear" w:color="auto" w:fill="auto"/>
          </w:tcPr>
          <w:p w14:paraId="73792A74"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High Availability</w:t>
            </w:r>
          </w:p>
        </w:tc>
      </w:tr>
      <w:tr w:rsidR="008F09BF" w:rsidRPr="00EF6A8C" w14:paraId="6196A9C5"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ADC60D6"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HRMS</w:t>
            </w:r>
          </w:p>
        </w:tc>
        <w:tc>
          <w:tcPr>
            <w:tcW w:w="7966" w:type="dxa"/>
            <w:shd w:val="clear" w:color="auto" w:fill="auto"/>
          </w:tcPr>
          <w:p w14:paraId="237BDB3E"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lang w:val="fr-CH"/>
              </w:rPr>
              <w:t>Human Ressources Management System</w:t>
            </w:r>
          </w:p>
        </w:tc>
      </w:tr>
      <w:tr w:rsidR="008F09BF" w:rsidRPr="00EF6A8C" w14:paraId="05BE4A8B"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BFBD902"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IDENTITY MANAGEMENT</w:t>
            </w:r>
          </w:p>
        </w:tc>
        <w:tc>
          <w:tcPr>
            <w:tcW w:w="7966" w:type="dxa"/>
            <w:shd w:val="clear" w:color="auto" w:fill="auto"/>
          </w:tcPr>
          <w:p w14:paraId="37C117E4"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lang w:val="fr-CH"/>
              </w:rPr>
            </w:pPr>
            <w:r w:rsidRPr="00EF6A8C">
              <w:rPr>
                <w:rFonts w:ascii="Oracle Sans" w:hAnsi="Oracle Sans" w:cs="Arial"/>
                <w:sz w:val="22"/>
                <w:szCs w:val="22"/>
              </w:rPr>
              <w:t>Identity  &amp; Access Management</w:t>
            </w:r>
          </w:p>
        </w:tc>
      </w:tr>
      <w:tr w:rsidR="008F09BF" w:rsidRPr="00EF6A8C" w14:paraId="698358D5"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703E5943"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IDM</w:t>
            </w:r>
          </w:p>
        </w:tc>
        <w:tc>
          <w:tcPr>
            <w:tcW w:w="7966" w:type="dxa"/>
            <w:shd w:val="clear" w:color="auto" w:fill="auto"/>
          </w:tcPr>
          <w:p w14:paraId="22F343F8"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 xml:space="preserve">Identity Management </w:t>
            </w:r>
          </w:p>
        </w:tc>
      </w:tr>
      <w:tr w:rsidR="008F09BF" w:rsidRPr="00EF6A8C" w14:paraId="4F6CF4AA"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EF3D81D"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LDAP</w:t>
            </w:r>
          </w:p>
        </w:tc>
        <w:tc>
          <w:tcPr>
            <w:tcW w:w="7966" w:type="dxa"/>
            <w:shd w:val="clear" w:color="auto" w:fill="auto"/>
          </w:tcPr>
          <w:p w14:paraId="1BB6D097"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Lightweight Directory Access Protocol</w:t>
            </w:r>
          </w:p>
        </w:tc>
      </w:tr>
      <w:tr w:rsidR="008F09BF" w:rsidRPr="00EF6A8C" w14:paraId="72BB6576"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1F3065C"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IDCS</w:t>
            </w:r>
          </w:p>
        </w:tc>
        <w:tc>
          <w:tcPr>
            <w:tcW w:w="7966" w:type="dxa"/>
            <w:shd w:val="clear" w:color="auto" w:fill="auto"/>
          </w:tcPr>
          <w:p w14:paraId="0347C0C8"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Oracle Identity Cloud Service</w:t>
            </w:r>
          </w:p>
        </w:tc>
      </w:tr>
      <w:tr w:rsidR="008F09BF" w:rsidRPr="00EF6A8C" w14:paraId="16417E85"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1A30518A"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OC</w:t>
            </w:r>
          </w:p>
        </w:tc>
        <w:tc>
          <w:tcPr>
            <w:tcW w:w="7966" w:type="dxa"/>
            <w:shd w:val="clear" w:color="auto" w:fill="auto"/>
          </w:tcPr>
          <w:p w14:paraId="4AB4D44E"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lang w:val="fr-CH"/>
              </w:rPr>
            </w:pPr>
            <w:r w:rsidRPr="00EF6A8C">
              <w:rPr>
                <w:rFonts w:ascii="Oracle Sans" w:hAnsi="Oracle Sans" w:cs="Arial"/>
                <w:sz w:val="22"/>
                <w:szCs w:val="22"/>
              </w:rPr>
              <w:t xml:space="preserve">Oracle Consulting </w:t>
            </w:r>
          </w:p>
        </w:tc>
      </w:tr>
      <w:tr w:rsidR="008F09BF" w:rsidRPr="00EF6A8C" w14:paraId="1651B01B"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99F610C"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OIG</w:t>
            </w:r>
          </w:p>
        </w:tc>
        <w:tc>
          <w:tcPr>
            <w:tcW w:w="7966" w:type="dxa"/>
            <w:shd w:val="clear" w:color="auto" w:fill="auto"/>
          </w:tcPr>
          <w:p w14:paraId="225AF40F"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 xml:space="preserve">Oracle Identity Governance </w:t>
            </w:r>
          </w:p>
        </w:tc>
      </w:tr>
      <w:tr w:rsidR="008F09BF" w:rsidRPr="00EF6A8C" w14:paraId="592E9A5B"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6DDA851"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OUM</w:t>
            </w:r>
          </w:p>
        </w:tc>
        <w:tc>
          <w:tcPr>
            <w:tcW w:w="7966" w:type="dxa"/>
            <w:shd w:val="clear" w:color="auto" w:fill="auto"/>
          </w:tcPr>
          <w:p w14:paraId="108F0139"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noProof/>
                <w:color w:val="000000" w:themeColor="text1"/>
                <w:sz w:val="22"/>
                <w:szCs w:val="22"/>
                <w:lang w:val="en-ZA"/>
              </w:rPr>
              <w:t>Oracle Unified Methodolgy</w:t>
            </w:r>
          </w:p>
        </w:tc>
      </w:tr>
      <w:tr w:rsidR="008F09BF" w:rsidRPr="00EF6A8C" w14:paraId="74C8896F"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BE48D2B"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PM</w:t>
            </w:r>
          </w:p>
        </w:tc>
        <w:tc>
          <w:tcPr>
            <w:tcW w:w="7966" w:type="dxa"/>
            <w:shd w:val="clear" w:color="auto" w:fill="auto"/>
          </w:tcPr>
          <w:p w14:paraId="3A088AFB"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Project Management or project Manager</w:t>
            </w:r>
          </w:p>
        </w:tc>
      </w:tr>
      <w:tr w:rsidR="008F09BF" w:rsidRPr="00EF6A8C" w14:paraId="0F9B7E49"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4C4D67C0"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PMP</w:t>
            </w:r>
          </w:p>
        </w:tc>
        <w:tc>
          <w:tcPr>
            <w:tcW w:w="7966" w:type="dxa"/>
            <w:shd w:val="clear" w:color="auto" w:fill="auto"/>
          </w:tcPr>
          <w:p w14:paraId="5092177A"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Project Management Plan</w:t>
            </w:r>
          </w:p>
        </w:tc>
      </w:tr>
      <w:tr w:rsidR="008F09BF" w:rsidRPr="00EF6A8C" w14:paraId="64426871"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B487DA0"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PROD</w:t>
            </w:r>
          </w:p>
        </w:tc>
        <w:tc>
          <w:tcPr>
            <w:tcW w:w="7966" w:type="dxa"/>
            <w:shd w:val="clear" w:color="auto" w:fill="auto"/>
          </w:tcPr>
          <w:p w14:paraId="07084B6E"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Production</w:t>
            </w:r>
          </w:p>
        </w:tc>
      </w:tr>
      <w:tr w:rsidR="008F09BF" w:rsidRPr="00EF6A8C" w14:paraId="7037D390"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2AD9AB4"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RDBMS</w:t>
            </w:r>
          </w:p>
        </w:tc>
        <w:tc>
          <w:tcPr>
            <w:tcW w:w="7966" w:type="dxa"/>
            <w:shd w:val="clear" w:color="auto" w:fill="auto"/>
          </w:tcPr>
          <w:p w14:paraId="3914DB8F"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Relational Database Management System</w:t>
            </w:r>
          </w:p>
        </w:tc>
      </w:tr>
      <w:tr w:rsidR="008F09BF" w:rsidRPr="00EF6A8C" w14:paraId="19C1A4B3"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8BC3A9E"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SIT</w:t>
            </w:r>
          </w:p>
        </w:tc>
        <w:tc>
          <w:tcPr>
            <w:tcW w:w="7966" w:type="dxa"/>
            <w:shd w:val="clear" w:color="auto" w:fill="auto"/>
          </w:tcPr>
          <w:p w14:paraId="58218A40"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System Interface Test</w:t>
            </w:r>
          </w:p>
        </w:tc>
      </w:tr>
      <w:tr w:rsidR="008F09BF" w:rsidRPr="00EF6A8C" w14:paraId="68E1B2B3"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4D82CA3"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SLA</w:t>
            </w:r>
          </w:p>
        </w:tc>
        <w:tc>
          <w:tcPr>
            <w:tcW w:w="7966" w:type="dxa"/>
            <w:shd w:val="clear" w:color="auto" w:fill="auto"/>
          </w:tcPr>
          <w:p w14:paraId="6435393D"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Service Level Agreements</w:t>
            </w:r>
          </w:p>
        </w:tc>
      </w:tr>
      <w:tr w:rsidR="008F09BF" w:rsidRPr="00EF6A8C" w14:paraId="323C79CA"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5915931"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SOA</w:t>
            </w:r>
          </w:p>
        </w:tc>
        <w:tc>
          <w:tcPr>
            <w:tcW w:w="7966" w:type="dxa"/>
            <w:shd w:val="clear" w:color="auto" w:fill="auto"/>
          </w:tcPr>
          <w:p w14:paraId="24177050"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Service Oriented Architecture</w:t>
            </w:r>
          </w:p>
        </w:tc>
      </w:tr>
      <w:tr w:rsidR="008F09BF" w:rsidRPr="00EF6A8C" w14:paraId="5DFA82A0"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5191439"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SSL</w:t>
            </w:r>
          </w:p>
        </w:tc>
        <w:tc>
          <w:tcPr>
            <w:tcW w:w="7966" w:type="dxa"/>
            <w:shd w:val="clear" w:color="auto" w:fill="auto"/>
          </w:tcPr>
          <w:p w14:paraId="3E29A061"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Secure Sockets Layer</w:t>
            </w:r>
          </w:p>
        </w:tc>
      </w:tr>
      <w:tr w:rsidR="008F09BF" w:rsidRPr="00EF6A8C" w14:paraId="482B89D9"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E7228B6"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UAT</w:t>
            </w:r>
          </w:p>
        </w:tc>
        <w:tc>
          <w:tcPr>
            <w:tcW w:w="7966" w:type="dxa"/>
            <w:shd w:val="clear" w:color="auto" w:fill="auto"/>
          </w:tcPr>
          <w:p w14:paraId="2C90C03C"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User Acceptance Test</w:t>
            </w:r>
          </w:p>
        </w:tc>
      </w:tr>
      <w:tr w:rsidR="008F09BF" w:rsidRPr="00EF6A8C" w14:paraId="0DFDE47A"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495431AF"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UI</w:t>
            </w:r>
          </w:p>
        </w:tc>
        <w:tc>
          <w:tcPr>
            <w:tcW w:w="7966" w:type="dxa"/>
            <w:shd w:val="clear" w:color="auto" w:fill="auto"/>
          </w:tcPr>
          <w:p w14:paraId="3E02D6F9"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User Interface</w:t>
            </w:r>
          </w:p>
        </w:tc>
      </w:tr>
      <w:tr w:rsidR="008F09BF" w:rsidRPr="00EF6A8C" w14:paraId="580E2ABE" w14:textId="77777777" w:rsidTr="00113704">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032E3E0"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VPN</w:t>
            </w:r>
          </w:p>
        </w:tc>
        <w:tc>
          <w:tcPr>
            <w:tcW w:w="7966" w:type="dxa"/>
            <w:shd w:val="clear" w:color="auto" w:fill="auto"/>
          </w:tcPr>
          <w:p w14:paraId="1B5CF420" w14:textId="77777777" w:rsidR="008F09BF" w:rsidRPr="00EF6A8C" w:rsidRDefault="008F09BF" w:rsidP="00113704">
            <w:pPr>
              <w:jc w:val="both"/>
              <w:cnfStyle w:val="000000000000" w:firstRow="0" w:lastRow="0" w:firstColumn="0" w:lastColumn="0" w:oddVBand="0" w:evenVBand="0" w:oddHBand="0" w:evenHBand="0" w:firstRowFirstColumn="0" w:firstRowLastColumn="0" w:lastRowFirstColumn="0" w:lastRowLastColumn="0"/>
              <w:rPr>
                <w:rFonts w:ascii="Oracle Sans" w:eastAsia="Calibri" w:hAnsi="Oracle Sans" w:cs="Arial"/>
                <w:sz w:val="22"/>
                <w:szCs w:val="22"/>
                <w:lang w:val="en-ZA"/>
              </w:rPr>
            </w:pPr>
            <w:r w:rsidRPr="00EF6A8C">
              <w:rPr>
                <w:rFonts w:ascii="Oracle Sans" w:hAnsi="Oracle Sans" w:cs="Arial"/>
                <w:sz w:val="22"/>
                <w:szCs w:val="22"/>
              </w:rPr>
              <w:t>Virtual Private Network</w:t>
            </w:r>
          </w:p>
        </w:tc>
      </w:tr>
      <w:tr w:rsidR="008F09BF" w:rsidRPr="00EF6A8C" w14:paraId="10B62FCB" w14:textId="77777777" w:rsidTr="00113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28AA0ED" w14:textId="77777777" w:rsidR="008F09BF" w:rsidRPr="00EF6A8C" w:rsidRDefault="008F09BF" w:rsidP="00113704">
            <w:pPr>
              <w:jc w:val="both"/>
              <w:rPr>
                <w:rFonts w:ascii="Oracle Sans" w:hAnsi="Oracle Sans" w:cs="Arial"/>
                <w:sz w:val="22"/>
                <w:szCs w:val="22"/>
              </w:rPr>
            </w:pPr>
            <w:r w:rsidRPr="00EF6A8C">
              <w:rPr>
                <w:rFonts w:ascii="Oracle Sans" w:hAnsi="Oracle Sans" w:cs="Arial"/>
                <w:sz w:val="22"/>
                <w:szCs w:val="22"/>
              </w:rPr>
              <w:t>WS</w:t>
            </w:r>
          </w:p>
        </w:tc>
        <w:tc>
          <w:tcPr>
            <w:tcW w:w="7966" w:type="dxa"/>
            <w:shd w:val="clear" w:color="auto" w:fill="auto"/>
          </w:tcPr>
          <w:p w14:paraId="0B4C7F24" w14:textId="77777777" w:rsidR="008F09BF" w:rsidRPr="00EF6A8C" w:rsidRDefault="008F09BF" w:rsidP="00113704">
            <w:pPr>
              <w:jc w:val="both"/>
              <w:cnfStyle w:val="000000100000" w:firstRow="0" w:lastRow="0" w:firstColumn="0" w:lastColumn="0" w:oddVBand="0" w:evenVBand="0" w:oddHBand="1" w:evenHBand="0" w:firstRowFirstColumn="0" w:firstRowLastColumn="0" w:lastRowFirstColumn="0" w:lastRowLastColumn="0"/>
              <w:rPr>
                <w:rFonts w:ascii="Oracle Sans" w:hAnsi="Oracle Sans" w:cs="Arial"/>
                <w:sz w:val="22"/>
                <w:szCs w:val="22"/>
              </w:rPr>
            </w:pPr>
            <w:r w:rsidRPr="00EF6A8C">
              <w:rPr>
                <w:rFonts w:ascii="Oracle Sans" w:hAnsi="Oracle Sans" w:cs="Arial"/>
                <w:sz w:val="22"/>
                <w:szCs w:val="22"/>
              </w:rPr>
              <w:t>Webservice</w:t>
            </w:r>
          </w:p>
        </w:tc>
      </w:tr>
    </w:tbl>
    <w:p w14:paraId="46FF795E" w14:textId="77777777" w:rsidR="008F09BF" w:rsidRPr="001F5ABC" w:rsidRDefault="008F09BF" w:rsidP="001F5ABC">
      <w:pPr>
        <w:overflowPunct/>
        <w:autoSpaceDE/>
        <w:autoSpaceDN/>
        <w:adjustRightInd/>
        <w:textAlignment w:val="auto"/>
        <w:rPr>
          <w:rFonts w:ascii="Oracle Sans" w:hAnsi="Oracle Sans"/>
          <w:b/>
          <w:sz w:val="22"/>
          <w:szCs w:val="22"/>
        </w:rPr>
      </w:pPr>
    </w:p>
    <w:sectPr w:rsidR="008F09BF" w:rsidRPr="001F5ABC" w:rsidSect="00CF3603">
      <w:headerReference w:type="even" r:id="rId17"/>
      <w:headerReference w:type="default" r:id="rId18"/>
      <w:footerReference w:type="even" r:id="rId19"/>
      <w:footerReference w:type="default" r:id="rId20"/>
      <w:headerReference w:type="first" r:id="rId21"/>
      <w:footerReference w:type="first" r:id="rId22"/>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4D96" w14:textId="77777777" w:rsidR="00043A1B" w:rsidRDefault="00043A1B" w:rsidP="00354F74">
      <w:r>
        <w:separator/>
      </w:r>
    </w:p>
  </w:endnote>
  <w:endnote w:type="continuationSeparator" w:id="0">
    <w:p w14:paraId="23DA6B90" w14:textId="77777777" w:rsidR="00043A1B" w:rsidRDefault="00043A1B" w:rsidP="00354F74">
      <w:r>
        <w:continuationSeparator/>
      </w:r>
    </w:p>
  </w:endnote>
  <w:endnote w:type="continuationNotice" w:id="1">
    <w:p w14:paraId="4B7D4FD8" w14:textId="77777777" w:rsidR="00043A1B" w:rsidRDefault="00043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48418" w14:textId="77777777" w:rsidR="002A3C11" w:rsidRDefault="002A3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A768" w14:textId="4FBC7908" w:rsidR="005C77B1" w:rsidRPr="001F5ABC" w:rsidRDefault="00E07624">
    <w:pPr>
      <w:pStyle w:val="Footer"/>
      <w:rPr>
        <w:rFonts w:ascii="Oracle Sans" w:hAnsi="Oracle Sans" w:cs="Arial"/>
        <w:noProof/>
        <w:sz w:val="16"/>
        <w:szCs w:val="16"/>
      </w:rPr>
    </w:pPr>
    <w:r w:rsidRPr="00AF5B7F">
      <w:rPr>
        <w:rFonts w:ascii="Oracle Sans" w:hAnsi="Oracle Sans" w:cs="Arial"/>
        <w:sz w:val="16"/>
        <w:szCs w:val="16"/>
      </w:rPr>
      <w:t>ZA-11212532-v012921-09</w:t>
    </w:r>
    <w:r w:rsidR="00515BBC" w:rsidRPr="001F5ABC">
      <w:rPr>
        <w:rFonts w:ascii="Oracle Sans" w:hAnsi="Oracle Sans" w:cs="Arial"/>
        <w:sz w:val="16"/>
        <w:szCs w:val="16"/>
      </w:rPr>
      <w:t>JUL2021-partsubr</w:t>
    </w:r>
    <w:r w:rsidR="007550ED">
      <w:rPr>
        <w:rFonts w:ascii="Oracle Sans" w:hAnsi="Oracle Sans" w:cs="Arial"/>
        <w:sz w:val="16"/>
        <w:szCs w:val="16"/>
      </w:rPr>
      <w:t>/cprathim</w:t>
    </w:r>
    <w:r w:rsidR="00515BBC" w:rsidRPr="001F5ABC">
      <w:rPr>
        <w:rFonts w:ascii="Oracle Sans" w:hAnsi="Oracle Sans" w:cs="Arial"/>
        <w:sz w:val="16"/>
        <w:szCs w:val="16"/>
      </w:rPr>
      <w:t>-v</w:t>
    </w:r>
    <w:r w:rsidR="007550ED">
      <w:rPr>
        <w:rFonts w:ascii="Oracle Sans" w:hAnsi="Oracle Sans" w:cs="Arial"/>
        <w:sz w:val="16"/>
        <w:szCs w:val="16"/>
      </w:rPr>
      <w:t>2</w:t>
    </w:r>
    <w:r w:rsidR="00515BBC" w:rsidRPr="00515BBC" w:rsidDel="00515BBC">
      <w:rPr>
        <w:rFonts w:ascii="Oracle Sans" w:hAnsi="Oracle Sans" w:cs="Arial"/>
        <w:sz w:val="18"/>
        <w:szCs w:val="18"/>
      </w:rPr>
      <w:t xml:space="preserve"> </w:t>
    </w:r>
    <w:r w:rsidR="005C77B1" w:rsidRPr="00DE7A95">
      <w:rPr>
        <w:rFonts w:ascii="Oracle Sans" w:hAnsi="Oracle Sans" w:cs="Arial"/>
        <w:sz w:val="20"/>
      </w:rPr>
      <w:tab/>
    </w:r>
    <w:r w:rsidR="005C77B1" w:rsidRPr="00DE7A95">
      <w:rPr>
        <w:rFonts w:ascii="Oracle Sans" w:hAnsi="Oracle Sans" w:cs="Arial"/>
        <w:sz w:val="20"/>
      </w:rPr>
      <w:tab/>
    </w:r>
    <w:r w:rsidR="005C77B1" w:rsidRPr="00DE7A95">
      <w:rPr>
        <w:rFonts w:ascii="Oracle Sans" w:hAnsi="Oracle Sans" w:cs="Arial"/>
        <w:sz w:val="20"/>
      </w:rPr>
      <w:tab/>
    </w:r>
    <w:r w:rsidR="005C77B1" w:rsidRPr="001F5ABC">
      <w:rPr>
        <w:rFonts w:ascii="Oracle Sans" w:hAnsi="Oracle Sans" w:cs="Arial"/>
        <w:sz w:val="16"/>
        <w:szCs w:val="16"/>
      </w:rPr>
      <w:t xml:space="preserve">Page </w:t>
    </w:r>
    <w:r w:rsidR="005C77B1" w:rsidRPr="001F5ABC">
      <w:rPr>
        <w:rStyle w:val="PageNumber"/>
        <w:rFonts w:ascii="Oracle Sans" w:hAnsi="Oracle Sans" w:cs="Arial"/>
        <w:sz w:val="16"/>
        <w:szCs w:val="16"/>
      </w:rPr>
      <w:fldChar w:fldCharType="begin"/>
    </w:r>
    <w:r w:rsidR="005C77B1" w:rsidRPr="001F5ABC">
      <w:rPr>
        <w:rStyle w:val="PageNumber"/>
        <w:rFonts w:ascii="Oracle Sans" w:hAnsi="Oracle Sans" w:cs="Arial"/>
        <w:sz w:val="16"/>
        <w:szCs w:val="16"/>
      </w:rPr>
      <w:instrText xml:space="preserve"> PAGE </w:instrText>
    </w:r>
    <w:r w:rsidR="005C77B1" w:rsidRPr="001F5ABC">
      <w:rPr>
        <w:rStyle w:val="PageNumber"/>
        <w:rFonts w:ascii="Oracle Sans" w:hAnsi="Oracle Sans" w:cs="Arial"/>
        <w:sz w:val="16"/>
        <w:szCs w:val="16"/>
      </w:rPr>
      <w:fldChar w:fldCharType="separate"/>
    </w:r>
    <w:r w:rsidR="00B67A24">
      <w:rPr>
        <w:rStyle w:val="PageNumber"/>
        <w:rFonts w:ascii="Oracle Sans" w:hAnsi="Oracle Sans" w:cs="Arial"/>
        <w:noProof/>
        <w:sz w:val="16"/>
        <w:szCs w:val="16"/>
      </w:rPr>
      <w:t>34</w:t>
    </w:r>
    <w:r w:rsidR="005C77B1" w:rsidRPr="001F5ABC">
      <w:rPr>
        <w:rStyle w:val="PageNumber"/>
        <w:rFonts w:ascii="Oracle Sans" w:hAnsi="Oracle Sans" w:cs="Arial"/>
        <w:sz w:val="16"/>
        <w:szCs w:val="16"/>
      </w:rPr>
      <w:fldChar w:fldCharType="end"/>
    </w:r>
    <w:r w:rsidR="005C77B1" w:rsidRPr="001F5ABC">
      <w:rPr>
        <w:rStyle w:val="PageNumber"/>
        <w:rFonts w:ascii="Oracle Sans" w:hAnsi="Oracle Sans" w:cs="Arial"/>
        <w:sz w:val="16"/>
        <w:szCs w:val="16"/>
      </w:rPr>
      <w:t xml:space="preserve"> of </w:t>
    </w:r>
    <w:r w:rsidR="005C77B1" w:rsidRPr="001F5ABC">
      <w:rPr>
        <w:rStyle w:val="PageNumber"/>
        <w:rFonts w:ascii="Oracle Sans" w:hAnsi="Oracle Sans" w:cs="Arial"/>
        <w:sz w:val="16"/>
        <w:szCs w:val="16"/>
      </w:rPr>
      <w:fldChar w:fldCharType="begin"/>
    </w:r>
    <w:r w:rsidR="005C77B1" w:rsidRPr="001F5ABC">
      <w:rPr>
        <w:rStyle w:val="PageNumber"/>
        <w:rFonts w:ascii="Oracle Sans" w:hAnsi="Oracle Sans" w:cs="Arial"/>
        <w:sz w:val="16"/>
        <w:szCs w:val="16"/>
      </w:rPr>
      <w:instrText xml:space="preserve"> NUMPAGES </w:instrText>
    </w:r>
    <w:r w:rsidR="005C77B1" w:rsidRPr="001F5ABC">
      <w:rPr>
        <w:rStyle w:val="PageNumber"/>
        <w:rFonts w:ascii="Oracle Sans" w:hAnsi="Oracle Sans" w:cs="Arial"/>
        <w:sz w:val="16"/>
        <w:szCs w:val="16"/>
      </w:rPr>
      <w:fldChar w:fldCharType="separate"/>
    </w:r>
    <w:r w:rsidR="00B67A24">
      <w:rPr>
        <w:rStyle w:val="PageNumber"/>
        <w:rFonts w:ascii="Oracle Sans" w:hAnsi="Oracle Sans" w:cs="Arial"/>
        <w:noProof/>
        <w:sz w:val="16"/>
        <w:szCs w:val="16"/>
      </w:rPr>
      <w:t>34</w:t>
    </w:r>
    <w:r w:rsidR="005C77B1" w:rsidRPr="001F5ABC">
      <w:rPr>
        <w:rStyle w:val="PageNumber"/>
        <w:rFonts w:ascii="Oracle Sans" w:hAnsi="Oracle Sans" w:cs="Arial"/>
        <w:sz w:val="16"/>
        <w:szCs w:val="16"/>
      </w:rPr>
      <w:fldChar w:fldCharType="end"/>
    </w:r>
    <w:r w:rsidR="005C77B1" w:rsidRPr="001F5ABC">
      <w:rPr>
        <w:rFonts w:ascii="Oracle Sans" w:hAnsi="Oracle Sans" w:cs="Arial"/>
        <w:noProof/>
        <w:sz w:val="16"/>
        <w:szCs w:val="16"/>
      </w:rPr>
      <mc:AlternateContent>
        <mc:Choice Requires="wps">
          <w:drawing>
            <wp:anchor distT="0" distB="0" distL="114300" distR="114300" simplePos="0" relativeHeight="251657728" behindDoc="0" locked="0" layoutInCell="0" allowOverlap="1" wp14:anchorId="2AB3BF68" wp14:editId="348801D3">
              <wp:simplePos x="0" y="0"/>
              <wp:positionH relativeFrom="column">
                <wp:posOffset>-672465</wp:posOffset>
              </wp:positionH>
              <wp:positionV relativeFrom="paragraph">
                <wp:posOffset>2250440</wp:posOffset>
              </wp:positionV>
              <wp:extent cx="6781800" cy="38100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38100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CC2D518" w14:textId="77777777" w:rsidR="005C77B1" w:rsidRDefault="005C77B1">
                          <w:pPr>
                            <w:jc w:val="center"/>
                            <w:rPr>
                              <w:color w:val="C0C0C0"/>
                            </w:rPr>
                          </w:pPr>
                          <w:r>
                            <w:rPr>
                              <w:color w:val="C0C0C0"/>
                              <w:sz w:val="144"/>
                            </w:rPr>
                            <w:br/>
                            <w:t>SAMPLE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3BF68" id="Rectangle 1" o:spid="_x0000_s1026" style="position:absolute;margin-left:-52.95pt;margin-top:177.2pt;width:534pt;height:3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" o:allowincell="f" stroked="f" strokeweight="0">
              <v:textbox inset="0,0,0,0">
                <w:txbxContent>
                  <w:p w14:paraId="4CC2D518" w14:textId="77777777" w:rsidR="005C77B1" w:rsidRDefault="005C77B1">
                    <w:pPr>
                      <w:jc w:val="center"/>
                      <w:rPr>
                        <w:color w:val="C0C0C0"/>
                      </w:rPr>
                    </w:pPr>
                    <w:r>
                      <w:rPr>
                        <w:color w:val="C0C0C0"/>
                        <w:sz w:val="144"/>
                      </w:rPr>
                      <w:br/>
                      <w:t>SAMPLE</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C0F7" w14:textId="77777777" w:rsidR="002A3C11" w:rsidRDefault="002A3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898F2" w14:textId="77777777" w:rsidR="00043A1B" w:rsidRDefault="00043A1B" w:rsidP="00354F74">
      <w:r>
        <w:separator/>
      </w:r>
    </w:p>
  </w:footnote>
  <w:footnote w:type="continuationSeparator" w:id="0">
    <w:p w14:paraId="23D79BDF" w14:textId="77777777" w:rsidR="00043A1B" w:rsidRDefault="00043A1B" w:rsidP="00354F74">
      <w:r>
        <w:continuationSeparator/>
      </w:r>
    </w:p>
  </w:footnote>
  <w:footnote w:type="continuationNotice" w:id="1">
    <w:p w14:paraId="4D11634B" w14:textId="77777777" w:rsidR="00043A1B" w:rsidRDefault="00043A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841B9" w14:textId="4C5FD572" w:rsidR="002A3C11" w:rsidRDefault="00043A1B">
    <w:pPr>
      <w:pStyle w:val="Header"/>
    </w:pPr>
    <w:r>
      <w:rPr>
        <w:noProof/>
      </w:rPr>
      <w:pict w14:anchorId="170F98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587235" o:spid="_x0000_s2050" type="#_x0000_t136" style="position:absolute;margin-left:0;margin-top:0;width:543.85pt;height:217.5pt;rotation:315;z-index:-25165465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A47D9" w14:textId="0FD8E305" w:rsidR="002A3C11" w:rsidRPr="002A3C11" w:rsidRDefault="00043A1B" w:rsidP="002A3C11">
    <w:pPr>
      <w:pStyle w:val="Header"/>
      <w:jc w:val="center"/>
      <w:rPr>
        <w:rFonts w:ascii="Oracle Sans" w:hAnsi="Oracle Sans"/>
        <w:color w:val="FF0000"/>
        <w:sz w:val="22"/>
        <w:szCs w:val="22"/>
      </w:rPr>
    </w:pPr>
    <w:r>
      <w:rPr>
        <w:noProof/>
      </w:rPr>
      <w:pict w14:anchorId="6C979F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587236" o:spid="_x0000_s2051" type="#_x0000_t136" style="position:absolute;left:0;text-align:left;margin-left:0;margin-top:0;width:543.85pt;height:217.5pt;rotation:315;z-index:-25165260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2A3C11" w:rsidRPr="002A3C11">
      <w:rPr>
        <w:rFonts w:ascii="Oracle Sans" w:hAnsi="Oracle Sans"/>
        <w:color w:val="FF0000"/>
        <w:sz w:val="22"/>
        <w:szCs w:val="22"/>
      </w:rPr>
      <w:t>INTERNAL USE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69715" w14:textId="1BA47FC3" w:rsidR="002A3C11" w:rsidRDefault="00043A1B">
    <w:pPr>
      <w:pStyle w:val="Header"/>
    </w:pPr>
    <w:r>
      <w:rPr>
        <w:noProof/>
      </w:rPr>
      <w:pict w14:anchorId="6FE76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587234" o:spid="_x0000_s2049" type="#_x0000_t136" style="position:absolute;margin-left:0;margin-top:0;width:543.85pt;height:217.5pt;rotation:315;z-index:-25165670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E52"/>
    <w:multiLevelType w:val="hybridMultilevel"/>
    <w:tmpl w:val="575492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9462B6"/>
    <w:multiLevelType w:val="hybridMultilevel"/>
    <w:tmpl w:val="6840EFAA"/>
    <w:lvl w:ilvl="0" w:tplc="1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75B19"/>
    <w:multiLevelType w:val="hybridMultilevel"/>
    <w:tmpl w:val="7F9AD85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564632"/>
    <w:multiLevelType w:val="hybridMultilevel"/>
    <w:tmpl w:val="57F2327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5E7574"/>
    <w:multiLevelType w:val="hybridMultilevel"/>
    <w:tmpl w:val="8B14F9FA"/>
    <w:lvl w:ilvl="0" w:tplc="1C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14141"/>
    <w:multiLevelType w:val="hybridMultilevel"/>
    <w:tmpl w:val="203ACBCE"/>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E5009E"/>
    <w:multiLevelType w:val="hybridMultilevel"/>
    <w:tmpl w:val="985A59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D66EDD"/>
    <w:multiLevelType w:val="hybridMultilevel"/>
    <w:tmpl w:val="D2826E16"/>
    <w:lvl w:ilvl="0" w:tplc="04090003">
      <w:start w:val="1"/>
      <w:numFmt w:val="bullet"/>
      <w:lvlText w:val="o"/>
      <w:lvlJc w:val="left"/>
      <w:pPr>
        <w:ind w:left="180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131B3F"/>
    <w:multiLevelType w:val="hybridMultilevel"/>
    <w:tmpl w:val="D0563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04E26E1"/>
    <w:multiLevelType w:val="hybridMultilevel"/>
    <w:tmpl w:val="9DC4EDC2"/>
    <w:lvl w:ilvl="0" w:tplc="4058D4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E16"/>
    <w:multiLevelType w:val="hybridMultilevel"/>
    <w:tmpl w:val="B80A0CE2"/>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06FEB"/>
    <w:multiLevelType w:val="hybridMultilevel"/>
    <w:tmpl w:val="9AC29A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3DB6A7A"/>
    <w:multiLevelType w:val="hybridMultilevel"/>
    <w:tmpl w:val="E4844D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3F55867"/>
    <w:multiLevelType w:val="hybridMultilevel"/>
    <w:tmpl w:val="41B2CD24"/>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B6AC3"/>
    <w:multiLevelType w:val="hybridMultilevel"/>
    <w:tmpl w:val="B194F73A"/>
    <w:lvl w:ilvl="0" w:tplc="34F2842A">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170C5723"/>
    <w:multiLevelType w:val="hybridMultilevel"/>
    <w:tmpl w:val="35705E68"/>
    <w:lvl w:ilvl="0" w:tplc="6C1860B0">
      <w:start w:val="1"/>
      <w:numFmt w:val="decimal"/>
      <w:lvlText w:val="%1."/>
      <w:lvlJc w:val="left"/>
      <w:pPr>
        <w:ind w:left="1080" w:hanging="360"/>
      </w:pPr>
      <w:rPr>
        <w:rFonts w:cs="Arial" w:hint="default"/>
      </w:rPr>
    </w:lvl>
    <w:lvl w:ilvl="1" w:tplc="04090003">
      <w:start w:val="1"/>
      <w:numFmt w:val="bullet"/>
      <w:lvlText w:val="o"/>
      <w:lvlJc w:val="left"/>
      <w:pPr>
        <w:ind w:left="1800" w:hanging="360"/>
      </w:pPr>
      <w:rPr>
        <w:rFonts w:ascii="Courier New" w:hAnsi="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95932F2"/>
    <w:multiLevelType w:val="hybridMultilevel"/>
    <w:tmpl w:val="E5F46B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BC5A26"/>
    <w:multiLevelType w:val="hybridMultilevel"/>
    <w:tmpl w:val="41F6084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CA2376D"/>
    <w:multiLevelType w:val="hybridMultilevel"/>
    <w:tmpl w:val="1088B3D8"/>
    <w:lvl w:ilvl="0" w:tplc="10FAB34E">
      <w:start w:val="1"/>
      <w:numFmt w:val="decimal"/>
      <w:lvlText w:val="%1."/>
      <w:lvlJc w:val="left"/>
      <w:pPr>
        <w:ind w:left="720" w:hanging="360"/>
      </w:pPr>
      <w:rPr>
        <w:rFonts w:ascii="Arial" w:hAnsi="Arial" w:cs="Arial" w:hint="default"/>
        <w:b w:val="0"/>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CA15D3"/>
    <w:multiLevelType w:val="hybridMultilevel"/>
    <w:tmpl w:val="76C627D8"/>
    <w:lvl w:ilvl="0" w:tplc="F71A3D2E">
      <w:start w:val="1"/>
      <w:numFmt w:val="upperLetter"/>
      <w:lvlText w:val="%1."/>
      <w:lvlJc w:val="left"/>
      <w:pPr>
        <w:ind w:left="720" w:hanging="360"/>
      </w:pPr>
      <w:rPr>
        <w:rFonts w:hint="default"/>
        <w:b w:val="0"/>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5C2E7D"/>
    <w:multiLevelType w:val="hybridMultilevel"/>
    <w:tmpl w:val="6BECA502"/>
    <w:lvl w:ilvl="0" w:tplc="04090003">
      <w:start w:val="1"/>
      <w:numFmt w:val="bullet"/>
      <w:lvlText w:val="o"/>
      <w:lvlJc w:val="left"/>
      <w:pPr>
        <w:ind w:left="1899" w:hanging="360"/>
      </w:pPr>
      <w:rPr>
        <w:rFonts w:ascii="Courier New" w:hAnsi="Courier New" w:hint="default"/>
      </w:rPr>
    </w:lvl>
    <w:lvl w:ilvl="1" w:tplc="04090003" w:tentative="1">
      <w:start w:val="1"/>
      <w:numFmt w:val="bullet"/>
      <w:lvlText w:val="o"/>
      <w:lvlJc w:val="left"/>
      <w:pPr>
        <w:ind w:left="2619" w:hanging="360"/>
      </w:pPr>
      <w:rPr>
        <w:rFonts w:ascii="Courier New" w:hAnsi="Courier New" w:cs="Courier New" w:hint="default"/>
      </w:rPr>
    </w:lvl>
    <w:lvl w:ilvl="2" w:tplc="04090005" w:tentative="1">
      <w:start w:val="1"/>
      <w:numFmt w:val="bullet"/>
      <w:lvlText w:val=""/>
      <w:lvlJc w:val="left"/>
      <w:pPr>
        <w:ind w:left="3339" w:hanging="360"/>
      </w:pPr>
      <w:rPr>
        <w:rFonts w:ascii="Wingdings" w:hAnsi="Wingdings" w:hint="default"/>
      </w:rPr>
    </w:lvl>
    <w:lvl w:ilvl="3" w:tplc="04090001" w:tentative="1">
      <w:start w:val="1"/>
      <w:numFmt w:val="bullet"/>
      <w:lvlText w:val=""/>
      <w:lvlJc w:val="left"/>
      <w:pPr>
        <w:ind w:left="4059" w:hanging="360"/>
      </w:pPr>
      <w:rPr>
        <w:rFonts w:ascii="Symbol" w:hAnsi="Symbol" w:hint="default"/>
      </w:rPr>
    </w:lvl>
    <w:lvl w:ilvl="4" w:tplc="04090003" w:tentative="1">
      <w:start w:val="1"/>
      <w:numFmt w:val="bullet"/>
      <w:lvlText w:val="o"/>
      <w:lvlJc w:val="left"/>
      <w:pPr>
        <w:ind w:left="4779" w:hanging="360"/>
      </w:pPr>
      <w:rPr>
        <w:rFonts w:ascii="Courier New" w:hAnsi="Courier New" w:cs="Courier New" w:hint="default"/>
      </w:rPr>
    </w:lvl>
    <w:lvl w:ilvl="5" w:tplc="04090005" w:tentative="1">
      <w:start w:val="1"/>
      <w:numFmt w:val="bullet"/>
      <w:lvlText w:val=""/>
      <w:lvlJc w:val="left"/>
      <w:pPr>
        <w:ind w:left="5499" w:hanging="360"/>
      </w:pPr>
      <w:rPr>
        <w:rFonts w:ascii="Wingdings" w:hAnsi="Wingdings" w:hint="default"/>
      </w:rPr>
    </w:lvl>
    <w:lvl w:ilvl="6" w:tplc="04090001" w:tentative="1">
      <w:start w:val="1"/>
      <w:numFmt w:val="bullet"/>
      <w:lvlText w:val=""/>
      <w:lvlJc w:val="left"/>
      <w:pPr>
        <w:ind w:left="6219" w:hanging="360"/>
      </w:pPr>
      <w:rPr>
        <w:rFonts w:ascii="Symbol" w:hAnsi="Symbol" w:hint="default"/>
      </w:rPr>
    </w:lvl>
    <w:lvl w:ilvl="7" w:tplc="04090003" w:tentative="1">
      <w:start w:val="1"/>
      <w:numFmt w:val="bullet"/>
      <w:lvlText w:val="o"/>
      <w:lvlJc w:val="left"/>
      <w:pPr>
        <w:ind w:left="6939" w:hanging="360"/>
      </w:pPr>
      <w:rPr>
        <w:rFonts w:ascii="Courier New" w:hAnsi="Courier New" w:cs="Courier New" w:hint="default"/>
      </w:rPr>
    </w:lvl>
    <w:lvl w:ilvl="8" w:tplc="04090005" w:tentative="1">
      <w:start w:val="1"/>
      <w:numFmt w:val="bullet"/>
      <w:lvlText w:val=""/>
      <w:lvlJc w:val="left"/>
      <w:pPr>
        <w:ind w:left="7659" w:hanging="360"/>
      </w:pPr>
      <w:rPr>
        <w:rFonts w:ascii="Wingdings" w:hAnsi="Wingdings" w:hint="default"/>
      </w:rPr>
    </w:lvl>
  </w:abstractNum>
  <w:abstractNum w:abstractNumId="21" w15:restartNumberingAfterBreak="0">
    <w:nsid w:val="218477B3"/>
    <w:multiLevelType w:val="hybridMultilevel"/>
    <w:tmpl w:val="3926D6EA"/>
    <w:lvl w:ilvl="0" w:tplc="10FAB34E">
      <w:start w:val="1"/>
      <w:numFmt w:val="decimal"/>
      <w:lvlText w:val="%1."/>
      <w:lvlJc w:val="left"/>
      <w:pPr>
        <w:ind w:left="720" w:hanging="360"/>
      </w:pPr>
      <w:rPr>
        <w:rFonts w:ascii="Arial" w:hAnsi="Arial" w:cs="Arial" w:hint="default"/>
        <w:b w:val="0"/>
        <w:i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951331"/>
    <w:multiLevelType w:val="hybridMultilevel"/>
    <w:tmpl w:val="EE548F8C"/>
    <w:lvl w:ilvl="0" w:tplc="93047EEE">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D62086"/>
    <w:multiLevelType w:val="hybridMultilevel"/>
    <w:tmpl w:val="B4FE007A"/>
    <w:lvl w:ilvl="0" w:tplc="E16C8358">
      <w:start w:val="1"/>
      <w:numFmt w:val="decimal"/>
      <w:lvlText w:val="%1."/>
      <w:lvlJc w:val="left"/>
      <w:pPr>
        <w:tabs>
          <w:tab w:val="num" w:pos="1080"/>
        </w:tabs>
        <w:ind w:left="1080" w:hanging="360"/>
      </w:pPr>
      <w:rPr>
        <w:rFonts w:hint="default"/>
        <w:b w:val="0"/>
        <w:i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3BB6B28"/>
    <w:multiLevelType w:val="hybridMultilevel"/>
    <w:tmpl w:val="3364D1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5" w15:restartNumberingAfterBreak="0">
    <w:nsid w:val="23CF698A"/>
    <w:multiLevelType w:val="hybridMultilevel"/>
    <w:tmpl w:val="4776C8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253D5E46"/>
    <w:multiLevelType w:val="hybridMultilevel"/>
    <w:tmpl w:val="2638988E"/>
    <w:lvl w:ilvl="0" w:tplc="1DCA2228">
      <w:start w:val="1"/>
      <w:numFmt w:val="decimal"/>
      <w:lvlText w:val="%1."/>
      <w:lvlJc w:val="left"/>
      <w:pPr>
        <w:ind w:left="720" w:hanging="360"/>
      </w:pPr>
      <w:rPr>
        <w:rFonts w:hint="default"/>
        <w:b w:val="0"/>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32347D"/>
    <w:multiLevelType w:val="hybridMultilevel"/>
    <w:tmpl w:val="D44C1332"/>
    <w:lvl w:ilvl="0" w:tplc="82B61770">
      <w:start w:val="1"/>
      <w:numFmt w:val="decimal"/>
      <w:lvlText w:val="%1."/>
      <w:lvlJc w:val="left"/>
      <w:pPr>
        <w:ind w:left="720" w:hanging="360"/>
      </w:pPr>
      <w:rPr>
        <w:rFonts w:hint="default"/>
        <w:b w:val="0"/>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2A17BB"/>
    <w:multiLevelType w:val="hybridMultilevel"/>
    <w:tmpl w:val="B77CA0D8"/>
    <w:lvl w:ilvl="0" w:tplc="1354D41C">
      <w:start w:val="1"/>
      <w:numFmt w:val="decimal"/>
      <w:lvlText w:val="%1."/>
      <w:lvlJc w:val="left"/>
      <w:pPr>
        <w:ind w:left="1080" w:hanging="360"/>
      </w:pPr>
      <w:rPr>
        <w:rFonts w:ascii="Arial" w:hAnsi="Arial" w:cs="Arial" w:hint="default"/>
        <w:b w:val="0"/>
        <w:i w:val="0"/>
        <w:color w:val="auto"/>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BCD1F13"/>
    <w:multiLevelType w:val="hybridMultilevel"/>
    <w:tmpl w:val="C568ACE2"/>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54581E"/>
    <w:multiLevelType w:val="hybridMultilevel"/>
    <w:tmpl w:val="9BAEE5AC"/>
    <w:lvl w:ilvl="0" w:tplc="82B61770">
      <w:start w:val="1"/>
      <w:numFmt w:val="decimal"/>
      <w:lvlText w:val="%1."/>
      <w:lvlJc w:val="left"/>
      <w:pPr>
        <w:tabs>
          <w:tab w:val="num" w:pos="720"/>
        </w:tabs>
        <w:ind w:left="720" w:hanging="360"/>
      </w:pPr>
      <w:rPr>
        <w:rFonts w:hint="default"/>
        <w:b w:val="0"/>
        <w:i w:val="0"/>
        <w:color w:val="auto"/>
        <w:sz w:val="22"/>
        <w:szCs w:val="22"/>
      </w:rPr>
    </w:lvl>
    <w:lvl w:ilvl="1" w:tplc="29F855E0" w:tentative="1">
      <w:start w:val="1"/>
      <w:numFmt w:val="bullet"/>
      <w:lvlText w:val="o"/>
      <w:lvlJc w:val="left"/>
      <w:pPr>
        <w:tabs>
          <w:tab w:val="num" w:pos="1440"/>
        </w:tabs>
        <w:ind w:left="1440" w:hanging="360"/>
      </w:pPr>
      <w:rPr>
        <w:rFonts w:ascii="Courier New" w:hAnsi="Courier New" w:hint="default"/>
        <w:sz w:val="20"/>
      </w:rPr>
    </w:lvl>
    <w:lvl w:ilvl="2" w:tplc="C26C5E3C" w:tentative="1">
      <w:start w:val="1"/>
      <w:numFmt w:val="bullet"/>
      <w:lvlText w:val=""/>
      <w:lvlJc w:val="left"/>
      <w:pPr>
        <w:tabs>
          <w:tab w:val="num" w:pos="2160"/>
        </w:tabs>
        <w:ind w:left="2160" w:hanging="360"/>
      </w:pPr>
      <w:rPr>
        <w:rFonts w:ascii="Wingdings" w:hAnsi="Wingdings" w:hint="default"/>
        <w:sz w:val="20"/>
      </w:rPr>
    </w:lvl>
    <w:lvl w:ilvl="3" w:tplc="7E8C35FA" w:tentative="1">
      <w:start w:val="1"/>
      <w:numFmt w:val="bullet"/>
      <w:lvlText w:val=""/>
      <w:lvlJc w:val="left"/>
      <w:pPr>
        <w:tabs>
          <w:tab w:val="num" w:pos="2880"/>
        </w:tabs>
        <w:ind w:left="2880" w:hanging="360"/>
      </w:pPr>
      <w:rPr>
        <w:rFonts w:ascii="Wingdings" w:hAnsi="Wingdings" w:hint="default"/>
        <w:sz w:val="20"/>
      </w:rPr>
    </w:lvl>
    <w:lvl w:ilvl="4" w:tplc="3E90A09E" w:tentative="1">
      <w:start w:val="1"/>
      <w:numFmt w:val="bullet"/>
      <w:lvlText w:val=""/>
      <w:lvlJc w:val="left"/>
      <w:pPr>
        <w:tabs>
          <w:tab w:val="num" w:pos="3600"/>
        </w:tabs>
        <w:ind w:left="3600" w:hanging="360"/>
      </w:pPr>
      <w:rPr>
        <w:rFonts w:ascii="Wingdings" w:hAnsi="Wingdings" w:hint="default"/>
        <w:sz w:val="20"/>
      </w:rPr>
    </w:lvl>
    <w:lvl w:ilvl="5" w:tplc="69E87502" w:tentative="1">
      <w:start w:val="1"/>
      <w:numFmt w:val="bullet"/>
      <w:lvlText w:val=""/>
      <w:lvlJc w:val="left"/>
      <w:pPr>
        <w:tabs>
          <w:tab w:val="num" w:pos="4320"/>
        </w:tabs>
        <w:ind w:left="4320" w:hanging="360"/>
      </w:pPr>
      <w:rPr>
        <w:rFonts w:ascii="Wingdings" w:hAnsi="Wingdings" w:hint="default"/>
        <w:sz w:val="20"/>
      </w:rPr>
    </w:lvl>
    <w:lvl w:ilvl="6" w:tplc="6AA00038" w:tentative="1">
      <w:start w:val="1"/>
      <w:numFmt w:val="bullet"/>
      <w:lvlText w:val=""/>
      <w:lvlJc w:val="left"/>
      <w:pPr>
        <w:tabs>
          <w:tab w:val="num" w:pos="5040"/>
        </w:tabs>
        <w:ind w:left="5040" w:hanging="360"/>
      </w:pPr>
      <w:rPr>
        <w:rFonts w:ascii="Wingdings" w:hAnsi="Wingdings" w:hint="default"/>
        <w:sz w:val="20"/>
      </w:rPr>
    </w:lvl>
    <w:lvl w:ilvl="7" w:tplc="E43C8B96" w:tentative="1">
      <w:start w:val="1"/>
      <w:numFmt w:val="bullet"/>
      <w:lvlText w:val=""/>
      <w:lvlJc w:val="left"/>
      <w:pPr>
        <w:tabs>
          <w:tab w:val="num" w:pos="5760"/>
        </w:tabs>
        <w:ind w:left="5760" w:hanging="360"/>
      </w:pPr>
      <w:rPr>
        <w:rFonts w:ascii="Wingdings" w:hAnsi="Wingdings" w:hint="default"/>
        <w:sz w:val="20"/>
      </w:rPr>
    </w:lvl>
    <w:lvl w:ilvl="8" w:tplc="85DE3CF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5974EF"/>
    <w:multiLevelType w:val="hybridMultilevel"/>
    <w:tmpl w:val="AF028A72"/>
    <w:lvl w:ilvl="0" w:tplc="04090015">
      <w:start w:val="1"/>
      <w:numFmt w:val="upperLetter"/>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1390E87"/>
    <w:multiLevelType w:val="hybridMultilevel"/>
    <w:tmpl w:val="E966A722"/>
    <w:lvl w:ilvl="0" w:tplc="49581EDE">
      <w:start w:val="1"/>
      <w:numFmt w:val="decimal"/>
      <w:lvlText w:val="%1."/>
      <w:lvlJc w:val="left"/>
      <w:pPr>
        <w:tabs>
          <w:tab w:val="num" w:pos="720"/>
        </w:tabs>
        <w:ind w:left="720" w:hanging="360"/>
      </w:pPr>
      <w:rPr>
        <w:rFonts w:ascii="Arial" w:hAnsi="Arial" w:cs="Arial"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26E6B22"/>
    <w:multiLevelType w:val="hybridMultilevel"/>
    <w:tmpl w:val="07A6A806"/>
    <w:lvl w:ilvl="0" w:tplc="9B7421A4">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FE52EE"/>
    <w:multiLevelType w:val="hybridMultilevel"/>
    <w:tmpl w:val="CE1E048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494C9A"/>
    <w:multiLevelType w:val="hybridMultilevel"/>
    <w:tmpl w:val="F0963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683BD1"/>
    <w:multiLevelType w:val="hybridMultilevel"/>
    <w:tmpl w:val="B3A44418"/>
    <w:lvl w:ilvl="0" w:tplc="1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375409"/>
    <w:multiLevelType w:val="hybridMultilevel"/>
    <w:tmpl w:val="6AAE3652"/>
    <w:lvl w:ilvl="0" w:tplc="BBEA6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0554D30"/>
    <w:multiLevelType w:val="hybridMultilevel"/>
    <w:tmpl w:val="985A59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2284B21"/>
    <w:multiLevelType w:val="hybridMultilevel"/>
    <w:tmpl w:val="DEB68B5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24C1D22"/>
    <w:multiLevelType w:val="hybridMultilevel"/>
    <w:tmpl w:val="BF9C3EF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EB7E93"/>
    <w:multiLevelType w:val="hybridMultilevel"/>
    <w:tmpl w:val="00ECC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F663D1"/>
    <w:multiLevelType w:val="hybridMultilevel"/>
    <w:tmpl w:val="3496CFC6"/>
    <w:lvl w:ilvl="0" w:tplc="1C090001">
      <w:start w:val="1"/>
      <w:numFmt w:val="bullet"/>
      <w:lvlText w:val=""/>
      <w:lvlJc w:val="left"/>
      <w:pPr>
        <w:ind w:left="1899" w:hanging="360"/>
      </w:pPr>
      <w:rPr>
        <w:rFonts w:ascii="Symbol" w:hAnsi="Symbol" w:hint="default"/>
      </w:rPr>
    </w:lvl>
    <w:lvl w:ilvl="1" w:tplc="04090003" w:tentative="1">
      <w:start w:val="1"/>
      <w:numFmt w:val="bullet"/>
      <w:lvlText w:val="o"/>
      <w:lvlJc w:val="left"/>
      <w:pPr>
        <w:ind w:left="2619" w:hanging="360"/>
      </w:pPr>
      <w:rPr>
        <w:rFonts w:ascii="Courier New" w:hAnsi="Courier New" w:cs="Courier New" w:hint="default"/>
      </w:rPr>
    </w:lvl>
    <w:lvl w:ilvl="2" w:tplc="04090005" w:tentative="1">
      <w:start w:val="1"/>
      <w:numFmt w:val="bullet"/>
      <w:lvlText w:val=""/>
      <w:lvlJc w:val="left"/>
      <w:pPr>
        <w:ind w:left="3339" w:hanging="360"/>
      </w:pPr>
      <w:rPr>
        <w:rFonts w:ascii="Wingdings" w:hAnsi="Wingdings" w:hint="default"/>
      </w:rPr>
    </w:lvl>
    <w:lvl w:ilvl="3" w:tplc="04090001" w:tentative="1">
      <w:start w:val="1"/>
      <w:numFmt w:val="bullet"/>
      <w:lvlText w:val=""/>
      <w:lvlJc w:val="left"/>
      <w:pPr>
        <w:ind w:left="4059" w:hanging="360"/>
      </w:pPr>
      <w:rPr>
        <w:rFonts w:ascii="Symbol" w:hAnsi="Symbol" w:hint="default"/>
      </w:rPr>
    </w:lvl>
    <w:lvl w:ilvl="4" w:tplc="04090003" w:tentative="1">
      <w:start w:val="1"/>
      <w:numFmt w:val="bullet"/>
      <w:lvlText w:val="o"/>
      <w:lvlJc w:val="left"/>
      <w:pPr>
        <w:ind w:left="4779" w:hanging="360"/>
      </w:pPr>
      <w:rPr>
        <w:rFonts w:ascii="Courier New" w:hAnsi="Courier New" w:cs="Courier New" w:hint="default"/>
      </w:rPr>
    </w:lvl>
    <w:lvl w:ilvl="5" w:tplc="04090005" w:tentative="1">
      <w:start w:val="1"/>
      <w:numFmt w:val="bullet"/>
      <w:lvlText w:val=""/>
      <w:lvlJc w:val="left"/>
      <w:pPr>
        <w:ind w:left="5499" w:hanging="360"/>
      </w:pPr>
      <w:rPr>
        <w:rFonts w:ascii="Wingdings" w:hAnsi="Wingdings" w:hint="default"/>
      </w:rPr>
    </w:lvl>
    <w:lvl w:ilvl="6" w:tplc="04090001" w:tentative="1">
      <w:start w:val="1"/>
      <w:numFmt w:val="bullet"/>
      <w:lvlText w:val=""/>
      <w:lvlJc w:val="left"/>
      <w:pPr>
        <w:ind w:left="6219" w:hanging="360"/>
      </w:pPr>
      <w:rPr>
        <w:rFonts w:ascii="Symbol" w:hAnsi="Symbol" w:hint="default"/>
      </w:rPr>
    </w:lvl>
    <w:lvl w:ilvl="7" w:tplc="04090003" w:tentative="1">
      <w:start w:val="1"/>
      <w:numFmt w:val="bullet"/>
      <w:lvlText w:val="o"/>
      <w:lvlJc w:val="left"/>
      <w:pPr>
        <w:ind w:left="6939" w:hanging="360"/>
      </w:pPr>
      <w:rPr>
        <w:rFonts w:ascii="Courier New" w:hAnsi="Courier New" w:cs="Courier New" w:hint="default"/>
      </w:rPr>
    </w:lvl>
    <w:lvl w:ilvl="8" w:tplc="04090005" w:tentative="1">
      <w:start w:val="1"/>
      <w:numFmt w:val="bullet"/>
      <w:lvlText w:val=""/>
      <w:lvlJc w:val="left"/>
      <w:pPr>
        <w:ind w:left="7659" w:hanging="360"/>
      </w:pPr>
      <w:rPr>
        <w:rFonts w:ascii="Wingdings" w:hAnsi="Wingdings" w:hint="default"/>
      </w:rPr>
    </w:lvl>
  </w:abstractNum>
  <w:abstractNum w:abstractNumId="43" w15:restartNumberingAfterBreak="0">
    <w:nsid w:val="4438502B"/>
    <w:multiLevelType w:val="hybridMultilevel"/>
    <w:tmpl w:val="8FAC3B7C"/>
    <w:lvl w:ilvl="0" w:tplc="1C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6E61BFB"/>
    <w:multiLevelType w:val="singleLevel"/>
    <w:tmpl w:val="DF30EC66"/>
    <w:lvl w:ilvl="0">
      <w:start w:val="5"/>
      <w:numFmt w:val="decimal"/>
      <w:lvlText w:val="%1."/>
      <w:lvlJc w:val="left"/>
      <w:pPr>
        <w:ind w:left="720" w:hanging="360"/>
      </w:pPr>
      <w:rPr>
        <w:rFonts w:hint="default"/>
        <w:b w:val="0"/>
        <w:i w:val="0"/>
        <w:color w:val="auto"/>
      </w:rPr>
    </w:lvl>
  </w:abstractNum>
  <w:abstractNum w:abstractNumId="45" w15:restartNumberingAfterBreak="0">
    <w:nsid w:val="47624521"/>
    <w:multiLevelType w:val="hybridMultilevel"/>
    <w:tmpl w:val="A4528A3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36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48495C04"/>
    <w:multiLevelType w:val="hybridMultilevel"/>
    <w:tmpl w:val="CE5E8386"/>
    <w:lvl w:ilvl="0" w:tplc="375419C2">
      <w:start w:val="1"/>
      <w:numFmt w:val="decimal"/>
      <w:lvlText w:val="%1."/>
      <w:lvlJc w:val="left"/>
      <w:pPr>
        <w:ind w:left="1080" w:hanging="360"/>
      </w:pPr>
      <w:rPr>
        <w:rFonts w:ascii="Oracle Sans" w:eastAsia="Arial" w:hAnsi="Oracle San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9450DAA"/>
    <w:multiLevelType w:val="hybridMultilevel"/>
    <w:tmpl w:val="A1E69B3E"/>
    <w:lvl w:ilvl="0" w:tplc="94E483D2">
      <w:start w:val="10"/>
      <w:numFmt w:val="lowerRoman"/>
      <w:lvlText w:val="%1."/>
      <w:lvlJc w:val="left"/>
      <w:pPr>
        <w:ind w:left="1080" w:hanging="72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CE16AB"/>
    <w:multiLevelType w:val="hybridMultilevel"/>
    <w:tmpl w:val="C95E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B42841"/>
    <w:multiLevelType w:val="hybridMultilevel"/>
    <w:tmpl w:val="AA7AB9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156B1F"/>
    <w:multiLevelType w:val="hybridMultilevel"/>
    <w:tmpl w:val="A6884ED4"/>
    <w:lvl w:ilvl="0" w:tplc="6C1860B0">
      <w:start w:val="1"/>
      <w:numFmt w:val="decimal"/>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95F49B5"/>
    <w:multiLevelType w:val="hybridMultilevel"/>
    <w:tmpl w:val="725A7036"/>
    <w:lvl w:ilvl="0" w:tplc="A44C8B88">
      <w:start w:val="1"/>
      <w:numFmt w:val="decimal"/>
      <w:lvlText w:val="%1."/>
      <w:lvlJc w:val="left"/>
      <w:pPr>
        <w:ind w:left="1080" w:hanging="360"/>
      </w:pPr>
      <w:rPr>
        <w:rFonts w:asciiTheme="minorHAnsi" w:eastAsia="Arial" w:hAnsiTheme="minorHAnsi" w:cs="Arial"/>
      </w:rPr>
    </w:lvl>
    <w:lvl w:ilvl="1" w:tplc="DFC065D0">
      <w:start w:val="1"/>
      <w:numFmt w:val="bullet"/>
      <w:lvlText w:val="o"/>
      <w:lvlJc w:val="left"/>
      <w:pPr>
        <w:ind w:left="1440" w:hanging="360"/>
      </w:pPr>
      <w:rPr>
        <w:rFonts w:ascii="Courier New" w:hAnsi="Courier New" w:cs="Courier New" w:hint="default"/>
      </w:rPr>
    </w:lvl>
    <w:lvl w:ilvl="2" w:tplc="3C60AA9E">
      <w:start w:val="1"/>
      <w:numFmt w:val="bullet"/>
      <w:lvlText w:val=""/>
      <w:lvlJc w:val="left"/>
      <w:pPr>
        <w:ind w:left="2160" w:hanging="360"/>
      </w:pPr>
      <w:rPr>
        <w:rFonts w:ascii="Wingdings" w:hAnsi="Wingdings" w:hint="default"/>
      </w:rPr>
    </w:lvl>
    <w:lvl w:ilvl="3" w:tplc="EEEEA82A">
      <w:start w:val="1"/>
      <w:numFmt w:val="bullet"/>
      <w:lvlText w:val=""/>
      <w:lvlJc w:val="left"/>
      <w:pPr>
        <w:ind w:left="2880" w:hanging="360"/>
      </w:pPr>
      <w:rPr>
        <w:rFonts w:ascii="Symbol" w:hAnsi="Symbol" w:hint="default"/>
      </w:rPr>
    </w:lvl>
    <w:lvl w:ilvl="4" w:tplc="CE2E5DA4" w:tentative="1">
      <w:start w:val="1"/>
      <w:numFmt w:val="bullet"/>
      <w:lvlText w:val="o"/>
      <w:lvlJc w:val="left"/>
      <w:pPr>
        <w:ind w:left="3600" w:hanging="360"/>
      </w:pPr>
      <w:rPr>
        <w:rFonts w:ascii="Courier New" w:hAnsi="Courier New" w:cs="Courier New" w:hint="default"/>
      </w:rPr>
    </w:lvl>
    <w:lvl w:ilvl="5" w:tplc="AF362BFE" w:tentative="1">
      <w:start w:val="1"/>
      <w:numFmt w:val="bullet"/>
      <w:lvlText w:val=""/>
      <w:lvlJc w:val="left"/>
      <w:pPr>
        <w:ind w:left="4320" w:hanging="360"/>
      </w:pPr>
      <w:rPr>
        <w:rFonts w:ascii="Wingdings" w:hAnsi="Wingdings" w:hint="default"/>
      </w:rPr>
    </w:lvl>
    <w:lvl w:ilvl="6" w:tplc="25664336" w:tentative="1">
      <w:start w:val="1"/>
      <w:numFmt w:val="bullet"/>
      <w:lvlText w:val=""/>
      <w:lvlJc w:val="left"/>
      <w:pPr>
        <w:ind w:left="5040" w:hanging="360"/>
      </w:pPr>
      <w:rPr>
        <w:rFonts w:ascii="Symbol" w:hAnsi="Symbol" w:hint="default"/>
      </w:rPr>
    </w:lvl>
    <w:lvl w:ilvl="7" w:tplc="01C4F916" w:tentative="1">
      <w:start w:val="1"/>
      <w:numFmt w:val="bullet"/>
      <w:lvlText w:val="o"/>
      <w:lvlJc w:val="left"/>
      <w:pPr>
        <w:ind w:left="5760" w:hanging="360"/>
      </w:pPr>
      <w:rPr>
        <w:rFonts w:ascii="Courier New" w:hAnsi="Courier New" w:cs="Courier New" w:hint="default"/>
      </w:rPr>
    </w:lvl>
    <w:lvl w:ilvl="8" w:tplc="724C5472" w:tentative="1">
      <w:start w:val="1"/>
      <w:numFmt w:val="bullet"/>
      <w:lvlText w:val=""/>
      <w:lvlJc w:val="left"/>
      <w:pPr>
        <w:ind w:left="6480" w:hanging="360"/>
      </w:pPr>
      <w:rPr>
        <w:rFonts w:ascii="Wingdings" w:hAnsi="Wingdings" w:hint="default"/>
      </w:rPr>
    </w:lvl>
  </w:abstractNum>
  <w:abstractNum w:abstractNumId="52" w15:restartNumberingAfterBreak="0">
    <w:nsid w:val="5B7B477A"/>
    <w:multiLevelType w:val="hybridMultilevel"/>
    <w:tmpl w:val="8E90BEEE"/>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CD34C3E"/>
    <w:multiLevelType w:val="hybridMultilevel"/>
    <w:tmpl w:val="3ED49C00"/>
    <w:lvl w:ilvl="0" w:tplc="6C1860B0">
      <w:start w:val="1"/>
      <w:numFmt w:val="decimal"/>
      <w:lvlText w:val="%1."/>
      <w:lvlJc w:val="left"/>
      <w:pPr>
        <w:ind w:left="144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E55392A"/>
    <w:multiLevelType w:val="hybridMultilevel"/>
    <w:tmpl w:val="FB86E090"/>
    <w:lvl w:ilvl="0" w:tplc="7E526EA4">
      <w:start w:val="1"/>
      <w:numFmt w:val="decimal"/>
      <w:lvlText w:val="10.%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557B10"/>
    <w:multiLevelType w:val="hybridMultilevel"/>
    <w:tmpl w:val="421C7DA2"/>
    <w:lvl w:ilvl="0" w:tplc="531E09C4">
      <w:start w:val="1"/>
      <w:numFmt w:val="bullet"/>
      <w:pStyle w:val="Bullet1"/>
      <w:lvlText w:val=""/>
      <w:lvlJc w:val="left"/>
      <w:pPr>
        <w:ind w:left="360" w:hanging="360"/>
      </w:pPr>
      <w:rPr>
        <w:rFonts w:ascii="Symbol" w:hAnsi="Symbol" w:hint="default"/>
        <w:color w:val="D1350F"/>
        <w:sz w:val="20"/>
      </w:rPr>
    </w:lvl>
    <w:lvl w:ilvl="1" w:tplc="B2E8DFD8">
      <w:start w:val="1"/>
      <w:numFmt w:val="bullet"/>
      <w:lvlText w:val="o"/>
      <w:lvlJc w:val="left"/>
      <w:pPr>
        <w:ind w:left="1440" w:hanging="360"/>
      </w:pPr>
      <w:rPr>
        <w:rFonts w:ascii="Courier New" w:hAnsi="Courier New" w:hint="default"/>
        <w:color w:val="FF770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03854B1"/>
    <w:multiLevelType w:val="multilevel"/>
    <w:tmpl w:val="81E49C10"/>
    <w:lvl w:ilvl="0">
      <w:start w:val="1"/>
      <w:numFmt w:val="decimal"/>
      <w:lvlText w:val="%1"/>
      <w:lvlJc w:val="left"/>
      <w:pPr>
        <w:ind w:left="460" w:hanging="360"/>
      </w:pPr>
      <w:rPr>
        <w:rFonts w:hint="default"/>
      </w:rPr>
    </w:lvl>
    <w:lvl w:ilvl="1">
      <w:start w:val="1"/>
      <w:numFmt w:val="decimal"/>
      <w:lvlText w:val="%1.%2"/>
      <w:lvlJc w:val="left"/>
      <w:pPr>
        <w:ind w:left="460" w:hanging="360"/>
      </w:pPr>
      <w:rPr>
        <w:rFonts w:ascii="Oracle Sans" w:eastAsia="Times New Roman" w:hAnsi="Oracle Sans" w:hint="default"/>
        <w:spacing w:val="1"/>
        <w:w w:val="99"/>
        <w:sz w:val="22"/>
        <w:szCs w:val="22"/>
      </w:rPr>
    </w:lvl>
    <w:lvl w:ilvl="2">
      <w:start w:val="1"/>
      <w:numFmt w:val="lowerLetter"/>
      <w:lvlText w:val="%3."/>
      <w:lvlJc w:val="left"/>
      <w:pPr>
        <w:ind w:left="1180" w:hanging="360"/>
      </w:pPr>
      <w:rPr>
        <w:rFonts w:ascii="Oracle Sans" w:eastAsia="Times New Roman" w:hAnsi="Oracle Sans" w:hint="default"/>
        <w:w w:val="99"/>
        <w:sz w:val="22"/>
        <w:szCs w:val="22"/>
      </w:rPr>
    </w:lvl>
    <w:lvl w:ilvl="3">
      <w:start w:val="1"/>
      <w:numFmt w:val="lowerRoman"/>
      <w:lvlText w:val="%4)"/>
      <w:lvlJc w:val="left"/>
      <w:pPr>
        <w:ind w:left="1540" w:hanging="360"/>
      </w:pPr>
      <w:rPr>
        <w:rFonts w:ascii="Oracle Sans" w:eastAsia="Times New Roman" w:hAnsi="Oracle Sans" w:hint="default"/>
        <w:spacing w:val="-1"/>
        <w:w w:val="99"/>
        <w:sz w:val="22"/>
        <w:szCs w:val="22"/>
      </w:rPr>
    </w:lvl>
    <w:lvl w:ilvl="4">
      <w:start w:val="1"/>
      <w:numFmt w:val="bullet"/>
      <w:lvlText w:val="•"/>
      <w:lvlJc w:val="left"/>
      <w:pPr>
        <w:ind w:left="1900" w:hanging="360"/>
      </w:pPr>
      <w:rPr>
        <w:rFonts w:hint="default"/>
      </w:rPr>
    </w:lvl>
    <w:lvl w:ilvl="5">
      <w:start w:val="1"/>
      <w:numFmt w:val="bullet"/>
      <w:lvlText w:val="•"/>
      <w:lvlJc w:val="left"/>
      <w:pPr>
        <w:ind w:left="3417" w:hanging="360"/>
      </w:pPr>
      <w:rPr>
        <w:rFonts w:hint="default"/>
      </w:rPr>
    </w:lvl>
    <w:lvl w:ilvl="6">
      <w:start w:val="1"/>
      <w:numFmt w:val="bullet"/>
      <w:lvlText w:val="•"/>
      <w:lvlJc w:val="left"/>
      <w:pPr>
        <w:ind w:left="4933" w:hanging="360"/>
      </w:pPr>
      <w:rPr>
        <w:rFonts w:hint="default"/>
      </w:rPr>
    </w:lvl>
    <w:lvl w:ilvl="7">
      <w:start w:val="1"/>
      <w:numFmt w:val="bullet"/>
      <w:lvlText w:val="•"/>
      <w:lvlJc w:val="left"/>
      <w:pPr>
        <w:ind w:left="6450" w:hanging="360"/>
      </w:pPr>
      <w:rPr>
        <w:rFonts w:hint="default"/>
      </w:rPr>
    </w:lvl>
    <w:lvl w:ilvl="8">
      <w:start w:val="1"/>
      <w:numFmt w:val="bullet"/>
      <w:lvlText w:val="•"/>
      <w:lvlJc w:val="left"/>
      <w:pPr>
        <w:ind w:left="7966" w:hanging="360"/>
      </w:pPr>
      <w:rPr>
        <w:rFonts w:hint="default"/>
      </w:rPr>
    </w:lvl>
  </w:abstractNum>
  <w:abstractNum w:abstractNumId="57" w15:restartNumberingAfterBreak="0">
    <w:nsid w:val="72062CFA"/>
    <w:multiLevelType w:val="hybridMultilevel"/>
    <w:tmpl w:val="CF244450"/>
    <w:lvl w:ilvl="0" w:tplc="2ADCC1B4">
      <w:start w:val="1"/>
      <w:numFmt w:val="decimal"/>
      <w:lvlText w:val="%1."/>
      <w:lvlJc w:val="left"/>
      <w:pPr>
        <w:ind w:left="1080" w:hanging="360"/>
      </w:pPr>
      <w:rPr>
        <w:rFonts w:ascii="Oracle Sans" w:eastAsia="Arial" w:hAnsi="Oracle Sans" w:cs="Arial" w:hint="default"/>
      </w:rPr>
    </w:lvl>
    <w:lvl w:ilvl="1" w:tplc="DFC065D0">
      <w:start w:val="1"/>
      <w:numFmt w:val="bullet"/>
      <w:lvlText w:val="o"/>
      <w:lvlJc w:val="left"/>
      <w:pPr>
        <w:ind w:left="1440" w:hanging="360"/>
      </w:pPr>
      <w:rPr>
        <w:rFonts w:ascii="Courier New" w:hAnsi="Courier New" w:cs="Courier New" w:hint="default"/>
      </w:rPr>
    </w:lvl>
    <w:lvl w:ilvl="2" w:tplc="3C60AA9E">
      <w:start w:val="1"/>
      <w:numFmt w:val="bullet"/>
      <w:lvlText w:val=""/>
      <w:lvlJc w:val="left"/>
      <w:pPr>
        <w:ind w:left="2160" w:hanging="360"/>
      </w:pPr>
      <w:rPr>
        <w:rFonts w:ascii="Wingdings" w:hAnsi="Wingdings" w:hint="default"/>
      </w:rPr>
    </w:lvl>
    <w:lvl w:ilvl="3" w:tplc="EEEEA82A">
      <w:start w:val="1"/>
      <w:numFmt w:val="bullet"/>
      <w:lvlText w:val=""/>
      <w:lvlJc w:val="left"/>
      <w:pPr>
        <w:ind w:left="2880" w:hanging="360"/>
      </w:pPr>
      <w:rPr>
        <w:rFonts w:ascii="Symbol" w:hAnsi="Symbol" w:hint="default"/>
      </w:rPr>
    </w:lvl>
    <w:lvl w:ilvl="4" w:tplc="CE2E5DA4" w:tentative="1">
      <w:start w:val="1"/>
      <w:numFmt w:val="bullet"/>
      <w:lvlText w:val="o"/>
      <w:lvlJc w:val="left"/>
      <w:pPr>
        <w:ind w:left="3600" w:hanging="360"/>
      </w:pPr>
      <w:rPr>
        <w:rFonts w:ascii="Courier New" w:hAnsi="Courier New" w:cs="Courier New" w:hint="default"/>
      </w:rPr>
    </w:lvl>
    <w:lvl w:ilvl="5" w:tplc="AF362BFE" w:tentative="1">
      <w:start w:val="1"/>
      <w:numFmt w:val="bullet"/>
      <w:lvlText w:val=""/>
      <w:lvlJc w:val="left"/>
      <w:pPr>
        <w:ind w:left="4320" w:hanging="360"/>
      </w:pPr>
      <w:rPr>
        <w:rFonts w:ascii="Wingdings" w:hAnsi="Wingdings" w:hint="default"/>
      </w:rPr>
    </w:lvl>
    <w:lvl w:ilvl="6" w:tplc="25664336" w:tentative="1">
      <w:start w:val="1"/>
      <w:numFmt w:val="bullet"/>
      <w:lvlText w:val=""/>
      <w:lvlJc w:val="left"/>
      <w:pPr>
        <w:ind w:left="5040" w:hanging="360"/>
      </w:pPr>
      <w:rPr>
        <w:rFonts w:ascii="Symbol" w:hAnsi="Symbol" w:hint="default"/>
      </w:rPr>
    </w:lvl>
    <w:lvl w:ilvl="7" w:tplc="01C4F916" w:tentative="1">
      <w:start w:val="1"/>
      <w:numFmt w:val="bullet"/>
      <w:lvlText w:val="o"/>
      <w:lvlJc w:val="left"/>
      <w:pPr>
        <w:ind w:left="5760" w:hanging="360"/>
      </w:pPr>
      <w:rPr>
        <w:rFonts w:ascii="Courier New" w:hAnsi="Courier New" w:cs="Courier New" w:hint="default"/>
      </w:rPr>
    </w:lvl>
    <w:lvl w:ilvl="8" w:tplc="724C5472" w:tentative="1">
      <w:start w:val="1"/>
      <w:numFmt w:val="bullet"/>
      <w:lvlText w:val=""/>
      <w:lvlJc w:val="left"/>
      <w:pPr>
        <w:ind w:left="6480" w:hanging="360"/>
      </w:pPr>
      <w:rPr>
        <w:rFonts w:ascii="Wingdings" w:hAnsi="Wingdings" w:hint="default"/>
      </w:rPr>
    </w:lvl>
  </w:abstractNum>
  <w:abstractNum w:abstractNumId="58" w15:restartNumberingAfterBreak="0">
    <w:nsid w:val="765147C5"/>
    <w:multiLevelType w:val="singleLevel"/>
    <w:tmpl w:val="F29836FA"/>
    <w:lvl w:ilvl="0">
      <w:start w:val="8"/>
      <w:numFmt w:val="decimal"/>
      <w:lvlText w:val="%1."/>
      <w:legacy w:legacy="1" w:legacySpace="120" w:legacyIndent="360"/>
      <w:lvlJc w:val="left"/>
      <w:pPr>
        <w:ind w:left="720" w:hanging="360"/>
      </w:pPr>
      <w:rPr>
        <w:b w:val="0"/>
      </w:rPr>
    </w:lvl>
  </w:abstractNum>
  <w:abstractNum w:abstractNumId="59" w15:restartNumberingAfterBreak="0">
    <w:nsid w:val="77070884"/>
    <w:multiLevelType w:val="hybridMultilevel"/>
    <w:tmpl w:val="B1FEE1B2"/>
    <w:lvl w:ilvl="0" w:tplc="1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011F21"/>
    <w:multiLevelType w:val="hybridMultilevel"/>
    <w:tmpl w:val="94AE6FDA"/>
    <w:lvl w:ilvl="0" w:tplc="2B0CE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7A4D4B"/>
    <w:multiLevelType w:val="hybridMultilevel"/>
    <w:tmpl w:val="F4E4593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DB2591F"/>
    <w:multiLevelType w:val="hybridMultilevel"/>
    <w:tmpl w:val="9CCE0212"/>
    <w:lvl w:ilvl="0" w:tplc="1C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3" w15:restartNumberingAfterBreak="0">
    <w:nsid w:val="7FDF505F"/>
    <w:multiLevelType w:val="hybridMultilevel"/>
    <w:tmpl w:val="B6881536"/>
    <w:lvl w:ilvl="0" w:tplc="6C1860B0">
      <w:start w:val="1"/>
      <w:numFmt w:val="decimal"/>
      <w:lvlText w:val="%1."/>
      <w:lvlJc w:val="left"/>
      <w:pPr>
        <w:ind w:left="1080" w:hanging="360"/>
      </w:pPr>
      <w:rPr>
        <w:rFonts w:cs="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num>
  <w:num w:numId="2">
    <w:abstractNumId w:val="58"/>
  </w:num>
  <w:num w:numId="3">
    <w:abstractNumId w:val="38"/>
  </w:num>
  <w:num w:numId="4">
    <w:abstractNumId w:val="32"/>
  </w:num>
  <w:num w:numId="5">
    <w:abstractNumId w:val="28"/>
  </w:num>
  <w:num w:numId="6">
    <w:abstractNumId w:val="47"/>
  </w:num>
  <w:num w:numId="7">
    <w:abstractNumId w:val="6"/>
  </w:num>
  <w:num w:numId="8">
    <w:abstractNumId w:val="21"/>
  </w:num>
  <w:num w:numId="9">
    <w:abstractNumId w:val="35"/>
  </w:num>
  <w:num w:numId="10">
    <w:abstractNumId w:val="9"/>
  </w:num>
  <w:num w:numId="11">
    <w:abstractNumId w:val="49"/>
  </w:num>
  <w:num w:numId="12">
    <w:abstractNumId w:val="18"/>
  </w:num>
  <w:num w:numId="13">
    <w:abstractNumId w:val="26"/>
  </w:num>
  <w:num w:numId="14">
    <w:abstractNumId w:val="54"/>
  </w:num>
  <w:num w:numId="15">
    <w:abstractNumId w:val="31"/>
  </w:num>
  <w:num w:numId="16">
    <w:abstractNumId w:val="30"/>
  </w:num>
  <w:num w:numId="17">
    <w:abstractNumId w:val="60"/>
  </w:num>
  <w:num w:numId="18">
    <w:abstractNumId w:val="16"/>
  </w:num>
  <w:num w:numId="19">
    <w:abstractNumId w:val="41"/>
  </w:num>
  <w:num w:numId="20">
    <w:abstractNumId w:val="27"/>
  </w:num>
  <w:num w:numId="21">
    <w:abstractNumId w:val="19"/>
  </w:num>
  <w:num w:numId="22">
    <w:abstractNumId w:val="23"/>
  </w:num>
  <w:num w:numId="23">
    <w:abstractNumId w:val="25"/>
  </w:num>
  <w:num w:numId="24">
    <w:abstractNumId w:val="0"/>
  </w:num>
  <w:num w:numId="25">
    <w:abstractNumId w:val="12"/>
  </w:num>
  <w:num w:numId="26">
    <w:abstractNumId w:val="8"/>
  </w:num>
  <w:num w:numId="27">
    <w:abstractNumId w:val="29"/>
  </w:num>
  <w:num w:numId="28">
    <w:abstractNumId w:val="3"/>
  </w:num>
  <w:num w:numId="29">
    <w:abstractNumId w:val="63"/>
  </w:num>
  <w:num w:numId="30">
    <w:abstractNumId w:val="51"/>
  </w:num>
  <w:num w:numId="31">
    <w:abstractNumId w:val="15"/>
  </w:num>
  <w:num w:numId="32">
    <w:abstractNumId w:val="53"/>
  </w:num>
  <w:num w:numId="33">
    <w:abstractNumId w:val="36"/>
  </w:num>
  <w:num w:numId="34">
    <w:abstractNumId w:val="24"/>
  </w:num>
  <w:num w:numId="35">
    <w:abstractNumId w:val="5"/>
  </w:num>
  <w:num w:numId="36">
    <w:abstractNumId w:val="34"/>
  </w:num>
  <w:num w:numId="37">
    <w:abstractNumId w:val="61"/>
  </w:num>
  <w:num w:numId="38">
    <w:abstractNumId w:val="40"/>
  </w:num>
  <w:num w:numId="39">
    <w:abstractNumId w:val="4"/>
  </w:num>
  <w:num w:numId="40">
    <w:abstractNumId w:val="62"/>
  </w:num>
  <w:num w:numId="41">
    <w:abstractNumId w:val="45"/>
  </w:num>
  <w:num w:numId="42">
    <w:abstractNumId w:val="50"/>
  </w:num>
  <w:num w:numId="43">
    <w:abstractNumId w:val="7"/>
  </w:num>
  <w:num w:numId="44">
    <w:abstractNumId w:val="20"/>
  </w:num>
  <w:num w:numId="45">
    <w:abstractNumId w:val="39"/>
  </w:num>
  <w:num w:numId="46">
    <w:abstractNumId w:val="42"/>
  </w:num>
  <w:num w:numId="47">
    <w:abstractNumId w:val="52"/>
  </w:num>
  <w:num w:numId="48">
    <w:abstractNumId w:val="17"/>
  </w:num>
  <w:num w:numId="49">
    <w:abstractNumId w:val="59"/>
  </w:num>
  <w:num w:numId="50">
    <w:abstractNumId w:val="13"/>
  </w:num>
  <w:num w:numId="51">
    <w:abstractNumId w:val="43"/>
  </w:num>
  <w:num w:numId="52">
    <w:abstractNumId w:val="1"/>
  </w:num>
  <w:num w:numId="53">
    <w:abstractNumId w:val="10"/>
  </w:num>
  <w:num w:numId="54">
    <w:abstractNumId w:val="55"/>
  </w:num>
  <w:num w:numId="55">
    <w:abstractNumId w:val="57"/>
  </w:num>
  <w:num w:numId="56">
    <w:abstractNumId w:val="46"/>
  </w:num>
  <w:num w:numId="57">
    <w:abstractNumId w:val="22"/>
  </w:num>
  <w:num w:numId="58">
    <w:abstractNumId w:val="2"/>
  </w:num>
  <w:num w:numId="59">
    <w:abstractNumId w:val="33"/>
  </w:num>
  <w:num w:numId="60">
    <w:abstractNumId w:val="37"/>
  </w:num>
  <w:num w:numId="61">
    <w:abstractNumId w:val="14"/>
  </w:num>
  <w:num w:numId="62">
    <w:abstractNumId w:val="11"/>
  </w:num>
  <w:num w:numId="63">
    <w:abstractNumId w:val="56"/>
  </w:num>
  <w:num w:numId="64">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onto Pal">
    <w15:presenceInfo w15:providerId="None" w15:userId="Rebonto P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trackedChanges" w:enforcement="1" w:cryptProviderType="rsaAES" w:cryptAlgorithmClass="hash" w:cryptAlgorithmType="typeAny" w:cryptAlgorithmSid="14" w:cryptSpinCount="100000" w:hash="KoQfSS5wD3HuAt9pIaOhkvYx4vWw9/3ELPZalOgBaEWpTlsc0ET57N7l/Ea3/kvSPKbGe0PNnySCpTuPY2HUQw==" w:salt="Wc1Xm5aoekYChGHwMZZnNw=="/>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B22"/>
    <w:rsid w:val="00003B2D"/>
    <w:rsid w:val="00005CA9"/>
    <w:rsid w:val="00005E0E"/>
    <w:rsid w:val="000272E1"/>
    <w:rsid w:val="00031225"/>
    <w:rsid w:val="00031AF8"/>
    <w:rsid w:val="00033558"/>
    <w:rsid w:val="000414A2"/>
    <w:rsid w:val="00043A1B"/>
    <w:rsid w:val="0005200A"/>
    <w:rsid w:val="00062473"/>
    <w:rsid w:val="000679A6"/>
    <w:rsid w:val="0007032F"/>
    <w:rsid w:val="00071C7A"/>
    <w:rsid w:val="0008084F"/>
    <w:rsid w:val="00083CF2"/>
    <w:rsid w:val="00085CDB"/>
    <w:rsid w:val="00085F96"/>
    <w:rsid w:val="00094955"/>
    <w:rsid w:val="000A164E"/>
    <w:rsid w:val="000A506C"/>
    <w:rsid w:val="000A59AC"/>
    <w:rsid w:val="000B0087"/>
    <w:rsid w:val="000B08BB"/>
    <w:rsid w:val="000B31A4"/>
    <w:rsid w:val="000B46B3"/>
    <w:rsid w:val="000C58DC"/>
    <w:rsid w:val="000D1B54"/>
    <w:rsid w:val="000E16A9"/>
    <w:rsid w:val="000E190F"/>
    <w:rsid w:val="000E3F6D"/>
    <w:rsid w:val="000E496A"/>
    <w:rsid w:val="000F39F5"/>
    <w:rsid w:val="000F4743"/>
    <w:rsid w:val="00103BE1"/>
    <w:rsid w:val="001061CD"/>
    <w:rsid w:val="001118F8"/>
    <w:rsid w:val="00113E30"/>
    <w:rsid w:val="001141A4"/>
    <w:rsid w:val="001148C5"/>
    <w:rsid w:val="00115A98"/>
    <w:rsid w:val="00121F99"/>
    <w:rsid w:val="00122AEE"/>
    <w:rsid w:val="00130661"/>
    <w:rsid w:val="00156F1E"/>
    <w:rsid w:val="0016047A"/>
    <w:rsid w:val="00164FE5"/>
    <w:rsid w:val="00172633"/>
    <w:rsid w:val="0019310B"/>
    <w:rsid w:val="00193771"/>
    <w:rsid w:val="001A2DAE"/>
    <w:rsid w:val="001A36D6"/>
    <w:rsid w:val="001B2037"/>
    <w:rsid w:val="001B5EBC"/>
    <w:rsid w:val="001D4BD2"/>
    <w:rsid w:val="001D6035"/>
    <w:rsid w:val="001D6117"/>
    <w:rsid w:val="001D77CE"/>
    <w:rsid w:val="001E4399"/>
    <w:rsid w:val="001E570C"/>
    <w:rsid w:val="001E6C02"/>
    <w:rsid w:val="001F5ABC"/>
    <w:rsid w:val="00200339"/>
    <w:rsid w:val="00204C3F"/>
    <w:rsid w:val="002054C0"/>
    <w:rsid w:val="00213676"/>
    <w:rsid w:val="002136AD"/>
    <w:rsid w:val="00216C9E"/>
    <w:rsid w:val="00221B87"/>
    <w:rsid w:val="0022310A"/>
    <w:rsid w:val="00223DDD"/>
    <w:rsid w:val="00232275"/>
    <w:rsid w:val="00233395"/>
    <w:rsid w:val="002427D2"/>
    <w:rsid w:val="002447F9"/>
    <w:rsid w:val="002472FA"/>
    <w:rsid w:val="002644A5"/>
    <w:rsid w:val="002669B2"/>
    <w:rsid w:val="00274903"/>
    <w:rsid w:val="002773AF"/>
    <w:rsid w:val="00284B47"/>
    <w:rsid w:val="00286B88"/>
    <w:rsid w:val="00293011"/>
    <w:rsid w:val="00293FBE"/>
    <w:rsid w:val="002974FD"/>
    <w:rsid w:val="002A3C11"/>
    <w:rsid w:val="002A4065"/>
    <w:rsid w:val="002B70B7"/>
    <w:rsid w:val="002D349D"/>
    <w:rsid w:val="002D4C96"/>
    <w:rsid w:val="002F1A9D"/>
    <w:rsid w:val="002F4E72"/>
    <w:rsid w:val="00307484"/>
    <w:rsid w:val="0033076D"/>
    <w:rsid w:val="00330B4E"/>
    <w:rsid w:val="00332D7E"/>
    <w:rsid w:val="003330D3"/>
    <w:rsid w:val="0033378F"/>
    <w:rsid w:val="00340F4F"/>
    <w:rsid w:val="00346199"/>
    <w:rsid w:val="00346CE2"/>
    <w:rsid w:val="00354F74"/>
    <w:rsid w:val="00361C51"/>
    <w:rsid w:val="003655B9"/>
    <w:rsid w:val="00373CCC"/>
    <w:rsid w:val="00374FAE"/>
    <w:rsid w:val="00390113"/>
    <w:rsid w:val="003A5B21"/>
    <w:rsid w:val="003B0FC7"/>
    <w:rsid w:val="003B2298"/>
    <w:rsid w:val="003D3445"/>
    <w:rsid w:val="003D3ABC"/>
    <w:rsid w:val="003D5AA9"/>
    <w:rsid w:val="003E6577"/>
    <w:rsid w:val="003F0BCD"/>
    <w:rsid w:val="003F45E3"/>
    <w:rsid w:val="003F5AA2"/>
    <w:rsid w:val="004010EE"/>
    <w:rsid w:val="0040128E"/>
    <w:rsid w:val="004013CE"/>
    <w:rsid w:val="004036CC"/>
    <w:rsid w:val="0040385A"/>
    <w:rsid w:val="00403F83"/>
    <w:rsid w:val="00414175"/>
    <w:rsid w:val="00420CCE"/>
    <w:rsid w:val="00427B0A"/>
    <w:rsid w:val="004310D1"/>
    <w:rsid w:val="00432368"/>
    <w:rsid w:val="00432534"/>
    <w:rsid w:val="004371E8"/>
    <w:rsid w:val="00463A20"/>
    <w:rsid w:val="00467954"/>
    <w:rsid w:val="00473BF8"/>
    <w:rsid w:val="00473E00"/>
    <w:rsid w:val="0049416C"/>
    <w:rsid w:val="00496577"/>
    <w:rsid w:val="004B1417"/>
    <w:rsid w:val="004B3E98"/>
    <w:rsid w:val="004C0654"/>
    <w:rsid w:val="004C1B11"/>
    <w:rsid w:val="004D24EC"/>
    <w:rsid w:val="004D4D50"/>
    <w:rsid w:val="004D5141"/>
    <w:rsid w:val="004F2709"/>
    <w:rsid w:val="004F4F81"/>
    <w:rsid w:val="004F72E9"/>
    <w:rsid w:val="00515BBC"/>
    <w:rsid w:val="0051649C"/>
    <w:rsid w:val="005254DC"/>
    <w:rsid w:val="005305D3"/>
    <w:rsid w:val="005412FD"/>
    <w:rsid w:val="00545980"/>
    <w:rsid w:val="005507E6"/>
    <w:rsid w:val="0055744C"/>
    <w:rsid w:val="00560404"/>
    <w:rsid w:val="00560935"/>
    <w:rsid w:val="005636A1"/>
    <w:rsid w:val="00572747"/>
    <w:rsid w:val="005740AA"/>
    <w:rsid w:val="00584CB3"/>
    <w:rsid w:val="0059745E"/>
    <w:rsid w:val="005A3AFB"/>
    <w:rsid w:val="005A3CBB"/>
    <w:rsid w:val="005A72D1"/>
    <w:rsid w:val="005C77B1"/>
    <w:rsid w:val="005D1250"/>
    <w:rsid w:val="005D41B0"/>
    <w:rsid w:val="005D572B"/>
    <w:rsid w:val="005E4DC3"/>
    <w:rsid w:val="005F3AA4"/>
    <w:rsid w:val="00606FFE"/>
    <w:rsid w:val="00611C0A"/>
    <w:rsid w:val="00613DCF"/>
    <w:rsid w:val="006148B3"/>
    <w:rsid w:val="0061567C"/>
    <w:rsid w:val="00626F71"/>
    <w:rsid w:val="00630A3D"/>
    <w:rsid w:val="00634261"/>
    <w:rsid w:val="00640BB0"/>
    <w:rsid w:val="0064609F"/>
    <w:rsid w:val="00651503"/>
    <w:rsid w:val="00660715"/>
    <w:rsid w:val="00661452"/>
    <w:rsid w:val="0066235F"/>
    <w:rsid w:val="00684F01"/>
    <w:rsid w:val="00685B93"/>
    <w:rsid w:val="00696E3B"/>
    <w:rsid w:val="006A2972"/>
    <w:rsid w:val="006A4B23"/>
    <w:rsid w:val="006B2529"/>
    <w:rsid w:val="006C00F9"/>
    <w:rsid w:val="006C11F2"/>
    <w:rsid w:val="006E5262"/>
    <w:rsid w:val="006E7FD0"/>
    <w:rsid w:val="006F16F5"/>
    <w:rsid w:val="006F485C"/>
    <w:rsid w:val="00707F3C"/>
    <w:rsid w:val="007110D5"/>
    <w:rsid w:val="0071234A"/>
    <w:rsid w:val="00716C6F"/>
    <w:rsid w:val="007210DF"/>
    <w:rsid w:val="007250BE"/>
    <w:rsid w:val="007343D8"/>
    <w:rsid w:val="00736F2B"/>
    <w:rsid w:val="007450D6"/>
    <w:rsid w:val="0074585F"/>
    <w:rsid w:val="0075122D"/>
    <w:rsid w:val="007550ED"/>
    <w:rsid w:val="0076016E"/>
    <w:rsid w:val="00762AE9"/>
    <w:rsid w:val="00767529"/>
    <w:rsid w:val="00775CBA"/>
    <w:rsid w:val="00790925"/>
    <w:rsid w:val="00793E67"/>
    <w:rsid w:val="0079596C"/>
    <w:rsid w:val="007978AC"/>
    <w:rsid w:val="007A4090"/>
    <w:rsid w:val="007B3827"/>
    <w:rsid w:val="007B6A4F"/>
    <w:rsid w:val="007C448A"/>
    <w:rsid w:val="007C78BD"/>
    <w:rsid w:val="007D4EF2"/>
    <w:rsid w:val="007E1B82"/>
    <w:rsid w:val="007F640D"/>
    <w:rsid w:val="008100BA"/>
    <w:rsid w:val="0081552D"/>
    <w:rsid w:val="00815836"/>
    <w:rsid w:val="00816D75"/>
    <w:rsid w:val="00820CD4"/>
    <w:rsid w:val="00826BA7"/>
    <w:rsid w:val="008505C7"/>
    <w:rsid w:val="00851084"/>
    <w:rsid w:val="00852124"/>
    <w:rsid w:val="008526E5"/>
    <w:rsid w:val="00862254"/>
    <w:rsid w:val="008814A5"/>
    <w:rsid w:val="00885C9C"/>
    <w:rsid w:val="00895848"/>
    <w:rsid w:val="008B3620"/>
    <w:rsid w:val="008B6641"/>
    <w:rsid w:val="008B68E1"/>
    <w:rsid w:val="008C074B"/>
    <w:rsid w:val="008C31CA"/>
    <w:rsid w:val="008D2757"/>
    <w:rsid w:val="008D623E"/>
    <w:rsid w:val="008E4512"/>
    <w:rsid w:val="008E6939"/>
    <w:rsid w:val="008E734E"/>
    <w:rsid w:val="008F09BF"/>
    <w:rsid w:val="008F15EF"/>
    <w:rsid w:val="00902E62"/>
    <w:rsid w:val="00912A5A"/>
    <w:rsid w:val="00921564"/>
    <w:rsid w:val="009328B5"/>
    <w:rsid w:val="00940FEF"/>
    <w:rsid w:val="0094430B"/>
    <w:rsid w:val="00967417"/>
    <w:rsid w:val="00971BE8"/>
    <w:rsid w:val="00984C81"/>
    <w:rsid w:val="00985422"/>
    <w:rsid w:val="00991470"/>
    <w:rsid w:val="009933A2"/>
    <w:rsid w:val="00994DAB"/>
    <w:rsid w:val="009A013F"/>
    <w:rsid w:val="009A020E"/>
    <w:rsid w:val="009A5FBB"/>
    <w:rsid w:val="009C7C2C"/>
    <w:rsid w:val="009F6356"/>
    <w:rsid w:val="009F7C3F"/>
    <w:rsid w:val="00A00577"/>
    <w:rsid w:val="00A04D4D"/>
    <w:rsid w:val="00A11A19"/>
    <w:rsid w:val="00A135FC"/>
    <w:rsid w:val="00A17ED3"/>
    <w:rsid w:val="00A21C18"/>
    <w:rsid w:val="00A27DAC"/>
    <w:rsid w:val="00A31104"/>
    <w:rsid w:val="00A40526"/>
    <w:rsid w:val="00A41BCB"/>
    <w:rsid w:val="00A42849"/>
    <w:rsid w:val="00A46B06"/>
    <w:rsid w:val="00A51220"/>
    <w:rsid w:val="00A74F62"/>
    <w:rsid w:val="00A8305E"/>
    <w:rsid w:val="00A96E28"/>
    <w:rsid w:val="00AB2749"/>
    <w:rsid w:val="00AB76F8"/>
    <w:rsid w:val="00AC13C1"/>
    <w:rsid w:val="00AC3F36"/>
    <w:rsid w:val="00AC453C"/>
    <w:rsid w:val="00AC70AA"/>
    <w:rsid w:val="00AD1C8D"/>
    <w:rsid w:val="00AE1853"/>
    <w:rsid w:val="00AE25FB"/>
    <w:rsid w:val="00AE5730"/>
    <w:rsid w:val="00AF332C"/>
    <w:rsid w:val="00AF53FC"/>
    <w:rsid w:val="00AF5B7F"/>
    <w:rsid w:val="00B01B36"/>
    <w:rsid w:val="00B07E18"/>
    <w:rsid w:val="00B10876"/>
    <w:rsid w:val="00B130B9"/>
    <w:rsid w:val="00B13944"/>
    <w:rsid w:val="00B15B9B"/>
    <w:rsid w:val="00B27D9A"/>
    <w:rsid w:val="00B31C2B"/>
    <w:rsid w:val="00B3272E"/>
    <w:rsid w:val="00B416B4"/>
    <w:rsid w:val="00B420C5"/>
    <w:rsid w:val="00B55922"/>
    <w:rsid w:val="00B607CA"/>
    <w:rsid w:val="00B65869"/>
    <w:rsid w:val="00B67A24"/>
    <w:rsid w:val="00B72847"/>
    <w:rsid w:val="00B72D08"/>
    <w:rsid w:val="00B77862"/>
    <w:rsid w:val="00B77A3D"/>
    <w:rsid w:val="00B9717E"/>
    <w:rsid w:val="00BA188A"/>
    <w:rsid w:val="00BA4CC6"/>
    <w:rsid w:val="00BA68E9"/>
    <w:rsid w:val="00BB299B"/>
    <w:rsid w:val="00BC2C0E"/>
    <w:rsid w:val="00BC5ECC"/>
    <w:rsid w:val="00BE1C82"/>
    <w:rsid w:val="00BE71C0"/>
    <w:rsid w:val="00BF0BE0"/>
    <w:rsid w:val="00BF500D"/>
    <w:rsid w:val="00C23473"/>
    <w:rsid w:val="00C30C08"/>
    <w:rsid w:val="00C34A44"/>
    <w:rsid w:val="00C43D30"/>
    <w:rsid w:val="00C5337C"/>
    <w:rsid w:val="00C626E5"/>
    <w:rsid w:val="00C6511F"/>
    <w:rsid w:val="00C652B8"/>
    <w:rsid w:val="00C71B22"/>
    <w:rsid w:val="00C77394"/>
    <w:rsid w:val="00CB1DFE"/>
    <w:rsid w:val="00CB2B76"/>
    <w:rsid w:val="00CC1E41"/>
    <w:rsid w:val="00CC63ED"/>
    <w:rsid w:val="00CE3B41"/>
    <w:rsid w:val="00CF3603"/>
    <w:rsid w:val="00CF4922"/>
    <w:rsid w:val="00D06CF0"/>
    <w:rsid w:val="00D124D2"/>
    <w:rsid w:val="00D45E6A"/>
    <w:rsid w:val="00D4621E"/>
    <w:rsid w:val="00D56D5D"/>
    <w:rsid w:val="00D60CC3"/>
    <w:rsid w:val="00D63EAB"/>
    <w:rsid w:val="00D66FE0"/>
    <w:rsid w:val="00D715A3"/>
    <w:rsid w:val="00D90695"/>
    <w:rsid w:val="00D92622"/>
    <w:rsid w:val="00D9582A"/>
    <w:rsid w:val="00DA4196"/>
    <w:rsid w:val="00DC2006"/>
    <w:rsid w:val="00DC5B18"/>
    <w:rsid w:val="00DD067B"/>
    <w:rsid w:val="00DD6A9A"/>
    <w:rsid w:val="00DE13C9"/>
    <w:rsid w:val="00DE15F0"/>
    <w:rsid w:val="00DE2AB9"/>
    <w:rsid w:val="00DE301B"/>
    <w:rsid w:val="00DE69A0"/>
    <w:rsid w:val="00DE7A95"/>
    <w:rsid w:val="00E07624"/>
    <w:rsid w:val="00E07844"/>
    <w:rsid w:val="00E14454"/>
    <w:rsid w:val="00E165F9"/>
    <w:rsid w:val="00E176DC"/>
    <w:rsid w:val="00E21C92"/>
    <w:rsid w:val="00E269DC"/>
    <w:rsid w:val="00E30158"/>
    <w:rsid w:val="00E30321"/>
    <w:rsid w:val="00E51409"/>
    <w:rsid w:val="00E54C5F"/>
    <w:rsid w:val="00E56565"/>
    <w:rsid w:val="00E61973"/>
    <w:rsid w:val="00E62B3C"/>
    <w:rsid w:val="00E7275B"/>
    <w:rsid w:val="00E746AE"/>
    <w:rsid w:val="00E74ECC"/>
    <w:rsid w:val="00E94B70"/>
    <w:rsid w:val="00E97578"/>
    <w:rsid w:val="00EA1D20"/>
    <w:rsid w:val="00EA31EC"/>
    <w:rsid w:val="00EA684B"/>
    <w:rsid w:val="00EA74F4"/>
    <w:rsid w:val="00EA7744"/>
    <w:rsid w:val="00EB0AE3"/>
    <w:rsid w:val="00EB1967"/>
    <w:rsid w:val="00EB3F71"/>
    <w:rsid w:val="00EC4583"/>
    <w:rsid w:val="00EC503C"/>
    <w:rsid w:val="00EC53CE"/>
    <w:rsid w:val="00EC5C76"/>
    <w:rsid w:val="00ED3581"/>
    <w:rsid w:val="00ED7996"/>
    <w:rsid w:val="00EE07D2"/>
    <w:rsid w:val="00EE4A55"/>
    <w:rsid w:val="00EF1BE4"/>
    <w:rsid w:val="00EF6A8C"/>
    <w:rsid w:val="00F006A0"/>
    <w:rsid w:val="00F07610"/>
    <w:rsid w:val="00F172F7"/>
    <w:rsid w:val="00F21086"/>
    <w:rsid w:val="00F217FC"/>
    <w:rsid w:val="00F26498"/>
    <w:rsid w:val="00F30D1A"/>
    <w:rsid w:val="00F3572F"/>
    <w:rsid w:val="00F36943"/>
    <w:rsid w:val="00F474DD"/>
    <w:rsid w:val="00F54584"/>
    <w:rsid w:val="00F54B0A"/>
    <w:rsid w:val="00F7023E"/>
    <w:rsid w:val="00F72877"/>
    <w:rsid w:val="00F9551B"/>
    <w:rsid w:val="00FA111F"/>
    <w:rsid w:val="00FA41F4"/>
    <w:rsid w:val="00FA5CFE"/>
    <w:rsid w:val="00FA695A"/>
    <w:rsid w:val="00FB21ED"/>
    <w:rsid w:val="00FC655C"/>
    <w:rsid w:val="00FC72FF"/>
    <w:rsid w:val="00FC7C5D"/>
    <w:rsid w:val="00FE6543"/>
    <w:rsid w:val="00FF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43BFEB0"/>
  <w15:docId w15:val="{6AE51180-000F-4D5C-BDB9-FA3DE7CF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03"/>
    <w:pPr>
      <w:overflowPunct w:val="0"/>
      <w:autoSpaceDE w:val="0"/>
      <w:autoSpaceDN w:val="0"/>
      <w:adjustRightInd w:val="0"/>
      <w:textAlignment w:val="baseline"/>
    </w:pPr>
    <w:rPr>
      <w:sz w:val="24"/>
    </w:rPr>
  </w:style>
  <w:style w:type="paragraph" w:styleId="Heading1">
    <w:name w:val="heading 1"/>
    <w:basedOn w:val="Normal"/>
    <w:next w:val="Normal"/>
    <w:qFormat/>
    <w:rsid w:val="00CF3603"/>
    <w:pPr>
      <w:keepNext/>
      <w:tabs>
        <w:tab w:val="left" w:pos="2503"/>
        <w:tab w:val="left" w:pos="3950"/>
        <w:tab w:val="left" w:pos="4759"/>
        <w:tab w:val="left" w:pos="5090"/>
        <w:tab w:val="left" w:pos="6698"/>
        <w:tab w:val="left" w:pos="8292"/>
        <w:tab w:val="left" w:pos="9581"/>
        <w:tab w:val="left" w:pos="10464"/>
        <w:tab w:val="left" w:pos="11070"/>
        <w:tab w:val="left" w:pos="13385"/>
      </w:tabs>
      <w:jc w:val="center"/>
      <w:outlineLvl w:val="0"/>
    </w:pPr>
    <w:rPr>
      <w:b/>
      <w:color w:val="000000"/>
      <w:sz w:val="22"/>
    </w:rPr>
  </w:style>
  <w:style w:type="paragraph" w:styleId="Heading2">
    <w:name w:val="heading 2"/>
    <w:basedOn w:val="Normal"/>
    <w:next w:val="Normal"/>
    <w:link w:val="Heading2Char"/>
    <w:qFormat/>
    <w:rsid w:val="00CF3603"/>
    <w:pPr>
      <w:keepNext/>
      <w:pBdr>
        <w:top w:val="single" w:sz="6" w:space="1" w:color="auto"/>
        <w:left w:val="single" w:sz="6" w:space="4" w:color="auto"/>
        <w:bottom w:val="single" w:sz="6" w:space="11" w:color="auto"/>
        <w:right w:val="single" w:sz="6" w:space="4" w:color="auto"/>
      </w:pBdr>
      <w:tabs>
        <w:tab w:val="left" w:pos="3060"/>
      </w:tabs>
      <w:outlineLvl w:val="1"/>
    </w:pPr>
    <w:rPr>
      <w:b/>
      <w:sz w:val="22"/>
    </w:rPr>
  </w:style>
  <w:style w:type="paragraph" w:styleId="Heading3">
    <w:name w:val="heading 3"/>
    <w:basedOn w:val="Normal"/>
    <w:next w:val="Normal"/>
    <w:link w:val="Heading3Char"/>
    <w:uiPriority w:val="9"/>
    <w:semiHidden/>
    <w:unhideWhenUsed/>
    <w:qFormat/>
    <w:rsid w:val="00A41BC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qFormat/>
    <w:rsid w:val="00CF3603"/>
    <w:pPr>
      <w:keepNext/>
      <w:jc w:val="right"/>
      <w:outlineLvl w:val="3"/>
    </w:pPr>
    <w:rPr>
      <w:rFonts w:ascii="Times" w:hAnsi="Times"/>
      <w:b/>
      <w:sz w:val="22"/>
    </w:rPr>
  </w:style>
  <w:style w:type="paragraph" w:styleId="Heading6">
    <w:name w:val="heading 6"/>
    <w:basedOn w:val="Normal"/>
    <w:next w:val="Normal"/>
    <w:link w:val="Heading6Char"/>
    <w:qFormat/>
    <w:rsid w:val="00CF3603"/>
    <w:pPr>
      <w:keepNext/>
      <w:jc w:val="center"/>
      <w:outlineLvl w:val="5"/>
    </w:pPr>
    <w:rPr>
      <w:rFonts w:ascii="Times" w:hAnsi="Times"/>
      <w:b/>
      <w:sz w:val="22"/>
    </w:rPr>
  </w:style>
  <w:style w:type="paragraph" w:styleId="Heading7">
    <w:name w:val="heading 7"/>
    <w:basedOn w:val="Normal"/>
    <w:next w:val="Normal"/>
    <w:link w:val="Heading7Char"/>
    <w:qFormat/>
    <w:rsid w:val="00CF3603"/>
    <w:pPr>
      <w:keepNext/>
      <w:widowControl w:val="0"/>
      <w:outlineLvl w:val="6"/>
    </w:pPr>
    <w:rPr>
      <w:sz w:val="120"/>
    </w:rPr>
  </w:style>
  <w:style w:type="paragraph" w:styleId="Heading9">
    <w:name w:val="heading 9"/>
    <w:basedOn w:val="Normal"/>
    <w:next w:val="Normal"/>
    <w:qFormat/>
    <w:rsid w:val="00CF3603"/>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F3603"/>
    <w:pPr>
      <w:tabs>
        <w:tab w:val="center" w:pos="4320"/>
        <w:tab w:val="right" w:pos="8640"/>
      </w:tabs>
    </w:pPr>
  </w:style>
  <w:style w:type="paragraph" w:styleId="Footer">
    <w:name w:val="footer"/>
    <w:basedOn w:val="Normal"/>
    <w:semiHidden/>
    <w:rsid w:val="00CF3603"/>
    <w:pPr>
      <w:tabs>
        <w:tab w:val="center" w:pos="4320"/>
        <w:tab w:val="right" w:pos="8640"/>
      </w:tabs>
    </w:pPr>
  </w:style>
  <w:style w:type="paragraph" w:styleId="BodyText2">
    <w:name w:val="Body Text 2"/>
    <w:basedOn w:val="Normal"/>
    <w:link w:val="BodyText2Char"/>
    <w:semiHidden/>
    <w:rsid w:val="00CF3603"/>
    <w:pPr>
      <w:ind w:left="720"/>
      <w:jc w:val="both"/>
    </w:pPr>
  </w:style>
  <w:style w:type="character" w:styleId="PageNumber">
    <w:name w:val="page number"/>
    <w:basedOn w:val="DefaultParagraphFont"/>
    <w:semiHidden/>
    <w:rsid w:val="00CF3603"/>
  </w:style>
  <w:style w:type="paragraph" w:styleId="BodyText">
    <w:name w:val="Body Text"/>
    <w:aliases w:val="body text"/>
    <w:basedOn w:val="Normal"/>
    <w:link w:val="BodyTextChar"/>
    <w:semiHidden/>
    <w:rsid w:val="00CF3603"/>
    <w:pPr>
      <w:pBdr>
        <w:top w:val="single" w:sz="6" w:space="1" w:color="auto"/>
        <w:left w:val="single" w:sz="6" w:space="4" w:color="auto"/>
        <w:bottom w:val="single" w:sz="6" w:space="1" w:color="auto"/>
        <w:right w:val="single" w:sz="6" w:space="0" w:color="auto"/>
      </w:pBdr>
      <w:tabs>
        <w:tab w:val="left" w:pos="1440"/>
        <w:tab w:val="left" w:pos="3485"/>
        <w:tab w:val="left" w:pos="4294"/>
        <w:tab w:val="left" w:pos="4625"/>
        <w:tab w:val="left" w:pos="6233"/>
        <w:tab w:val="left" w:pos="7435"/>
        <w:tab w:val="left" w:pos="8772"/>
        <w:tab w:val="left" w:pos="9974"/>
        <w:tab w:val="left" w:pos="11102"/>
        <w:tab w:val="left" w:pos="12329"/>
      </w:tabs>
    </w:pPr>
    <w:rPr>
      <w:rFonts w:ascii="Times" w:hAnsi="Times"/>
      <w:color w:val="000000"/>
      <w:sz w:val="22"/>
    </w:rPr>
  </w:style>
  <w:style w:type="paragraph" w:styleId="BodyText3">
    <w:name w:val="Body Text 3"/>
    <w:basedOn w:val="Normal"/>
    <w:semiHidden/>
    <w:rsid w:val="00CF3603"/>
    <w:pPr>
      <w:tabs>
        <w:tab w:val="left" w:pos="2503"/>
        <w:tab w:val="left" w:pos="3950"/>
        <w:tab w:val="left" w:pos="4759"/>
        <w:tab w:val="left" w:pos="5090"/>
        <w:tab w:val="left" w:pos="6480"/>
        <w:tab w:val="left" w:pos="8292"/>
        <w:tab w:val="left" w:pos="9581"/>
        <w:tab w:val="left" w:pos="10464"/>
        <w:tab w:val="left" w:pos="11630"/>
        <w:tab w:val="left" w:pos="13385"/>
      </w:tabs>
    </w:pPr>
    <w:rPr>
      <w:b/>
      <w:color w:val="000000"/>
      <w:sz w:val="22"/>
    </w:rPr>
  </w:style>
  <w:style w:type="paragraph" w:styleId="BodyTextIndent">
    <w:name w:val="Body Text Indent"/>
    <w:basedOn w:val="Normal"/>
    <w:semiHidden/>
    <w:rsid w:val="00CF3603"/>
    <w:pPr>
      <w:ind w:left="360"/>
    </w:pPr>
    <w:rPr>
      <w:i/>
      <w:color w:val="0000FF"/>
      <w:sz w:val="22"/>
      <w:u w:val="single"/>
    </w:rPr>
  </w:style>
  <w:style w:type="paragraph" w:styleId="BodyTextIndent2">
    <w:name w:val="Body Text Indent 2"/>
    <w:basedOn w:val="Normal"/>
    <w:semiHidden/>
    <w:rsid w:val="00CF3603"/>
    <w:pPr>
      <w:ind w:left="360"/>
      <w:jc w:val="both"/>
    </w:pPr>
    <w:rPr>
      <w:sz w:val="22"/>
    </w:rPr>
  </w:style>
  <w:style w:type="paragraph" w:styleId="BalloonText">
    <w:name w:val="Balloon Text"/>
    <w:basedOn w:val="Normal"/>
    <w:link w:val="BalloonTextChar"/>
    <w:uiPriority w:val="99"/>
    <w:semiHidden/>
    <w:unhideWhenUsed/>
    <w:rsid w:val="005D41B0"/>
    <w:rPr>
      <w:rFonts w:ascii="Tahoma" w:hAnsi="Tahoma" w:cs="Tahoma"/>
      <w:sz w:val="16"/>
      <w:szCs w:val="16"/>
    </w:rPr>
  </w:style>
  <w:style w:type="character" w:customStyle="1" w:styleId="BalloonTextChar">
    <w:name w:val="Balloon Text Char"/>
    <w:basedOn w:val="DefaultParagraphFont"/>
    <w:link w:val="BalloonText"/>
    <w:uiPriority w:val="99"/>
    <w:semiHidden/>
    <w:rsid w:val="005D41B0"/>
    <w:rPr>
      <w:rFonts w:ascii="Tahoma" w:hAnsi="Tahoma" w:cs="Tahoma"/>
      <w:sz w:val="16"/>
      <w:szCs w:val="16"/>
    </w:rPr>
  </w:style>
  <w:style w:type="paragraph" w:styleId="Revision">
    <w:name w:val="Revision"/>
    <w:hidden/>
    <w:uiPriority w:val="99"/>
    <w:semiHidden/>
    <w:rsid w:val="004371E8"/>
    <w:rPr>
      <w:sz w:val="24"/>
    </w:rPr>
  </w:style>
  <w:style w:type="character" w:styleId="Hyperlink">
    <w:name w:val="Hyperlink"/>
    <w:basedOn w:val="DefaultParagraphFont"/>
    <w:uiPriority w:val="99"/>
    <w:unhideWhenUsed/>
    <w:rsid w:val="00E7275B"/>
    <w:rPr>
      <w:color w:val="0000FF"/>
      <w:u w:val="single"/>
    </w:rPr>
  </w:style>
  <w:style w:type="paragraph" w:styleId="ListParagraph">
    <w:name w:val="List Paragraph"/>
    <w:aliases w:val="Primus H 3,Use Case List Paragraph Char,EOH bullet,Use Case List Paragraph,List Paragraph 1,EOH paragraph,Numbered Indented Text,b1,Number_1,List Paragraph11,List Paragraph2,new,SGLText List Paragraph,Colorful List - Accent 11,d_bodyb,lp1"/>
    <w:basedOn w:val="Normal"/>
    <w:link w:val="ListParagraphChar"/>
    <w:uiPriority w:val="34"/>
    <w:qFormat/>
    <w:rsid w:val="00E7275B"/>
    <w:pPr>
      <w:ind w:left="720"/>
      <w:contextualSpacing/>
    </w:pPr>
  </w:style>
  <w:style w:type="character" w:styleId="CommentReference">
    <w:name w:val="annotation reference"/>
    <w:basedOn w:val="DefaultParagraphFont"/>
    <w:uiPriority w:val="99"/>
    <w:semiHidden/>
    <w:unhideWhenUsed/>
    <w:rsid w:val="00FB21ED"/>
    <w:rPr>
      <w:sz w:val="16"/>
      <w:szCs w:val="16"/>
    </w:rPr>
  </w:style>
  <w:style w:type="paragraph" w:styleId="CommentText">
    <w:name w:val="annotation text"/>
    <w:basedOn w:val="Normal"/>
    <w:link w:val="CommentTextChar"/>
    <w:uiPriority w:val="99"/>
    <w:semiHidden/>
    <w:unhideWhenUsed/>
    <w:rsid w:val="00FB21ED"/>
    <w:rPr>
      <w:sz w:val="20"/>
    </w:rPr>
  </w:style>
  <w:style w:type="character" w:customStyle="1" w:styleId="CommentTextChar">
    <w:name w:val="Comment Text Char"/>
    <w:basedOn w:val="DefaultParagraphFont"/>
    <w:link w:val="CommentText"/>
    <w:uiPriority w:val="99"/>
    <w:semiHidden/>
    <w:rsid w:val="00FB21ED"/>
  </w:style>
  <w:style w:type="paragraph" w:styleId="CommentSubject">
    <w:name w:val="annotation subject"/>
    <w:basedOn w:val="CommentText"/>
    <w:next w:val="CommentText"/>
    <w:link w:val="CommentSubjectChar"/>
    <w:uiPriority w:val="99"/>
    <w:semiHidden/>
    <w:unhideWhenUsed/>
    <w:rsid w:val="00FB21ED"/>
    <w:rPr>
      <w:b/>
      <w:bCs/>
    </w:rPr>
  </w:style>
  <w:style w:type="character" w:customStyle="1" w:styleId="CommentSubjectChar">
    <w:name w:val="Comment Subject Char"/>
    <w:basedOn w:val="CommentTextChar"/>
    <w:link w:val="CommentSubject"/>
    <w:uiPriority w:val="99"/>
    <w:semiHidden/>
    <w:rsid w:val="00FB21ED"/>
    <w:rPr>
      <w:b/>
      <w:bCs/>
    </w:rPr>
  </w:style>
  <w:style w:type="paragraph" w:customStyle="1" w:styleId="Default">
    <w:name w:val="Default"/>
    <w:rsid w:val="003F0BCD"/>
    <w:pPr>
      <w:autoSpaceDE w:val="0"/>
      <w:autoSpaceDN w:val="0"/>
      <w:adjustRightInd w:val="0"/>
    </w:pPr>
    <w:rPr>
      <w:color w:val="000000"/>
      <w:sz w:val="24"/>
      <w:szCs w:val="24"/>
    </w:rPr>
  </w:style>
  <w:style w:type="character" w:styleId="FollowedHyperlink">
    <w:name w:val="FollowedHyperlink"/>
    <w:basedOn w:val="DefaultParagraphFont"/>
    <w:uiPriority w:val="99"/>
    <w:semiHidden/>
    <w:unhideWhenUsed/>
    <w:rsid w:val="003A5B21"/>
    <w:rPr>
      <w:color w:val="800080" w:themeColor="followedHyperlink"/>
      <w:u w:val="single"/>
    </w:rPr>
  </w:style>
  <w:style w:type="character" w:customStyle="1" w:styleId="displayonly">
    <w:name w:val="displayonly"/>
    <w:basedOn w:val="DefaultParagraphFont"/>
    <w:rsid w:val="00094955"/>
  </w:style>
  <w:style w:type="character" w:customStyle="1" w:styleId="BodyText2Char">
    <w:name w:val="Body Text 2 Char"/>
    <w:basedOn w:val="DefaultParagraphFont"/>
    <w:link w:val="BodyText2"/>
    <w:semiHidden/>
    <w:rsid w:val="00A74F62"/>
    <w:rPr>
      <w:sz w:val="24"/>
    </w:rPr>
  </w:style>
  <w:style w:type="paragraph" w:styleId="BodyTextIndent3">
    <w:name w:val="Body Text Indent 3"/>
    <w:basedOn w:val="Normal"/>
    <w:link w:val="BodyTextIndent3Char"/>
    <w:uiPriority w:val="99"/>
    <w:semiHidden/>
    <w:unhideWhenUsed/>
    <w:rsid w:val="00DC200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C2006"/>
    <w:rPr>
      <w:sz w:val="16"/>
      <w:szCs w:val="16"/>
    </w:rPr>
  </w:style>
  <w:style w:type="character" w:customStyle="1" w:styleId="DeltaViewInsertion">
    <w:name w:val="DeltaView Insertion"/>
    <w:rsid w:val="00DC2006"/>
    <w:rPr>
      <w:color w:val="0000FF"/>
      <w:spacing w:val="0"/>
      <w:u w:val="double"/>
    </w:rPr>
  </w:style>
  <w:style w:type="table" w:styleId="TableGrid">
    <w:name w:val="Table Grid"/>
    <w:aliases w:val="O.TableLayout"/>
    <w:basedOn w:val="TableNormal"/>
    <w:uiPriority w:val="59"/>
    <w:rsid w:val="002A4065"/>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B6A4F"/>
    <w:pPr>
      <w:jc w:val="center"/>
    </w:pPr>
    <w:rPr>
      <w:rFonts w:ascii="Arial" w:hAnsi="Arial"/>
      <w:b/>
      <w:color w:val="000000"/>
      <w:sz w:val="28"/>
    </w:rPr>
  </w:style>
  <w:style w:type="character" w:customStyle="1" w:styleId="Heading3Char">
    <w:name w:val="Heading 3 Char"/>
    <w:basedOn w:val="DefaultParagraphFont"/>
    <w:link w:val="Heading3"/>
    <w:uiPriority w:val="9"/>
    <w:semiHidden/>
    <w:rsid w:val="00A41BCB"/>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rsid w:val="00A41BCB"/>
    <w:rPr>
      <w:sz w:val="120"/>
    </w:rPr>
  </w:style>
  <w:style w:type="character" w:customStyle="1" w:styleId="BodyTextChar">
    <w:name w:val="Body Text Char"/>
    <w:aliases w:val="body text Char"/>
    <w:basedOn w:val="DefaultParagraphFont"/>
    <w:link w:val="BodyText"/>
    <w:semiHidden/>
    <w:rsid w:val="00A41BCB"/>
    <w:rPr>
      <w:rFonts w:ascii="Times" w:hAnsi="Times"/>
      <w:color w:val="000000"/>
      <w:sz w:val="22"/>
    </w:rPr>
  </w:style>
  <w:style w:type="paragraph" w:customStyle="1" w:styleId="TableText">
    <w:name w:val="Table Text"/>
    <w:basedOn w:val="Normal"/>
    <w:rsid w:val="00A41BCB"/>
    <w:pPr>
      <w:keepLines/>
    </w:pPr>
    <w:rPr>
      <w:sz w:val="16"/>
    </w:rPr>
  </w:style>
  <w:style w:type="character" w:customStyle="1" w:styleId="ListParagraphChar">
    <w:name w:val="List Paragraph Char"/>
    <w:aliases w:val="Primus H 3 Char,Use Case List Paragraph Char Char,EOH bullet Char,Use Case List Paragraph Char1,List Paragraph 1 Char,EOH paragraph Char,Numbered Indented Text Char,b1 Char,Number_1 Char,List Paragraph11 Char,List Paragraph2 Char"/>
    <w:basedOn w:val="DefaultParagraphFont"/>
    <w:link w:val="ListParagraph"/>
    <w:uiPriority w:val="34"/>
    <w:qFormat/>
    <w:locked/>
    <w:rsid w:val="00A41BCB"/>
    <w:rPr>
      <w:sz w:val="24"/>
    </w:rPr>
  </w:style>
  <w:style w:type="paragraph" w:customStyle="1" w:styleId="Bullet1">
    <w:name w:val="Bullet_1"/>
    <w:basedOn w:val="Normal"/>
    <w:link w:val="Bullet1Char"/>
    <w:qFormat/>
    <w:rsid w:val="0076016E"/>
    <w:pPr>
      <w:numPr>
        <w:numId w:val="54"/>
      </w:numPr>
      <w:overflowPunct/>
      <w:autoSpaceDE/>
      <w:autoSpaceDN/>
      <w:adjustRightInd/>
      <w:spacing w:before="120" w:after="120" w:line="360" w:lineRule="auto"/>
      <w:contextualSpacing/>
      <w:textAlignment w:val="auto"/>
    </w:pPr>
    <w:rPr>
      <w:rFonts w:ascii="Oracle Sans" w:eastAsia="Calibri" w:hAnsi="Oracle Sans"/>
      <w:color w:val="312D34"/>
      <w:sz w:val="20"/>
      <w:lang w:val="en-GB"/>
    </w:rPr>
  </w:style>
  <w:style w:type="character" w:customStyle="1" w:styleId="Bullet1Char">
    <w:name w:val="Bullet_1 Char"/>
    <w:basedOn w:val="DefaultParagraphFont"/>
    <w:link w:val="Bullet1"/>
    <w:rsid w:val="0076016E"/>
    <w:rPr>
      <w:rFonts w:ascii="Oracle Sans" w:eastAsia="Calibri" w:hAnsi="Oracle Sans"/>
      <w:color w:val="312D34"/>
      <w:lang w:val="en-GB"/>
    </w:rPr>
  </w:style>
  <w:style w:type="paragraph" w:customStyle="1" w:styleId="OracleText">
    <w:name w:val="*Oracle Text"/>
    <w:basedOn w:val="Normal"/>
    <w:link w:val="OracleTextChar"/>
    <w:qFormat/>
    <w:rsid w:val="00862254"/>
    <w:pPr>
      <w:tabs>
        <w:tab w:val="left" w:pos="0"/>
      </w:tabs>
      <w:overflowPunct/>
      <w:autoSpaceDE/>
      <w:autoSpaceDN/>
      <w:adjustRightInd/>
      <w:spacing w:before="120" w:after="160" w:line="276" w:lineRule="auto"/>
      <w:textAlignment w:val="auto"/>
    </w:pPr>
    <w:rPr>
      <w:rFonts w:asciiTheme="minorHAnsi" w:eastAsia="Calibri" w:hAnsiTheme="minorHAnsi"/>
      <w:color w:val="5F5F5F"/>
      <w:sz w:val="22"/>
      <w:lang w:val="en-GB"/>
    </w:rPr>
  </w:style>
  <w:style w:type="character" w:customStyle="1" w:styleId="OracleTextChar">
    <w:name w:val="*Oracle Text Char"/>
    <w:basedOn w:val="DefaultParagraphFont"/>
    <w:link w:val="OracleText"/>
    <w:qFormat/>
    <w:rsid w:val="00862254"/>
    <w:rPr>
      <w:rFonts w:asciiTheme="minorHAnsi" w:eastAsia="Calibri" w:hAnsiTheme="minorHAnsi"/>
      <w:color w:val="5F5F5F"/>
      <w:sz w:val="22"/>
      <w:lang w:val="en-GB"/>
    </w:rPr>
  </w:style>
  <w:style w:type="table" w:customStyle="1" w:styleId="GridTable4-Accent11">
    <w:name w:val="Grid Table 4 - Accent 11"/>
    <w:basedOn w:val="TableNormal"/>
    <w:uiPriority w:val="49"/>
    <w:rsid w:val="008F09BF"/>
    <w:rPr>
      <w:lang w:val="da-DK" w:eastAsia="da-DK"/>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2Char">
    <w:name w:val="Heading 2 Char"/>
    <w:basedOn w:val="DefaultParagraphFont"/>
    <w:link w:val="Heading2"/>
    <w:rsid w:val="007550ED"/>
    <w:rPr>
      <w:b/>
      <w:sz w:val="22"/>
    </w:rPr>
  </w:style>
  <w:style w:type="character" w:customStyle="1" w:styleId="Heading6Char">
    <w:name w:val="Heading 6 Char"/>
    <w:basedOn w:val="DefaultParagraphFont"/>
    <w:link w:val="Heading6"/>
    <w:rsid w:val="007550ED"/>
    <w:rPr>
      <w:rFonts w:ascii="Times" w:hAnsi="Times"/>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029">
      <w:bodyDiv w:val="1"/>
      <w:marLeft w:val="0"/>
      <w:marRight w:val="0"/>
      <w:marTop w:val="0"/>
      <w:marBottom w:val="0"/>
      <w:divBdr>
        <w:top w:val="none" w:sz="0" w:space="0" w:color="auto"/>
        <w:left w:val="none" w:sz="0" w:space="0" w:color="auto"/>
        <w:bottom w:val="none" w:sz="0" w:space="0" w:color="auto"/>
        <w:right w:val="none" w:sz="0" w:space="0" w:color="auto"/>
      </w:divBdr>
    </w:div>
    <w:div w:id="183981512">
      <w:bodyDiv w:val="1"/>
      <w:marLeft w:val="0"/>
      <w:marRight w:val="0"/>
      <w:marTop w:val="0"/>
      <w:marBottom w:val="0"/>
      <w:divBdr>
        <w:top w:val="none" w:sz="0" w:space="0" w:color="auto"/>
        <w:left w:val="none" w:sz="0" w:space="0" w:color="auto"/>
        <w:bottom w:val="none" w:sz="0" w:space="0" w:color="auto"/>
        <w:right w:val="none" w:sz="0" w:space="0" w:color="auto"/>
      </w:divBdr>
    </w:div>
    <w:div w:id="304621884">
      <w:bodyDiv w:val="1"/>
      <w:marLeft w:val="0"/>
      <w:marRight w:val="0"/>
      <w:marTop w:val="0"/>
      <w:marBottom w:val="0"/>
      <w:divBdr>
        <w:top w:val="none" w:sz="0" w:space="0" w:color="auto"/>
        <w:left w:val="none" w:sz="0" w:space="0" w:color="auto"/>
        <w:bottom w:val="none" w:sz="0" w:space="0" w:color="auto"/>
        <w:right w:val="none" w:sz="0" w:space="0" w:color="auto"/>
      </w:divBdr>
    </w:div>
    <w:div w:id="1177186182">
      <w:bodyDiv w:val="1"/>
      <w:marLeft w:val="0"/>
      <w:marRight w:val="0"/>
      <w:marTop w:val="0"/>
      <w:marBottom w:val="0"/>
      <w:divBdr>
        <w:top w:val="none" w:sz="0" w:space="0" w:color="auto"/>
        <w:left w:val="none" w:sz="0" w:space="0" w:color="auto"/>
        <w:bottom w:val="none" w:sz="0" w:space="0" w:color="auto"/>
        <w:right w:val="none" w:sz="0" w:space="0" w:color="auto"/>
      </w:divBdr>
    </w:div>
    <w:div w:id="2091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corporate/contracts/consulting/policies.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oracle.com/legal/privacy/services-privacy-policy.htm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racle.com/a/ocom/docs/corporate/ocs-third-party-tools.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corporate/contracts/cloud-services/contracts.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5FA7C-C4C3-453B-B569-36D7C8DC6CC2}">
  <ds:schemaRefs>
    <ds:schemaRef ds:uri="http://schemas.openxmlformats.org/officeDocument/2006/bibliography"/>
  </ds:schemaRefs>
</ds:datastoreItem>
</file>

<file path=customXml/itemProps2.xml><?xml version="1.0" encoding="utf-8"?>
<ds:datastoreItem xmlns:ds="http://schemas.openxmlformats.org/officeDocument/2006/customXml" ds:itemID="{DB59EBC5-B4E5-4DE7-8B71-B1C005EC0754}">
  <ds:schemaRefs>
    <ds:schemaRef ds:uri="http://schemas.openxmlformats.org/officeDocument/2006/bibliography"/>
  </ds:schemaRefs>
</ds:datastoreItem>
</file>

<file path=customXml/itemProps3.xml><?xml version="1.0" encoding="utf-8"?>
<ds:datastoreItem xmlns:ds="http://schemas.openxmlformats.org/officeDocument/2006/customXml" ds:itemID="{22F2057D-D5D4-46BD-8AA5-B0952B9893B7}">
  <ds:schemaRefs>
    <ds:schemaRef ds:uri="http://schemas.openxmlformats.org/officeDocument/2006/bibliography"/>
  </ds:schemaRefs>
</ds:datastoreItem>
</file>

<file path=customXml/itemProps4.xml><?xml version="1.0" encoding="utf-8"?>
<ds:datastoreItem xmlns:ds="http://schemas.openxmlformats.org/officeDocument/2006/customXml" ds:itemID="{2B03C404-7AAC-48F1-B61C-1AA6E35B6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9745</Words>
  <Characters>55551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65166</CharactersWithSpaces>
  <SharedDoc>false</SharedDoc>
  <HLinks>
    <vt:vector size="6" baseType="variant">
      <vt:variant>
        <vt:i4>3080231</vt:i4>
      </vt:variant>
      <vt:variant>
        <vt:i4>0</vt:i4>
      </vt:variant>
      <vt:variant>
        <vt:i4>0</vt:i4>
      </vt:variant>
      <vt:variant>
        <vt:i4>5</vt:i4>
      </vt:variant>
      <vt:variant>
        <vt:lpwstr>http://www.oracle.com/html/Services-privacy-policy.html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Internal Systems</dc:creator>
  <cp:lastModifiedBy>Rebonto Pal</cp:lastModifiedBy>
  <cp:revision>5</cp:revision>
  <cp:lastPrinted>2021-07-09T08:54:00Z</cp:lastPrinted>
  <dcterms:created xsi:type="dcterms:W3CDTF">2021-08-13T15:59:00Z</dcterms:created>
  <dcterms:modified xsi:type="dcterms:W3CDTF">2021-08-19T01:03:00Z</dcterms:modified>
</cp:coreProperties>
</file>